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A1BD0" w14:textId="77777777" w:rsidR="00C17B16" w:rsidRDefault="004B6FF3" w:rsidP="00F9731D">
      <w:pPr>
        <w:jc w:val="center"/>
        <w:rPr>
          <w:sz w:val="24"/>
          <w:szCs w:val="24"/>
        </w:rPr>
      </w:pPr>
      <w:r>
        <w:rPr>
          <w:noProof/>
          <w:sz w:val="24"/>
          <w:szCs w:val="24"/>
          <w:lang w:val="en-US"/>
        </w:rPr>
        <mc:AlternateContent>
          <mc:Choice Requires="wps">
            <w:drawing>
              <wp:anchor distT="0" distB="0" distL="114300" distR="114300" simplePos="0" relativeHeight="251662336" behindDoc="0" locked="0" layoutInCell="1" allowOverlap="1" wp14:anchorId="76FEC798" wp14:editId="273BFCFE">
                <wp:simplePos x="0" y="0"/>
                <wp:positionH relativeFrom="column">
                  <wp:posOffset>5246237</wp:posOffset>
                </wp:positionH>
                <wp:positionV relativeFrom="paragraph">
                  <wp:posOffset>-421330</wp:posOffset>
                </wp:positionV>
                <wp:extent cx="393405" cy="265814"/>
                <wp:effectExtent l="0" t="0" r="26035" b="20320"/>
                <wp:wrapNone/>
                <wp:docPr id="7" name="Fluxograma: Processo 7"/>
                <wp:cNvGraphicFramePr/>
                <a:graphic xmlns:a="http://schemas.openxmlformats.org/drawingml/2006/main">
                  <a:graphicData uri="http://schemas.microsoft.com/office/word/2010/wordprocessingShape">
                    <wps:wsp>
                      <wps:cNvSpPr/>
                      <wps:spPr>
                        <a:xfrm>
                          <a:off x="0" y="0"/>
                          <a:ext cx="393405" cy="265814"/>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uxograma: Processo 7" o:spid="_x0000_s1026" type="#_x0000_t109" style="position:absolute;margin-left:413.1pt;margin-top:-33.2pt;width:31pt;height:20.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" fillcolor="white [3201]" strokecolor="white [3212]" strokeweight="2pt"/>
            </w:pict>
          </mc:Fallback>
        </mc:AlternateContent>
      </w:r>
      <w:r>
        <w:rPr>
          <w:noProof/>
          <w:sz w:val="24"/>
          <w:szCs w:val="24"/>
          <w:lang w:val="en-US"/>
        </w:rPr>
        <mc:AlternateContent>
          <mc:Choice Requires="wps">
            <w:drawing>
              <wp:anchor distT="0" distB="0" distL="114300" distR="114300" simplePos="0" relativeHeight="251661312" behindDoc="0" locked="0" layoutInCell="1" allowOverlap="1" wp14:anchorId="43656FF8" wp14:editId="258552D0">
                <wp:simplePos x="0" y="0"/>
                <wp:positionH relativeFrom="column">
                  <wp:posOffset>5246237</wp:posOffset>
                </wp:positionH>
                <wp:positionV relativeFrom="paragraph">
                  <wp:posOffset>-421330</wp:posOffset>
                </wp:positionV>
                <wp:extent cx="340242" cy="201930"/>
                <wp:effectExtent l="0" t="0" r="3175" b="7620"/>
                <wp:wrapNone/>
                <wp:docPr id="6" name="Fluxograma: Processo 6"/>
                <wp:cNvGraphicFramePr/>
                <a:graphic xmlns:a="http://schemas.openxmlformats.org/drawingml/2006/main">
                  <a:graphicData uri="http://schemas.microsoft.com/office/word/2010/wordprocessingShape">
                    <wps:wsp>
                      <wps:cNvSpPr/>
                      <wps:spPr>
                        <a:xfrm>
                          <a:off x="0" y="0"/>
                          <a:ext cx="340242" cy="201930"/>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xograma: Processo 6" o:spid="_x0000_s1026" type="#_x0000_t109" style="position:absolute;margin-left:413.1pt;margin-top:-33.2pt;width:26.8pt;height:1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" fillcolor="#4f81bd [3204]" stroked="f" strokeweight="2pt"/>
            </w:pict>
          </mc:Fallback>
        </mc:AlternateContent>
      </w:r>
      <w:r>
        <w:rPr>
          <w:noProof/>
          <w:sz w:val="24"/>
          <w:szCs w:val="24"/>
          <w:lang w:val="en-US"/>
        </w:rPr>
        <mc:AlternateContent>
          <mc:Choice Requires="wps">
            <w:drawing>
              <wp:anchor distT="0" distB="0" distL="114300" distR="114300" simplePos="0" relativeHeight="251660288" behindDoc="0" locked="0" layoutInCell="1" allowOverlap="1" wp14:anchorId="06C6C79D" wp14:editId="12E4818B">
                <wp:simplePos x="0" y="0"/>
                <wp:positionH relativeFrom="column">
                  <wp:posOffset>5246237</wp:posOffset>
                </wp:positionH>
                <wp:positionV relativeFrom="paragraph">
                  <wp:posOffset>-421330</wp:posOffset>
                </wp:positionV>
                <wp:extent cx="287079" cy="202019"/>
                <wp:effectExtent l="0" t="0" r="0" b="0"/>
                <wp:wrapNone/>
                <wp:docPr id="5" name="Fluxograma: Processo 5"/>
                <wp:cNvGraphicFramePr/>
                <a:graphic xmlns:a="http://schemas.openxmlformats.org/drawingml/2006/main">
                  <a:graphicData uri="http://schemas.microsoft.com/office/word/2010/wordprocessingShape">
                    <wps:wsp>
                      <wps:cNvSpPr/>
                      <wps:spPr>
                        <a:xfrm>
                          <a:off x="0" y="0"/>
                          <a:ext cx="287079" cy="202019"/>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xograma: Processo 5" o:spid="_x0000_s1026" type="#_x0000_t109" style="position:absolute;margin-left:413.1pt;margin-top:-33.2pt;width:22.6pt;height:15.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" filled="f" stroked="f" strokeweight="2pt"/>
            </w:pict>
          </mc:Fallback>
        </mc:AlternateContent>
      </w:r>
      <w:bookmarkStart w:id="0" w:name="_MON_1026093010"/>
      <w:bookmarkEnd w:id="0"/>
      <w:r w:rsidR="00F9731D" w:rsidRPr="00AB3D05">
        <w:rPr>
          <w:noProof/>
          <w:sz w:val="24"/>
          <w:szCs w:val="24"/>
        </w:rPr>
        <w:object w:dxaOrig="735" w:dyaOrig="1035" w14:anchorId="634A6B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5pt;height:73.35pt" o:ole="" fillcolor="window">
            <v:imagedata r:id="rId8" o:title=""/>
          </v:shape>
          <o:OLEObject Type="Embed" ProgID="Word.Picture.8" ShapeID="_x0000_i1025" DrawAspect="Content" ObjectID="_1402397256" r:id="rId9"/>
        </w:object>
      </w:r>
    </w:p>
    <w:p w14:paraId="29E9EEC7" w14:textId="77777777" w:rsidR="00F9731D" w:rsidRPr="00AB3D05" w:rsidRDefault="00F9731D" w:rsidP="00F9731D">
      <w:pPr>
        <w:pStyle w:val="Title"/>
        <w:spacing w:line="360" w:lineRule="auto"/>
        <w:rPr>
          <w:b/>
          <w:sz w:val="24"/>
          <w:szCs w:val="24"/>
          <w:u w:val="none"/>
        </w:rPr>
      </w:pPr>
      <w:r w:rsidRPr="00AB3D05">
        <w:rPr>
          <w:b/>
          <w:sz w:val="24"/>
          <w:szCs w:val="24"/>
          <w:u w:val="none"/>
        </w:rPr>
        <w:t>UNIVERSIDADE FEDERAL DO CEARÁ</w:t>
      </w:r>
    </w:p>
    <w:p w14:paraId="0E7A1792" w14:textId="77777777" w:rsidR="00F9731D" w:rsidRPr="00AB3D05" w:rsidRDefault="00F9731D" w:rsidP="00F9731D">
      <w:pPr>
        <w:pStyle w:val="Title"/>
        <w:spacing w:line="360" w:lineRule="auto"/>
        <w:rPr>
          <w:b/>
          <w:sz w:val="24"/>
          <w:szCs w:val="24"/>
          <w:u w:val="none"/>
        </w:rPr>
      </w:pPr>
      <w:r w:rsidRPr="00AB3D05">
        <w:rPr>
          <w:b/>
          <w:sz w:val="24"/>
          <w:szCs w:val="24"/>
          <w:u w:val="none"/>
        </w:rPr>
        <w:t>FACULDADE DE MEDICINA</w:t>
      </w:r>
    </w:p>
    <w:p w14:paraId="7CE6F641" w14:textId="77777777" w:rsidR="00F9731D" w:rsidRPr="00AB3D05" w:rsidRDefault="00F9731D" w:rsidP="00F9731D">
      <w:pPr>
        <w:pStyle w:val="Title"/>
        <w:spacing w:line="360" w:lineRule="auto"/>
        <w:rPr>
          <w:b/>
          <w:sz w:val="24"/>
          <w:szCs w:val="24"/>
          <w:u w:val="none"/>
        </w:rPr>
      </w:pPr>
      <w:r w:rsidRPr="00AB3D05">
        <w:rPr>
          <w:b/>
          <w:sz w:val="24"/>
          <w:szCs w:val="24"/>
          <w:u w:val="none"/>
        </w:rPr>
        <w:t>DEPARTAMENTO DE FISIOLOGIA E FARMACOLOGIA</w:t>
      </w:r>
    </w:p>
    <w:p w14:paraId="438220FC" w14:textId="77777777" w:rsidR="00F9731D" w:rsidRPr="00AB3D05" w:rsidRDefault="00F9731D" w:rsidP="00F9731D">
      <w:pPr>
        <w:pStyle w:val="Title"/>
        <w:spacing w:line="360" w:lineRule="auto"/>
        <w:rPr>
          <w:b/>
          <w:sz w:val="24"/>
          <w:szCs w:val="24"/>
          <w:u w:val="none"/>
        </w:rPr>
      </w:pPr>
      <w:r w:rsidRPr="00AB3D05">
        <w:rPr>
          <w:b/>
          <w:sz w:val="24"/>
          <w:szCs w:val="24"/>
          <w:u w:val="none"/>
        </w:rPr>
        <w:t>PROGRAMA DE PÓS-GRADUAÇÃO EM FARMACOLOGIA</w:t>
      </w:r>
    </w:p>
    <w:p w14:paraId="723849AC" w14:textId="77777777" w:rsidR="00F9731D" w:rsidRDefault="00F9731D" w:rsidP="00F9731D">
      <w:pPr>
        <w:jc w:val="center"/>
      </w:pPr>
    </w:p>
    <w:p w14:paraId="746F3B6D" w14:textId="77777777" w:rsidR="00F9731D" w:rsidRDefault="00F9731D" w:rsidP="00F9731D">
      <w:pPr>
        <w:jc w:val="center"/>
      </w:pPr>
    </w:p>
    <w:p w14:paraId="6A47ACD2" w14:textId="77777777" w:rsidR="00F9731D" w:rsidRPr="00C7663C" w:rsidRDefault="00F9731D" w:rsidP="00F9731D">
      <w:pPr>
        <w:pStyle w:val="Heading1"/>
        <w:spacing w:line="360" w:lineRule="auto"/>
        <w:jc w:val="center"/>
        <w:rPr>
          <w:rFonts w:ascii="Times New Roman" w:hAnsi="Times New Roman" w:cs="Times New Roman"/>
          <w:sz w:val="24"/>
          <w:szCs w:val="24"/>
        </w:rPr>
      </w:pPr>
      <w:r w:rsidRPr="00C7663C">
        <w:rPr>
          <w:rFonts w:ascii="Times New Roman" w:hAnsi="Times New Roman" w:cs="Times New Roman"/>
          <w:sz w:val="24"/>
          <w:szCs w:val="24"/>
        </w:rPr>
        <w:t>PROJETO DE PESQUISA</w:t>
      </w:r>
    </w:p>
    <w:p w14:paraId="5ABDE79A" w14:textId="77777777" w:rsidR="00F9731D" w:rsidRDefault="00F9731D" w:rsidP="00F9731D">
      <w:pPr>
        <w:jc w:val="center"/>
      </w:pPr>
    </w:p>
    <w:p w14:paraId="426AEDB1" w14:textId="77777777" w:rsidR="00F9731D" w:rsidRDefault="00F9731D" w:rsidP="00F9731D">
      <w:pPr>
        <w:jc w:val="center"/>
      </w:pPr>
    </w:p>
    <w:p w14:paraId="1B2D649D" w14:textId="77777777" w:rsidR="00F9731D" w:rsidRPr="00F9731D" w:rsidRDefault="00F9731D" w:rsidP="00D052FE">
      <w:pPr>
        <w:jc w:val="both"/>
        <w:rPr>
          <w:rFonts w:ascii="Times New Roman" w:hAnsi="Times New Roman" w:cs="Times New Roman"/>
          <w:b/>
          <w:sz w:val="28"/>
          <w:szCs w:val="28"/>
        </w:rPr>
      </w:pPr>
      <w:commentRangeStart w:id="1"/>
      <w:r w:rsidRPr="00F9731D">
        <w:rPr>
          <w:rFonts w:ascii="Times New Roman" w:hAnsi="Times New Roman" w:cs="Times New Roman"/>
          <w:b/>
          <w:sz w:val="28"/>
          <w:szCs w:val="28"/>
        </w:rPr>
        <w:t>ESTUDO DOS EFEITOS DO ÁCIDO VALPRÓICO</w:t>
      </w:r>
      <w:r w:rsidR="00D052FE">
        <w:rPr>
          <w:rFonts w:ascii="Times New Roman" w:hAnsi="Times New Roman" w:cs="Times New Roman"/>
          <w:b/>
          <w:sz w:val="28"/>
          <w:szCs w:val="28"/>
        </w:rPr>
        <w:t xml:space="preserve"> E DA VITAMINA E</w:t>
      </w:r>
      <w:r w:rsidRPr="00F9731D">
        <w:rPr>
          <w:rFonts w:ascii="Times New Roman" w:hAnsi="Times New Roman" w:cs="Times New Roman"/>
          <w:b/>
          <w:sz w:val="28"/>
          <w:szCs w:val="28"/>
        </w:rPr>
        <w:t xml:space="preserve"> NA TOXICIDADE INDUZIDA POR CISPLATINA NO SISTEMA NERVOSO CENTRAL: ABORDAGEM COMPORT</w:t>
      </w:r>
      <w:r w:rsidR="00E425A2">
        <w:rPr>
          <w:rFonts w:ascii="Times New Roman" w:hAnsi="Times New Roman" w:cs="Times New Roman"/>
          <w:b/>
          <w:sz w:val="28"/>
          <w:szCs w:val="28"/>
        </w:rPr>
        <w:t>A</w:t>
      </w:r>
      <w:r w:rsidRPr="00F9731D">
        <w:rPr>
          <w:rFonts w:ascii="Times New Roman" w:hAnsi="Times New Roman" w:cs="Times New Roman"/>
          <w:b/>
          <w:sz w:val="28"/>
          <w:szCs w:val="28"/>
        </w:rPr>
        <w:t>MENTAL</w:t>
      </w:r>
      <w:r w:rsidR="00E425A2">
        <w:rPr>
          <w:rFonts w:ascii="Times New Roman" w:hAnsi="Times New Roman" w:cs="Times New Roman"/>
          <w:b/>
          <w:sz w:val="28"/>
          <w:szCs w:val="28"/>
        </w:rPr>
        <w:t xml:space="preserve"> E NEUROQUIMICA</w:t>
      </w:r>
      <w:commentRangeEnd w:id="1"/>
      <w:r w:rsidR="0054200D">
        <w:rPr>
          <w:rStyle w:val="CommentReference"/>
          <w:rFonts w:ascii="Calibri" w:eastAsia="Calibri" w:hAnsi="Calibri" w:cs="Times New Roman"/>
          <w:lang w:val="x-none" w:eastAsia="x-none"/>
        </w:rPr>
        <w:commentReference w:id="1"/>
      </w:r>
      <w:r w:rsidRPr="00F9731D">
        <w:rPr>
          <w:rFonts w:ascii="Times New Roman" w:hAnsi="Times New Roman" w:cs="Times New Roman"/>
          <w:b/>
          <w:sz w:val="28"/>
          <w:szCs w:val="28"/>
        </w:rPr>
        <w:t>.</w:t>
      </w:r>
    </w:p>
    <w:p w14:paraId="37798F30" w14:textId="77777777" w:rsidR="00F9731D" w:rsidRDefault="00F9731D" w:rsidP="00F9731D">
      <w:pPr>
        <w:jc w:val="center"/>
        <w:rPr>
          <w:rFonts w:ascii="Times New Roman" w:hAnsi="Times New Roman" w:cs="Times New Roman"/>
          <w:b/>
          <w:sz w:val="24"/>
          <w:szCs w:val="24"/>
        </w:rPr>
      </w:pPr>
    </w:p>
    <w:p w14:paraId="4D76E819" w14:textId="77777777" w:rsidR="00F9731D" w:rsidRDefault="00F9731D" w:rsidP="00F9731D">
      <w:pPr>
        <w:jc w:val="center"/>
        <w:rPr>
          <w:rFonts w:ascii="Times New Roman" w:hAnsi="Times New Roman" w:cs="Times New Roman"/>
          <w:b/>
          <w:sz w:val="24"/>
          <w:szCs w:val="24"/>
        </w:rPr>
      </w:pPr>
    </w:p>
    <w:p w14:paraId="65B2E1BE" w14:textId="77777777" w:rsidR="00F9731D" w:rsidRDefault="00F9731D" w:rsidP="00F9731D">
      <w:pPr>
        <w:jc w:val="center"/>
        <w:rPr>
          <w:rFonts w:ascii="Times New Roman" w:hAnsi="Times New Roman" w:cs="Times New Roman"/>
          <w:b/>
          <w:sz w:val="24"/>
          <w:szCs w:val="24"/>
        </w:rPr>
      </w:pPr>
      <w:r>
        <w:rPr>
          <w:rFonts w:ascii="Times New Roman" w:hAnsi="Times New Roman" w:cs="Times New Roman"/>
          <w:b/>
          <w:sz w:val="24"/>
          <w:szCs w:val="24"/>
        </w:rPr>
        <w:t>MICHELE ALBUQUERQUE JALES DE CARVALHO</w:t>
      </w:r>
    </w:p>
    <w:p w14:paraId="1A8B2DFC" w14:textId="77777777" w:rsidR="00F9731D" w:rsidRDefault="00F9731D" w:rsidP="00F9731D">
      <w:pPr>
        <w:jc w:val="center"/>
        <w:rPr>
          <w:rFonts w:ascii="Times New Roman" w:hAnsi="Times New Roman" w:cs="Times New Roman"/>
          <w:b/>
          <w:sz w:val="24"/>
          <w:szCs w:val="24"/>
        </w:rPr>
      </w:pPr>
      <w:r>
        <w:rPr>
          <w:rFonts w:ascii="Times New Roman" w:hAnsi="Times New Roman" w:cs="Times New Roman"/>
          <w:b/>
          <w:sz w:val="24"/>
          <w:szCs w:val="24"/>
        </w:rPr>
        <w:t xml:space="preserve">Orientadora: Profa. Dra. Marta Maria de França </w:t>
      </w:r>
      <w:proofErr w:type="spellStart"/>
      <w:r>
        <w:rPr>
          <w:rFonts w:ascii="Times New Roman" w:hAnsi="Times New Roman" w:cs="Times New Roman"/>
          <w:b/>
          <w:sz w:val="24"/>
          <w:szCs w:val="24"/>
        </w:rPr>
        <w:t>Fonteles</w:t>
      </w:r>
      <w:proofErr w:type="spellEnd"/>
    </w:p>
    <w:p w14:paraId="686FEEF7" w14:textId="77777777" w:rsidR="00F9731D" w:rsidRDefault="000C403E" w:rsidP="00F9731D">
      <w:pPr>
        <w:jc w:val="center"/>
        <w:rPr>
          <w:rFonts w:ascii="Times New Roman" w:hAnsi="Times New Roman" w:cs="Times New Roman"/>
          <w:b/>
          <w:sz w:val="24"/>
          <w:szCs w:val="24"/>
        </w:rPr>
      </w:pPr>
      <w:proofErr w:type="spellStart"/>
      <w:r>
        <w:rPr>
          <w:rFonts w:ascii="Times New Roman" w:hAnsi="Times New Roman" w:cs="Times New Roman"/>
          <w:b/>
          <w:sz w:val="24"/>
          <w:szCs w:val="24"/>
        </w:rPr>
        <w:t>Coorientadora</w:t>
      </w:r>
      <w:proofErr w:type="spellEnd"/>
      <w:r>
        <w:rPr>
          <w:rFonts w:ascii="Times New Roman" w:hAnsi="Times New Roman" w:cs="Times New Roman"/>
          <w:b/>
          <w:sz w:val="24"/>
          <w:szCs w:val="24"/>
        </w:rPr>
        <w:t xml:space="preserve">: Profa. Dra. </w:t>
      </w:r>
      <w:proofErr w:type="spellStart"/>
      <w:r>
        <w:rPr>
          <w:rFonts w:ascii="Times New Roman" w:hAnsi="Times New Roman" w:cs="Times New Roman"/>
          <w:b/>
          <w:sz w:val="24"/>
          <w:szCs w:val="24"/>
        </w:rPr>
        <w:t>Juvenia</w:t>
      </w:r>
      <w:proofErr w:type="spellEnd"/>
      <w:r w:rsidR="009B7E3E">
        <w:rPr>
          <w:rFonts w:ascii="Times New Roman" w:hAnsi="Times New Roman" w:cs="Times New Roman"/>
          <w:b/>
          <w:sz w:val="24"/>
          <w:szCs w:val="24"/>
        </w:rPr>
        <w:t xml:space="preserve"> Bezerra</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Fonteneles</w:t>
      </w:r>
      <w:proofErr w:type="spellEnd"/>
    </w:p>
    <w:p w14:paraId="292F7271" w14:textId="77777777" w:rsidR="00F9731D" w:rsidRDefault="00F9731D" w:rsidP="00F9731D">
      <w:pPr>
        <w:jc w:val="center"/>
        <w:rPr>
          <w:rFonts w:ascii="Times New Roman" w:hAnsi="Times New Roman" w:cs="Times New Roman"/>
          <w:b/>
          <w:sz w:val="24"/>
          <w:szCs w:val="24"/>
        </w:rPr>
      </w:pPr>
    </w:p>
    <w:p w14:paraId="1C46246E" w14:textId="77777777" w:rsidR="00F9731D" w:rsidRDefault="00F9731D" w:rsidP="00F9731D">
      <w:pPr>
        <w:jc w:val="center"/>
        <w:rPr>
          <w:rFonts w:ascii="Times New Roman" w:hAnsi="Times New Roman" w:cs="Times New Roman"/>
          <w:b/>
          <w:sz w:val="24"/>
          <w:szCs w:val="24"/>
        </w:rPr>
      </w:pPr>
    </w:p>
    <w:p w14:paraId="49F05F76" w14:textId="77777777" w:rsidR="00F9731D" w:rsidRDefault="00F9731D" w:rsidP="00F9731D">
      <w:pPr>
        <w:jc w:val="center"/>
        <w:rPr>
          <w:rFonts w:ascii="Times New Roman" w:hAnsi="Times New Roman" w:cs="Times New Roman"/>
          <w:b/>
          <w:sz w:val="24"/>
          <w:szCs w:val="24"/>
        </w:rPr>
      </w:pPr>
    </w:p>
    <w:p w14:paraId="258B00FE" w14:textId="77777777" w:rsidR="00F9731D" w:rsidRDefault="00F9731D" w:rsidP="00F9731D">
      <w:pPr>
        <w:jc w:val="center"/>
        <w:rPr>
          <w:rFonts w:ascii="Times New Roman" w:hAnsi="Times New Roman" w:cs="Times New Roman"/>
          <w:b/>
          <w:sz w:val="24"/>
          <w:szCs w:val="24"/>
        </w:rPr>
      </w:pPr>
    </w:p>
    <w:p w14:paraId="60B1E2EB" w14:textId="77777777" w:rsidR="00F9731D" w:rsidRDefault="00F9731D" w:rsidP="00F9731D">
      <w:pPr>
        <w:jc w:val="center"/>
        <w:rPr>
          <w:rFonts w:ascii="Times New Roman" w:hAnsi="Times New Roman" w:cs="Times New Roman"/>
          <w:b/>
          <w:sz w:val="24"/>
          <w:szCs w:val="24"/>
        </w:rPr>
      </w:pPr>
    </w:p>
    <w:p w14:paraId="235B38A0" w14:textId="77777777" w:rsidR="00F9731D" w:rsidRDefault="00F9731D" w:rsidP="00F9731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FORTALEZA,</w:t>
      </w:r>
    </w:p>
    <w:p w14:paraId="7D981123" w14:textId="77777777" w:rsidR="00F9731D" w:rsidRDefault="00F9731D" w:rsidP="00F9731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2016</w:t>
      </w:r>
    </w:p>
    <w:p w14:paraId="4DD662B3" w14:textId="77777777" w:rsidR="006D29FF" w:rsidRPr="00AB3D05" w:rsidRDefault="004B6FF3" w:rsidP="006D29FF">
      <w:pPr>
        <w:pStyle w:val="Title"/>
        <w:rPr>
          <w:b/>
          <w:sz w:val="24"/>
          <w:szCs w:val="24"/>
          <w:u w:val="none"/>
        </w:rPr>
      </w:pPr>
      <w:r>
        <w:rPr>
          <w:b/>
          <w:noProof/>
          <w:sz w:val="24"/>
          <w:szCs w:val="24"/>
          <w:u w:val="none"/>
          <w:lang w:val="en-US" w:eastAsia="en-US"/>
        </w:rPr>
        <mc:AlternateContent>
          <mc:Choice Requires="wps">
            <w:drawing>
              <wp:anchor distT="0" distB="0" distL="114300" distR="114300" simplePos="0" relativeHeight="251663360" behindDoc="0" locked="0" layoutInCell="1" allowOverlap="1" wp14:anchorId="38FC2B86" wp14:editId="3D1E946A">
                <wp:simplePos x="0" y="0"/>
                <wp:positionH relativeFrom="column">
                  <wp:posOffset>5235605</wp:posOffset>
                </wp:positionH>
                <wp:positionV relativeFrom="paragraph">
                  <wp:posOffset>-453228</wp:posOffset>
                </wp:positionV>
                <wp:extent cx="350874" cy="329610"/>
                <wp:effectExtent l="0" t="0" r="0" b="0"/>
                <wp:wrapNone/>
                <wp:docPr id="8" name="Retângulo 8"/>
                <wp:cNvGraphicFramePr/>
                <a:graphic xmlns:a="http://schemas.openxmlformats.org/drawingml/2006/main">
                  <a:graphicData uri="http://schemas.microsoft.com/office/word/2010/wordprocessingShape">
                    <wps:wsp>
                      <wps:cNvSpPr/>
                      <wps:spPr>
                        <a:xfrm>
                          <a:off x="0" y="0"/>
                          <a:ext cx="350874" cy="3296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8" o:spid="_x0000_s1026" style="position:absolute;margin-left:412.25pt;margin-top:-35.7pt;width:27.65pt;height:2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" fillcolor="white [3212]" stroked="f" strokeweight="2pt"/>
            </w:pict>
          </mc:Fallback>
        </mc:AlternateContent>
      </w:r>
      <w:r w:rsidR="006D29FF" w:rsidRPr="00AB3D05">
        <w:rPr>
          <w:b/>
          <w:sz w:val="24"/>
          <w:szCs w:val="24"/>
          <w:u w:val="none"/>
        </w:rPr>
        <w:t>UNIVERSIDADE FEDERAL DO CEARÁ</w:t>
      </w:r>
    </w:p>
    <w:p w14:paraId="349557F3" w14:textId="77777777" w:rsidR="006D29FF" w:rsidRPr="00AB3D05" w:rsidRDefault="006D29FF" w:rsidP="006D29FF">
      <w:pPr>
        <w:pStyle w:val="Title"/>
        <w:rPr>
          <w:b/>
          <w:sz w:val="24"/>
          <w:szCs w:val="24"/>
          <w:u w:val="none"/>
        </w:rPr>
      </w:pPr>
      <w:r w:rsidRPr="00AB3D05">
        <w:rPr>
          <w:b/>
          <w:sz w:val="24"/>
          <w:szCs w:val="24"/>
          <w:u w:val="none"/>
        </w:rPr>
        <w:lastRenderedPageBreak/>
        <w:t>FACULDADE DE MEDICINA</w:t>
      </w:r>
    </w:p>
    <w:p w14:paraId="605BE6D5" w14:textId="77777777" w:rsidR="006D29FF" w:rsidRPr="00AB3D05" w:rsidRDefault="006D29FF" w:rsidP="006D29FF">
      <w:pPr>
        <w:pStyle w:val="Title"/>
        <w:rPr>
          <w:b/>
          <w:sz w:val="24"/>
          <w:szCs w:val="24"/>
          <w:u w:val="none"/>
        </w:rPr>
      </w:pPr>
      <w:r w:rsidRPr="00AB3D05">
        <w:rPr>
          <w:b/>
          <w:sz w:val="24"/>
          <w:szCs w:val="24"/>
          <w:u w:val="none"/>
        </w:rPr>
        <w:t>DEPARTAMENTO DE FISIOLOGIA E FARMACOLOGIA</w:t>
      </w:r>
    </w:p>
    <w:p w14:paraId="40B36640" w14:textId="77777777" w:rsidR="006D29FF" w:rsidRDefault="006D29FF" w:rsidP="006D29FF">
      <w:pPr>
        <w:pStyle w:val="Title"/>
        <w:rPr>
          <w:b/>
          <w:sz w:val="24"/>
          <w:szCs w:val="24"/>
          <w:u w:val="none"/>
        </w:rPr>
      </w:pPr>
      <w:r w:rsidRPr="00AB3D05">
        <w:rPr>
          <w:b/>
          <w:sz w:val="24"/>
          <w:szCs w:val="24"/>
          <w:u w:val="none"/>
        </w:rPr>
        <w:t>PROGRAMA DE PÓS-GRADUAÇÃO EM FARMACOLOGIA</w:t>
      </w:r>
    </w:p>
    <w:p w14:paraId="3D667C2B" w14:textId="77777777" w:rsidR="006D29FF" w:rsidRPr="006D29FF" w:rsidRDefault="006D29FF" w:rsidP="006D29FF">
      <w:pPr>
        <w:pStyle w:val="Title"/>
        <w:rPr>
          <w:b/>
          <w:sz w:val="24"/>
          <w:szCs w:val="24"/>
          <w:u w:val="none"/>
        </w:rPr>
      </w:pPr>
      <w:r w:rsidRPr="006D29FF">
        <w:rPr>
          <w:b/>
          <w:sz w:val="24"/>
          <w:szCs w:val="24"/>
          <w:u w:val="none"/>
        </w:rPr>
        <w:t>PROJETO DE PESQUISA</w:t>
      </w:r>
    </w:p>
    <w:p w14:paraId="1FB64C13" w14:textId="77777777" w:rsidR="006D29FF" w:rsidRDefault="006D29FF" w:rsidP="006D29FF">
      <w:pPr>
        <w:jc w:val="center"/>
      </w:pPr>
    </w:p>
    <w:p w14:paraId="2F912F33" w14:textId="77777777" w:rsidR="006D29FF" w:rsidRDefault="006D29FF" w:rsidP="006D29FF">
      <w:pPr>
        <w:jc w:val="both"/>
        <w:rPr>
          <w:rFonts w:ascii="Times New Roman" w:hAnsi="Times New Roman" w:cs="Times New Roman"/>
          <w:b/>
          <w:sz w:val="28"/>
          <w:szCs w:val="28"/>
        </w:rPr>
      </w:pPr>
      <w:r w:rsidRPr="00F9731D">
        <w:rPr>
          <w:rFonts w:ascii="Times New Roman" w:hAnsi="Times New Roman" w:cs="Times New Roman"/>
          <w:b/>
          <w:sz w:val="28"/>
          <w:szCs w:val="28"/>
        </w:rPr>
        <w:t>ESTUDO DOS EFEITOS DO ÁCIDO VALPRÓICO</w:t>
      </w:r>
      <w:r w:rsidR="00F24E2B">
        <w:rPr>
          <w:rFonts w:ascii="Times New Roman" w:hAnsi="Times New Roman" w:cs="Times New Roman"/>
          <w:b/>
          <w:sz w:val="28"/>
          <w:szCs w:val="28"/>
        </w:rPr>
        <w:t xml:space="preserve"> E</w:t>
      </w:r>
      <w:r w:rsidR="00D052FE">
        <w:rPr>
          <w:rFonts w:ascii="Times New Roman" w:hAnsi="Times New Roman" w:cs="Times New Roman"/>
          <w:b/>
          <w:sz w:val="28"/>
          <w:szCs w:val="28"/>
        </w:rPr>
        <w:t xml:space="preserve"> DA VITAMINA E</w:t>
      </w:r>
      <w:r w:rsidRPr="00F9731D">
        <w:rPr>
          <w:rFonts w:ascii="Times New Roman" w:hAnsi="Times New Roman" w:cs="Times New Roman"/>
          <w:b/>
          <w:sz w:val="28"/>
          <w:szCs w:val="28"/>
        </w:rPr>
        <w:t xml:space="preserve"> NA TOXICIDADE INDUZIDA POR CISPLATINA NO SISTEMA NERVOSO CENTRAL: ABORDAGEM COMPORT</w:t>
      </w:r>
      <w:r w:rsidR="00D423AD">
        <w:rPr>
          <w:rFonts w:ascii="Times New Roman" w:hAnsi="Times New Roman" w:cs="Times New Roman"/>
          <w:b/>
          <w:sz w:val="28"/>
          <w:szCs w:val="28"/>
        </w:rPr>
        <w:t>A</w:t>
      </w:r>
      <w:r w:rsidRPr="00F9731D">
        <w:rPr>
          <w:rFonts w:ascii="Times New Roman" w:hAnsi="Times New Roman" w:cs="Times New Roman"/>
          <w:b/>
          <w:sz w:val="28"/>
          <w:szCs w:val="28"/>
        </w:rPr>
        <w:t>MENTAL</w:t>
      </w:r>
      <w:r w:rsidR="00E425A2">
        <w:rPr>
          <w:rFonts w:ascii="Times New Roman" w:hAnsi="Times New Roman" w:cs="Times New Roman"/>
          <w:b/>
          <w:sz w:val="28"/>
          <w:szCs w:val="28"/>
        </w:rPr>
        <w:t xml:space="preserve"> E NEUROQUIMICA</w:t>
      </w:r>
    </w:p>
    <w:p w14:paraId="6FCC7724" w14:textId="77777777" w:rsidR="006D29FF" w:rsidRDefault="006D29FF" w:rsidP="006D29FF">
      <w:pPr>
        <w:jc w:val="center"/>
        <w:rPr>
          <w:rFonts w:ascii="Times New Roman" w:hAnsi="Times New Roman" w:cs="Times New Roman"/>
          <w:sz w:val="24"/>
          <w:szCs w:val="24"/>
        </w:rPr>
      </w:pPr>
      <w:r w:rsidRPr="006D29FF">
        <w:rPr>
          <w:rFonts w:ascii="Times New Roman" w:hAnsi="Times New Roman" w:cs="Times New Roman"/>
          <w:sz w:val="24"/>
          <w:szCs w:val="24"/>
        </w:rPr>
        <w:t>RESUMO</w:t>
      </w:r>
    </w:p>
    <w:p w14:paraId="12038216" w14:textId="77777777" w:rsidR="00D052FE" w:rsidRDefault="00E425A2" w:rsidP="00196919">
      <w:pPr>
        <w:spacing w:line="360" w:lineRule="auto"/>
        <w:ind w:firstLine="709"/>
        <w:jc w:val="both"/>
        <w:rPr>
          <w:rFonts w:ascii="Times New Roman" w:hAnsi="Times New Roman" w:cs="Times New Roman"/>
          <w:bCs/>
          <w:sz w:val="24"/>
          <w:szCs w:val="24"/>
        </w:rPr>
      </w:pPr>
      <w:r w:rsidRPr="00D052FE">
        <w:rPr>
          <w:rFonts w:ascii="Times New Roman" w:eastAsia="Times New Roman" w:hAnsi="Times New Roman"/>
          <w:sz w:val="24"/>
          <w:szCs w:val="24"/>
          <w:lang w:eastAsia="pt-BR"/>
        </w:rPr>
        <w:t xml:space="preserve">A cisplatina é um </w:t>
      </w:r>
      <w:ins w:id="2" w:author="Francisco Felix" w:date="2016-06-26T11:42:00Z">
        <w:r w:rsidR="0054200D">
          <w:rPr>
            <w:rFonts w:ascii="Times New Roman" w:eastAsia="Times New Roman" w:hAnsi="Times New Roman"/>
            <w:sz w:val="24"/>
            <w:szCs w:val="24"/>
            <w:lang w:eastAsia="pt-BR"/>
          </w:rPr>
          <w:t xml:space="preserve">fármaco </w:t>
        </w:r>
      </w:ins>
      <w:r w:rsidRPr="00D052FE">
        <w:rPr>
          <w:rFonts w:ascii="Times New Roman" w:eastAsia="Times New Roman" w:hAnsi="Times New Roman"/>
          <w:sz w:val="24"/>
          <w:szCs w:val="24"/>
          <w:lang w:eastAsia="pt-BR"/>
        </w:rPr>
        <w:t>quimioterápico</w:t>
      </w:r>
      <w:ins w:id="3" w:author="Francisco Felix" w:date="2016-06-26T11:42:00Z">
        <w:r w:rsidR="0054200D">
          <w:rPr>
            <w:rFonts w:ascii="Times New Roman" w:eastAsia="Times New Roman" w:hAnsi="Times New Roman"/>
            <w:sz w:val="24"/>
            <w:szCs w:val="24"/>
            <w:lang w:eastAsia="pt-BR"/>
          </w:rPr>
          <w:t xml:space="preserve"> </w:t>
        </w:r>
      </w:ins>
      <w:ins w:id="4" w:author="Francisco Felix" w:date="2016-06-26T11:43:00Z">
        <w:r w:rsidR="0054200D">
          <w:rPr>
            <w:rFonts w:ascii="Times New Roman" w:eastAsia="Times New Roman" w:hAnsi="Times New Roman"/>
            <w:sz w:val="24"/>
            <w:szCs w:val="24"/>
            <w:lang w:eastAsia="pt-BR"/>
          </w:rPr>
          <w:t>anticâncer</w:t>
        </w:r>
      </w:ins>
      <w:r w:rsidR="005156B2" w:rsidRPr="00D052FE">
        <w:rPr>
          <w:rFonts w:ascii="Times New Roman" w:eastAsia="Times New Roman" w:hAnsi="Times New Roman"/>
          <w:sz w:val="24"/>
          <w:szCs w:val="24"/>
          <w:lang w:eastAsia="pt-BR"/>
        </w:rPr>
        <w:t xml:space="preserve"> usado para tratamento</w:t>
      </w:r>
      <w:r w:rsidR="00DA3CE4" w:rsidRPr="00D052FE">
        <w:rPr>
          <w:rFonts w:ascii="Times New Roman" w:eastAsia="Times New Roman" w:hAnsi="Times New Roman"/>
          <w:sz w:val="24"/>
          <w:szCs w:val="24"/>
          <w:lang w:eastAsia="pt-BR"/>
        </w:rPr>
        <w:t xml:space="preserve"> de diversos tipos de  </w:t>
      </w:r>
      <w:r w:rsidR="005156B2" w:rsidRPr="00D052FE">
        <w:rPr>
          <w:rFonts w:ascii="Times New Roman" w:eastAsia="Times New Roman" w:hAnsi="Times New Roman"/>
          <w:sz w:val="24"/>
          <w:szCs w:val="24"/>
          <w:lang w:eastAsia="pt-BR"/>
        </w:rPr>
        <w:t xml:space="preserve">câncer, porém causa sérios efeitos tóxicos, inclusive no </w:t>
      </w:r>
      <w:commentRangeStart w:id="5"/>
      <w:r w:rsidR="005156B2" w:rsidRPr="00D052FE">
        <w:rPr>
          <w:rFonts w:ascii="Times New Roman" w:eastAsia="Times New Roman" w:hAnsi="Times New Roman"/>
          <w:sz w:val="24"/>
          <w:szCs w:val="24"/>
          <w:lang w:eastAsia="pt-BR"/>
        </w:rPr>
        <w:t>SNC</w:t>
      </w:r>
      <w:commentRangeEnd w:id="5"/>
      <w:r w:rsidR="00D0546C">
        <w:rPr>
          <w:rStyle w:val="CommentReference"/>
          <w:rFonts w:ascii="Calibri" w:eastAsia="Calibri" w:hAnsi="Calibri" w:cs="Times New Roman"/>
          <w:lang w:val="x-none" w:eastAsia="x-none"/>
        </w:rPr>
        <w:commentReference w:id="5"/>
      </w:r>
      <w:r w:rsidR="005156B2" w:rsidRPr="00D052FE">
        <w:rPr>
          <w:rFonts w:ascii="Times New Roman" w:eastAsia="Times New Roman" w:hAnsi="Times New Roman"/>
          <w:sz w:val="24"/>
          <w:szCs w:val="24"/>
          <w:lang w:eastAsia="pt-BR"/>
        </w:rPr>
        <w:t xml:space="preserve">. O ácido </w:t>
      </w:r>
      <w:commentRangeStart w:id="6"/>
      <w:proofErr w:type="spellStart"/>
      <w:r w:rsidR="005156B2" w:rsidRPr="00D052FE">
        <w:rPr>
          <w:rFonts w:ascii="Times New Roman" w:eastAsia="Times New Roman" w:hAnsi="Times New Roman"/>
          <w:sz w:val="24"/>
          <w:szCs w:val="24"/>
          <w:lang w:eastAsia="pt-BR"/>
        </w:rPr>
        <w:t>valpróico</w:t>
      </w:r>
      <w:proofErr w:type="spellEnd"/>
      <w:r w:rsidR="005156B2" w:rsidRPr="00D052FE">
        <w:rPr>
          <w:rFonts w:ascii="Times New Roman" w:eastAsia="Times New Roman" w:hAnsi="Times New Roman"/>
          <w:sz w:val="24"/>
          <w:szCs w:val="24"/>
          <w:lang w:eastAsia="pt-BR"/>
        </w:rPr>
        <w:t xml:space="preserve"> </w:t>
      </w:r>
      <w:commentRangeEnd w:id="6"/>
      <w:r w:rsidR="00D0546C">
        <w:rPr>
          <w:rStyle w:val="CommentReference"/>
          <w:rFonts w:ascii="Calibri" w:eastAsia="Calibri" w:hAnsi="Calibri" w:cs="Times New Roman"/>
          <w:lang w:val="x-none" w:eastAsia="x-none"/>
        </w:rPr>
        <w:commentReference w:id="6"/>
      </w:r>
      <w:r w:rsidR="005156B2" w:rsidRPr="00D052FE">
        <w:rPr>
          <w:rFonts w:ascii="Times New Roman" w:eastAsia="Times New Roman" w:hAnsi="Times New Roman"/>
          <w:sz w:val="24"/>
          <w:szCs w:val="24"/>
          <w:lang w:eastAsia="pt-BR"/>
        </w:rPr>
        <w:t xml:space="preserve">é </w:t>
      </w:r>
      <w:r w:rsidR="006F685A">
        <w:rPr>
          <w:rFonts w:ascii="Times New Roman" w:eastAsia="Times New Roman" w:hAnsi="Times New Roman"/>
          <w:sz w:val="24"/>
          <w:szCs w:val="24"/>
          <w:lang w:eastAsia="pt-BR"/>
        </w:rPr>
        <w:t>um fármaco antiepiléptico,</w:t>
      </w:r>
      <w:r w:rsidR="005156B2" w:rsidRPr="00D052FE">
        <w:rPr>
          <w:rFonts w:ascii="Times New Roman" w:eastAsia="Times New Roman" w:hAnsi="Times New Roman"/>
          <w:sz w:val="24"/>
          <w:szCs w:val="24"/>
          <w:lang w:eastAsia="pt-BR"/>
        </w:rPr>
        <w:t xml:space="preserve"> utilizado na atualidade também como estabilizador de humor e estudos recentes apontam para suas propriedades </w:t>
      </w:r>
      <w:proofErr w:type="spellStart"/>
      <w:r w:rsidR="005156B2" w:rsidRPr="00D052FE">
        <w:rPr>
          <w:rFonts w:ascii="Times New Roman" w:eastAsia="Times New Roman" w:hAnsi="Times New Roman"/>
          <w:sz w:val="24"/>
          <w:szCs w:val="24"/>
          <w:lang w:eastAsia="pt-BR"/>
        </w:rPr>
        <w:t>neuroprotetoras</w:t>
      </w:r>
      <w:proofErr w:type="spellEnd"/>
      <w:r w:rsidR="005156B2" w:rsidRPr="00D052FE">
        <w:rPr>
          <w:rFonts w:ascii="Times New Roman" w:eastAsia="Times New Roman" w:hAnsi="Times New Roman"/>
          <w:sz w:val="24"/>
          <w:szCs w:val="24"/>
          <w:lang w:eastAsia="pt-BR"/>
        </w:rPr>
        <w:t xml:space="preserve">. A vitamina E é um potente antioxidante que possui diversos efeitos benéficos ao organismo. O objetivo do estudo será avaliar os efeitos do ácido </w:t>
      </w:r>
      <w:commentRangeStart w:id="7"/>
      <w:proofErr w:type="spellStart"/>
      <w:r w:rsidR="005156B2" w:rsidRPr="00D052FE">
        <w:rPr>
          <w:rFonts w:ascii="Times New Roman" w:eastAsia="Times New Roman" w:hAnsi="Times New Roman"/>
          <w:sz w:val="24"/>
          <w:szCs w:val="24"/>
          <w:lang w:eastAsia="pt-BR"/>
        </w:rPr>
        <w:t>valpr</w:t>
      </w:r>
      <w:r w:rsidR="006F685A">
        <w:rPr>
          <w:rFonts w:ascii="Times New Roman" w:eastAsia="Times New Roman" w:hAnsi="Times New Roman"/>
          <w:sz w:val="24"/>
          <w:szCs w:val="24"/>
          <w:lang w:eastAsia="pt-BR"/>
        </w:rPr>
        <w:t>ó</w:t>
      </w:r>
      <w:r w:rsidR="005156B2" w:rsidRPr="00D052FE">
        <w:rPr>
          <w:rFonts w:ascii="Times New Roman" w:eastAsia="Times New Roman" w:hAnsi="Times New Roman"/>
          <w:sz w:val="24"/>
          <w:szCs w:val="24"/>
          <w:lang w:eastAsia="pt-BR"/>
        </w:rPr>
        <w:t>ico</w:t>
      </w:r>
      <w:proofErr w:type="spellEnd"/>
      <w:r w:rsidR="005156B2" w:rsidRPr="00D052FE">
        <w:rPr>
          <w:rFonts w:ascii="Times New Roman" w:eastAsia="Times New Roman" w:hAnsi="Times New Roman"/>
          <w:sz w:val="24"/>
          <w:szCs w:val="24"/>
          <w:lang w:eastAsia="pt-BR"/>
        </w:rPr>
        <w:t xml:space="preserve"> </w:t>
      </w:r>
      <w:commentRangeEnd w:id="7"/>
      <w:r w:rsidR="00D0546C">
        <w:rPr>
          <w:rStyle w:val="CommentReference"/>
          <w:rFonts w:ascii="Calibri" w:eastAsia="Calibri" w:hAnsi="Calibri" w:cs="Times New Roman"/>
          <w:lang w:val="x-none" w:eastAsia="x-none"/>
        </w:rPr>
        <w:commentReference w:id="7"/>
      </w:r>
      <w:r w:rsidR="005156B2" w:rsidRPr="00D052FE">
        <w:rPr>
          <w:rFonts w:ascii="Times New Roman" w:eastAsia="Times New Roman" w:hAnsi="Times New Roman"/>
          <w:sz w:val="24"/>
          <w:szCs w:val="24"/>
          <w:lang w:eastAsia="pt-BR"/>
        </w:rPr>
        <w:t xml:space="preserve">e da vitamina E na </w:t>
      </w:r>
      <w:proofErr w:type="spellStart"/>
      <w:r w:rsidR="005156B2" w:rsidRPr="00D052FE">
        <w:rPr>
          <w:rFonts w:ascii="Times New Roman" w:eastAsia="Times New Roman" w:hAnsi="Times New Roman"/>
          <w:sz w:val="24"/>
          <w:szCs w:val="24"/>
          <w:lang w:eastAsia="pt-BR"/>
        </w:rPr>
        <w:t>neurotoxicidade</w:t>
      </w:r>
      <w:proofErr w:type="spellEnd"/>
      <w:r w:rsidR="005156B2" w:rsidRPr="00D052FE">
        <w:rPr>
          <w:rFonts w:ascii="Times New Roman" w:eastAsia="Times New Roman" w:hAnsi="Times New Roman"/>
          <w:sz w:val="24"/>
          <w:szCs w:val="24"/>
          <w:lang w:eastAsia="pt-BR"/>
        </w:rPr>
        <w:t xml:space="preserve"> induzida por cisplatina.</w:t>
      </w:r>
      <w:r w:rsidRPr="00D052FE">
        <w:rPr>
          <w:rFonts w:ascii="Times New Roman" w:eastAsia="Times New Roman" w:hAnsi="Times New Roman"/>
          <w:sz w:val="24"/>
          <w:szCs w:val="24"/>
          <w:lang w:eastAsia="pt-BR"/>
        </w:rPr>
        <w:t xml:space="preserve"> </w:t>
      </w:r>
      <w:r w:rsidR="005156B2" w:rsidRPr="00D052FE">
        <w:rPr>
          <w:rFonts w:ascii="Times New Roman" w:eastAsia="Times New Roman" w:hAnsi="Times New Roman"/>
          <w:sz w:val="24"/>
          <w:szCs w:val="24"/>
          <w:lang w:eastAsia="pt-BR"/>
        </w:rPr>
        <w:t xml:space="preserve">Será realizado tratamento de prevenção e reversão. </w:t>
      </w:r>
      <w:r w:rsidR="00DA3CE4" w:rsidRPr="00D052FE">
        <w:rPr>
          <w:rFonts w:ascii="Times New Roman" w:eastAsia="Times New Roman" w:hAnsi="Times New Roman"/>
          <w:sz w:val="24"/>
          <w:szCs w:val="24"/>
          <w:lang w:eastAsia="pt-BR"/>
        </w:rPr>
        <w:t>Os animais serão tratados com cisplatina por cinco semanas consecutivas e será</w:t>
      </w:r>
      <w:r w:rsidR="00B83912">
        <w:rPr>
          <w:rFonts w:ascii="Times New Roman" w:eastAsia="Times New Roman" w:hAnsi="Times New Roman"/>
          <w:sz w:val="24"/>
          <w:szCs w:val="24"/>
          <w:lang w:eastAsia="pt-BR"/>
        </w:rPr>
        <w:t xml:space="preserve"> administrado 5mg/kg/</w:t>
      </w:r>
      <w:r w:rsidR="00DA3CE4" w:rsidRPr="00D052FE">
        <w:rPr>
          <w:rFonts w:ascii="Times New Roman" w:eastAsia="Times New Roman" w:hAnsi="Times New Roman"/>
          <w:sz w:val="24"/>
          <w:szCs w:val="24"/>
          <w:lang w:eastAsia="pt-BR"/>
        </w:rPr>
        <w:t xml:space="preserve">semana. </w:t>
      </w:r>
      <w:r w:rsidR="00C240B7" w:rsidRPr="00D052FE">
        <w:rPr>
          <w:rFonts w:ascii="Times New Roman" w:eastAsia="Times New Roman" w:hAnsi="Times New Roman"/>
          <w:sz w:val="24"/>
          <w:szCs w:val="24"/>
          <w:lang w:eastAsia="pt-BR"/>
        </w:rPr>
        <w:t>A</w:t>
      </w:r>
      <w:r w:rsidR="00DA3CE4" w:rsidRPr="00D052FE">
        <w:rPr>
          <w:rFonts w:ascii="Times New Roman" w:eastAsia="Times New Roman" w:hAnsi="Times New Roman"/>
          <w:sz w:val="24"/>
          <w:szCs w:val="24"/>
          <w:lang w:eastAsia="pt-BR"/>
        </w:rPr>
        <w:t xml:space="preserve"> prevenção será iniciad</w:t>
      </w:r>
      <w:r w:rsidR="00C240B7" w:rsidRPr="00D052FE">
        <w:rPr>
          <w:rFonts w:ascii="Times New Roman" w:eastAsia="Times New Roman" w:hAnsi="Times New Roman"/>
          <w:sz w:val="24"/>
          <w:szCs w:val="24"/>
          <w:lang w:eastAsia="pt-BR"/>
        </w:rPr>
        <w:t>a</w:t>
      </w:r>
      <w:r w:rsidR="00DA3CE4" w:rsidRPr="00D052FE">
        <w:rPr>
          <w:rFonts w:ascii="Times New Roman" w:eastAsia="Times New Roman" w:hAnsi="Times New Roman"/>
          <w:sz w:val="24"/>
          <w:szCs w:val="24"/>
          <w:lang w:eastAsia="pt-BR"/>
        </w:rPr>
        <w:t xml:space="preserve"> com a administração de ácido </w:t>
      </w:r>
      <w:proofErr w:type="spellStart"/>
      <w:r w:rsidR="00DA3CE4" w:rsidRPr="00D052FE">
        <w:rPr>
          <w:rFonts w:ascii="Times New Roman" w:eastAsia="Times New Roman" w:hAnsi="Times New Roman"/>
          <w:sz w:val="24"/>
          <w:szCs w:val="24"/>
          <w:lang w:eastAsia="pt-BR"/>
        </w:rPr>
        <w:t>valpr</w:t>
      </w:r>
      <w:ins w:id="8" w:author="Francisco Felix" w:date="2016-06-26T11:45:00Z">
        <w:r w:rsidR="00D0546C">
          <w:rPr>
            <w:rFonts w:ascii="Times New Roman" w:eastAsia="Times New Roman" w:hAnsi="Times New Roman"/>
            <w:sz w:val="24"/>
            <w:szCs w:val="24"/>
            <w:lang w:eastAsia="pt-BR"/>
          </w:rPr>
          <w:t>o</w:t>
        </w:r>
      </w:ins>
      <w:del w:id="9" w:author="Francisco Felix" w:date="2016-06-26T11:45:00Z">
        <w:r w:rsidR="00DA3CE4" w:rsidRPr="00D052FE" w:rsidDel="00D0546C">
          <w:rPr>
            <w:rFonts w:ascii="Times New Roman" w:eastAsia="Times New Roman" w:hAnsi="Times New Roman"/>
            <w:sz w:val="24"/>
            <w:szCs w:val="24"/>
            <w:lang w:eastAsia="pt-BR"/>
          </w:rPr>
          <w:delText>ó</w:delText>
        </w:r>
      </w:del>
      <w:r w:rsidR="00DA3CE4" w:rsidRPr="00D052FE">
        <w:rPr>
          <w:rFonts w:ascii="Times New Roman" w:eastAsia="Times New Roman" w:hAnsi="Times New Roman"/>
          <w:sz w:val="24"/>
          <w:szCs w:val="24"/>
          <w:lang w:eastAsia="pt-BR"/>
        </w:rPr>
        <w:t>ico</w:t>
      </w:r>
      <w:proofErr w:type="spellEnd"/>
      <w:r w:rsidR="00DA3CE4" w:rsidRPr="00D052FE">
        <w:rPr>
          <w:rFonts w:ascii="Times New Roman" w:eastAsia="Times New Roman" w:hAnsi="Times New Roman"/>
          <w:sz w:val="24"/>
          <w:szCs w:val="24"/>
          <w:lang w:eastAsia="pt-BR"/>
        </w:rPr>
        <w:t xml:space="preserve"> (100mg/kg</w:t>
      </w:r>
      <w:r w:rsidR="006F685A">
        <w:rPr>
          <w:rFonts w:ascii="Times New Roman" w:eastAsia="Times New Roman" w:hAnsi="Times New Roman"/>
          <w:sz w:val="24"/>
          <w:szCs w:val="24"/>
          <w:lang w:eastAsia="pt-BR"/>
        </w:rPr>
        <w:t>/dia</w:t>
      </w:r>
      <w:r w:rsidR="00DA3CE4" w:rsidRPr="00D052FE">
        <w:rPr>
          <w:rFonts w:ascii="Times New Roman" w:eastAsia="Times New Roman" w:hAnsi="Times New Roman"/>
          <w:sz w:val="24"/>
          <w:szCs w:val="24"/>
          <w:lang w:eastAsia="pt-BR"/>
        </w:rPr>
        <w:t>) e</w:t>
      </w:r>
      <w:r w:rsidR="00C240B7" w:rsidRPr="00D052FE">
        <w:rPr>
          <w:rFonts w:ascii="Times New Roman" w:eastAsia="Times New Roman" w:hAnsi="Times New Roman"/>
          <w:sz w:val="24"/>
          <w:szCs w:val="24"/>
          <w:lang w:eastAsia="pt-BR"/>
        </w:rPr>
        <w:t>/</w:t>
      </w:r>
      <w:r w:rsidR="00DA3CE4" w:rsidRPr="00D052FE">
        <w:rPr>
          <w:rFonts w:ascii="Times New Roman" w:eastAsia="Times New Roman" w:hAnsi="Times New Roman"/>
          <w:sz w:val="24"/>
          <w:szCs w:val="24"/>
          <w:lang w:eastAsia="pt-BR"/>
        </w:rPr>
        <w:t>ou de vitamina E (50mg/kg</w:t>
      </w:r>
      <w:r w:rsidR="006F685A">
        <w:rPr>
          <w:rFonts w:ascii="Times New Roman" w:eastAsia="Times New Roman" w:hAnsi="Times New Roman"/>
          <w:sz w:val="24"/>
          <w:szCs w:val="24"/>
          <w:lang w:eastAsia="pt-BR"/>
        </w:rPr>
        <w:t>/dia</w:t>
      </w:r>
      <w:r w:rsidR="00DA3CE4" w:rsidRPr="00D052FE">
        <w:rPr>
          <w:rFonts w:ascii="Times New Roman" w:eastAsia="Times New Roman" w:hAnsi="Times New Roman"/>
          <w:sz w:val="24"/>
          <w:szCs w:val="24"/>
          <w:lang w:eastAsia="pt-BR"/>
        </w:rPr>
        <w:t>) sete dias antes de inic</w:t>
      </w:r>
      <w:r w:rsidR="00C240B7" w:rsidRPr="00D052FE">
        <w:rPr>
          <w:rFonts w:ascii="Times New Roman" w:eastAsia="Times New Roman" w:hAnsi="Times New Roman"/>
          <w:sz w:val="24"/>
          <w:szCs w:val="24"/>
          <w:lang w:eastAsia="pt-BR"/>
        </w:rPr>
        <w:t>i</w:t>
      </w:r>
      <w:r w:rsidR="00DA3CE4" w:rsidRPr="00D052FE">
        <w:rPr>
          <w:rFonts w:ascii="Times New Roman" w:eastAsia="Times New Roman" w:hAnsi="Times New Roman"/>
          <w:sz w:val="24"/>
          <w:szCs w:val="24"/>
          <w:lang w:eastAsia="pt-BR"/>
        </w:rPr>
        <w:t>ar o tratamento com cisplatina. Na</w:t>
      </w:r>
      <w:r w:rsidR="006F685A">
        <w:rPr>
          <w:rFonts w:ascii="Times New Roman" w:eastAsia="Times New Roman" w:hAnsi="Times New Roman"/>
          <w:sz w:val="24"/>
          <w:szCs w:val="24"/>
          <w:lang w:eastAsia="pt-BR"/>
        </w:rPr>
        <w:t xml:space="preserve"> revers</w:t>
      </w:r>
      <w:r w:rsidR="001C05EA">
        <w:rPr>
          <w:rFonts w:ascii="Times New Roman" w:eastAsia="Times New Roman" w:hAnsi="Times New Roman"/>
          <w:sz w:val="24"/>
          <w:szCs w:val="24"/>
          <w:lang w:eastAsia="pt-BR"/>
        </w:rPr>
        <w:t>ão o</w:t>
      </w:r>
      <w:r w:rsidR="00C240B7" w:rsidRPr="00D052FE">
        <w:rPr>
          <w:rFonts w:ascii="Times New Roman" w:eastAsia="Times New Roman" w:hAnsi="Times New Roman"/>
          <w:sz w:val="24"/>
          <w:szCs w:val="24"/>
          <w:lang w:eastAsia="pt-BR"/>
        </w:rPr>
        <w:t xml:space="preserve"> ácido </w:t>
      </w:r>
      <w:proofErr w:type="spellStart"/>
      <w:r w:rsidR="00C240B7" w:rsidRPr="00D052FE">
        <w:rPr>
          <w:rFonts w:ascii="Times New Roman" w:eastAsia="Times New Roman" w:hAnsi="Times New Roman"/>
          <w:sz w:val="24"/>
          <w:szCs w:val="24"/>
          <w:lang w:eastAsia="pt-BR"/>
        </w:rPr>
        <w:t>valpr</w:t>
      </w:r>
      <w:ins w:id="10" w:author="Francisco Felix" w:date="2016-06-26T11:45:00Z">
        <w:r w:rsidR="00D0546C">
          <w:rPr>
            <w:rFonts w:ascii="Times New Roman" w:eastAsia="Times New Roman" w:hAnsi="Times New Roman"/>
            <w:sz w:val="24"/>
            <w:szCs w:val="24"/>
            <w:lang w:eastAsia="pt-BR"/>
          </w:rPr>
          <w:t>o</w:t>
        </w:r>
      </w:ins>
      <w:del w:id="11" w:author="Francisco Felix" w:date="2016-06-26T11:45:00Z">
        <w:r w:rsidR="00C240B7" w:rsidRPr="00D052FE" w:rsidDel="00D0546C">
          <w:rPr>
            <w:rFonts w:ascii="Times New Roman" w:eastAsia="Times New Roman" w:hAnsi="Times New Roman"/>
            <w:sz w:val="24"/>
            <w:szCs w:val="24"/>
            <w:lang w:eastAsia="pt-BR"/>
          </w:rPr>
          <w:delText>ó</w:delText>
        </w:r>
      </w:del>
      <w:r w:rsidR="00C240B7" w:rsidRPr="00D052FE">
        <w:rPr>
          <w:rFonts w:ascii="Times New Roman" w:eastAsia="Times New Roman" w:hAnsi="Times New Roman"/>
          <w:sz w:val="24"/>
          <w:szCs w:val="24"/>
          <w:lang w:eastAsia="pt-BR"/>
        </w:rPr>
        <w:t>ico</w:t>
      </w:r>
      <w:proofErr w:type="spellEnd"/>
      <w:r w:rsidR="001C05EA">
        <w:rPr>
          <w:rFonts w:ascii="Times New Roman" w:eastAsia="Times New Roman" w:hAnsi="Times New Roman"/>
          <w:sz w:val="24"/>
          <w:szCs w:val="24"/>
          <w:lang w:eastAsia="pt-BR"/>
        </w:rPr>
        <w:t xml:space="preserve"> e a vitamina E</w:t>
      </w:r>
      <w:r w:rsidR="00C240B7" w:rsidRPr="00D052FE">
        <w:rPr>
          <w:rFonts w:ascii="Times New Roman" w:eastAsia="Times New Roman" w:hAnsi="Times New Roman"/>
          <w:sz w:val="24"/>
          <w:szCs w:val="24"/>
          <w:lang w:eastAsia="pt-BR"/>
        </w:rPr>
        <w:t xml:space="preserve"> ser</w:t>
      </w:r>
      <w:r w:rsidR="001C05EA">
        <w:rPr>
          <w:rFonts w:ascii="Times New Roman" w:eastAsia="Times New Roman" w:hAnsi="Times New Roman"/>
          <w:sz w:val="24"/>
          <w:szCs w:val="24"/>
          <w:lang w:eastAsia="pt-BR"/>
        </w:rPr>
        <w:t>ão</w:t>
      </w:r>
      <w:r w:rsidR="00C240B7" w:rsidRPr="00D052FE">
        <w:rPr>
          <w:rFonts w:ascii="Times New Roman" w:eastAsia="Times New Roman" w:hAnsi="Times New Roman"/>
          <w:sz w:val="24"/>
          <w:szCs w:val="24"/>
          <w:lang w:eastAsia="pt-BR"/>
        </w:rPr>
        <w:t xml:space="preserve"> iniciad</w:t>
      </w:r>
      <w:r w:rsidR="001C05EA">
        <w:rPr>
          <w:rFonts w:ascii="Times New Roman" w:eastAsia="Times New Roman" w:hAnsi="Times New Roman"/>
          <w:sz w:val="24"/>
          <w:szCs w:val="24"/>
          <w:lang w:eastAsia="pt-BR"/>
        </w:rPr>
        <w:t>os</w:t>
      </w:r>
      <w:r w:rsidR="00C240B7" w:rsidRPr="00D052FE">
        <w:rPr>
          <w:rFonts w:ascii="Times New Roman" w:eastAsia="Times New Roman" w:hAnsi="Times New Roman"/>
          <w:sz w:val="24"/>
          <w:szCs w:val="24"/>
          <w:lang w:eastAsia="pt-BR"/>
        </w:rPr>
        <w:t xml:space="preserve"> na segunda semana de tratamento com cisplatina.</w:t>
      </w:r>
      <w:r w:rsidR="00DA3CE4" w:rsidRPr="00D052FE">
        <w:rPr>
          <w:rFonts w:ascii="Times New Roman" w:eastAsia="Times New Roman" w:hAnsi="Times New Roman"/>
          <w:sz w:val="24"/>
          <w:szCs w:val="24"/>
          <w:lang w:eastAsia="pt-BR"/>
        </w:rPr>
        <w:t xml:space="preserve"> </w:t>
      </w:r>
      <w:r w:rsidRPr="00D052FE">
        <w:rPr>
          <w:rFonts w:ascii="Times New Roman" w:eastAsia="Times New Roman" w:hAnsi="Times New Roman"/>
          <w:sz w:val="24"/>
          <w:szCs w:val="24"/>
          <w:lang w:eastAsia="pt-BR"/>
        </w:rPr>
        <w:t>O</w:t>
      </w:r>
      <w:r w:rsidR="005156B2" w:rsidRPr="00D052FE">
        <w:rPr>
          <w:rFonts w:ascii="Times New Roman" w:eastAsia="Times New Roman" w:hAnsi="Times New Roman"/>
          <w:sz w:val="24"/>
          <w:szCs w:val="24"/>
          <w:lang w:eastAsia="pt-BR"/>
        </w:rPr>
        <w:t>s testes comportamentais</w:t>
      </w:r>
      <w:r w:rsidR="00C240B7" w:rsidRPr="00D052FE">
        <w:rPr>
          <w:rFonts w:ascii="Times New Roman" w:eastAsia="Times New Roman" w:hAnsi="Times New Roman"/>
          <w:sz w:val="24"/>
          <w:szCs w:val="24"/>
          <w:lang w:eastAsia="pt-BR"/>
        </w:rPr>
        <w:t xml:space="preserve"> Campo aberto, NOR </w:t>
      </w:r>
      <w:r w:rsidR="006F685A">
        <w:rPr>
          <w:rFonts w:ascii="Times New Roman" w:eastAsia="Times New Roman" w:hAnsi="Times New Roman"/>
          <w:sz w:val="24"/>
          <w:szCs w:val="24"/>
          <w:lang w:eastAsia="pt-BR"/>
        </w:rPr>
        <w:t xml:space="preserve">e </w:t>
      </w:r>
      <w:commentRangeStart w:id="12"/>
      <w:r w:rsidR="006F685A">
        <w:rPr>
          <w:rFonts w:ascii="Times New Roman" w:eastAsia="Times New Roman" w:hAnsi="Times New Roman"/>
          <w:sz w:val="24"/>
          <w:szCs w:val="24"/>
          <w:lang w:eastAsia="pt-BR"/>
        </w:rPr>
        <w:t xml:space="preserve">Y </w:t>
      </w:r>
      <w:proofErr w:type="spellStart"/>
      <w:r w:rsidR="006F685A">
        <w:rPr>
          <w:rFonts w:ascii="Times New Roman" w:eastAsia="Times New Roman" w:hAnsi="Times New Roman"/>
          <w:sz w:val="24"/>
          <w:szCs w:val="24"/>
          <w:lang w:eastAsia="pt-BR"/>
        </w:rPr>
        <w:t>maze</w:t>
      </w:r>
      <w:proofErr w:type="spellEnd"/>
      <w:r w:rsidR="006F685A">
        <w:rPr>
          <w:rFonts w:ascii="Times New Roman" w:eastAsia="Times New Roman" w:hAnsi="Times New Roman"/>
          <w:sz w:val="24"/>
          <w:szCs w:val="24"/>
          <w:lang w:eastAsia="pt-BR"/>
        </w:rPr>
        <w:t xml:space="preserve"> </w:t>
      </w:r>
      <w:commentRangeEnd w:id="12"/>
      <w:r w:rsidR="00D0546C">
        <w:rPr>
          <w:rStyle w:val="CommentReference"/>
          <w:rFonts w:ascii="Calibri" w:eastAsia="Calibri" w:hAnsi="Calibri" w:cs="Times New Roman"/>
          <w:lang w:val="x-none" w:eastAsia="x-none"/>
        </w:rPr>
        <w:commentReference w:id="12"/>
      </w:r>
      <w:r w:rsidR="006F685A">
        <w:rPr>
          <w:rFonts w:ascii="Times New Roman" w:eastAsia="Times New Roman" w:hAnsi="Times New Roman"/>
          <w:sz w:val="24"/>
          <w:szCs w:val="24"/>
          <w:lang w:eastAsia="pt-BR"/>
        </w:rPr>
        <w:t>serão realizados no</w:t>
      </w:r>
      <w:r w:rsidR="00C240B7" w:rsidRPr="00D052FE">
        <w:rPr>
          <w:rFonts w:ascii="Times New Roman" w:eastAsia="Times New Roman" w:hAnsi="Times New Roman"/>
          <w:sz w:val="24"/>
          <w:szCs w:val="24"/>
          <w:lang w:eastAsia="pt-BR"/>
        </w:rPr>
        <w:t xml:space="preserve"> inicio do tratamento, no sétimo dia do tratament</w:t>
      </w:r>
      <w:r w:rsidR="006F685A">
        <w:rPr>
          <w:rFonts w:ascii="Times New Roman" w:eastAsia="Times New Roman" w:hAnsi="Times New Roman"/>
          <w:sz w:val="24"/>
          <w:szCs w:val="24"/>
          <w:lang w:eastAsia="pt-BR"/>
        </w:rPr>
        <w:t>o de prevenção e no final do</w:t>
      </w:r>
      <w:r w:rsidR="00C240B7" w:rsidRPr="00D052FE">
        <w:rPr>
          <w:rFonts w:ascii="Times New Roman" w:eastAsia="Times New Roman" w:hAnsi="Times New Roman"/>
          <w:sz w:val="24"/>
          <w:szCs w:val="24"/>
          <w:lang w:eastAsia="pt-BR"/>
        </w:rPr>
        <w:t xml:space="preserve"> tratamento. </w:t>
      </w:r>
      <w:r w:rsidR="00076F81" w:rsidRPr="00D052FE">
        <w:rPr>
          <w:rFonts w:ascii="Times New Roman" w:eastAsia="Times New Roman" w:hAnsi="Times New Roman"/>
          <w:sz w:val="24"/>
          <w:szCs w:val="24"/>
          <w:lang w:eastAsia="pt-BR"/>
        </w:rPr>
        <w:t>Em seguida</w:t>
      </w:r>
      <w:r w:rsidR="00C240B7" w:rsidRPr="00D052FE">
        <w:rPr>
          <w:rFonts w:ascii="Times New Roman" w:eastAsia="Times New Roman" w:hAnsi="Times New Roman"/>
          <w:sz w:val="24"/>
          <w:szCs w:val="24"/>
          <w:lang w:eastAsia="pt-BR"/>
        </w:rPr>
        <w:t xml:space="preserve"> os animais serão sacrific</w:t>
      </w:r>
      <w:r w:rsidR="006F685A">
        <w:rPr>
          <w:rFonts w:ascii="Times New Roman" w:eastAsia="Times New Roman" w:hAnsi="Times New Roman"/>
          <w:sz w:val="24"/>
          <w:szCs w:val="24"/>
          <w:lang w:eastAsia="pt-BR"/>
        </w:rPr>
        <w:t>ados,</w:t>
      </w:r>
      <w:r w:rsidR="00076F81" w:rsidRPr="00D052FE">
        <w:rPr>
          <w:rFonts w:ascii="Times New Roman" w:eastAsia="Times New Roman" w:hAnsi="Times New Roman"/>
          <w:sz w:val="24"/>
          <w:szCs w:val="24"/>
          <w:lang w:eastAsia="pt-BR"/>
        </w:rPr>
        <w:t xml:space="preserve"> as áreas cerebrais: hipocampo, córtex pré-frontal e temporal serão dissecados para </w:t>
      </w:r>
      <w:proofErr w:type="spellStart"/>
      <w:r w:rsidR="00076F81" w:rsidRPr="00D052FE">
        <w:rPr>
          <w:rFonts w:ascii="Times New Roman" w:eastAsia="Times New Roman" w:hAnsi="Times New Roman"/>
          <w:sz w:val="24"/>
          <w:szCs w:val="24"/>
          <w:lang w:eastAsia="pt-BR"/>
        </w:rPr>
        <w:t>ánalise</w:t>
      </w:r>
      <w:proofErr w:type="spellEnd"/>
      <w:r w:rsidR="00076F81" w:rsidRPr="00D052FE">
        <w:rPr>
          <w:rFonts w:ascii="Times New Roman" w:eastAsia="Times New Roman" w:hAnsi="Times New Roman"/>
          <w:sz w:val="24"/>
          <w:szCs w:val="24"/>
          <w:lang w:eastAsia="pt-BR"/>
        </w:rPr>
        <w:t xml:space="preserve"> de </w:t>
      </w:r>
      <w:commentRangeStart w:id="13"/>
      <w:r w:rsidR="00076F81" w:rsidRPr="00D052FE">
        <w:rPr>
          <w:rFonts w:ascii="Times New Roman" w:eastAsia="Times New Roman" w:hAnsi="Times New Roman"/>
          <w:sz w:val="24"/>
          <w:szCs w:val="24"/>
          <w:lang w:eastAsia="pt-BR"/>
        </w:rPr>
        <w:t>EO</w:t>
      </w:r>
      <w:commentRangeEnd w:id="13"/>
      <w:r w:rsidR="00D0546C">
        <w:rPr>
          <w:rStyle w:val="CommentReference"/>
          <w:rFonts w:ascii="Calibri" w:eastAsia="Calibri" w:hAnsi="Calibri" w:cs="Times New Roman"/>
          <w:lang w:val="x-none" w:eastAsia="x-none"/>
        </w:rPr>
        <w:commentReference w:id="13"/>
      </w:r>
      <w:r w:rsidR="00076F81" w:rsidRPr="00D052FE">
        <w:rPr>
          <w:rFonts w:ascii="Times New Roman" w:eastAsia="Times New Roman" w:hAnsi="Times New Roman"/>
          <w:sz w:val="24"/>
          <w:szCs w:val="24"/>
          <w:lang w:eastAsia="pt-BR"/>
        </w:rPr>
        <w:t xml:space="preserve"> (atividade da superóxido </w:t>
      </w:r>
      <w:proofErr w:type="spellStart"/>
      <w:r w:rsidR="00076F81" w:rsidRPr="00D052FE">
        <w:rPr>
          <w:rFonts w:ascii="Times New Roman" w:eastAsia="Times New Roman" w:hAnsi="Times New Roman"/>
          <w:sz w:val="24"/>
          <w:szCs w:val="24"/>
          <w:lang w:eastAsia="pt-BR"/>
        </w:rPr>
        <w:t>dismutase</w:t>
      </w:r>
      <w:proofErr w:type="spellEnd"/>
      <w:r w:rsidR="00076F81" w:rsidRPr="00D052FE">
        <w:rPr>
          <w:rFonts w:ascii="Times New Roman" w:eastAsia="Times New Roman" w:hAnsi="Times New Roman"/>
          <w:sz w:val="24"/>
          <w:szCs w:val="24"/>
          <w:lang w:eastAsia="pt-BR"/>
        </w:rPr>
        <w:t xml:space="preserve"> </w:t>
      </w:r>
      <w:commentRangeStart w:id="14"/>
      <w:r w:rsidR="00076F81" w:rsidRPr="00D052FE">
        <w:rPr>
          <w:rFonts w:ascii="Times New Roman" w:eastAsia="Times New Roman" w:hAnsi="Times New Roman"/>
          <w:sz w:val="24"/>
          <w:szCs w:val="24"/>
          <w:lang w:eastAsia="pt-BR"/>
        </w:rPr>
        <w:t xml:space="preserve">(SOD), dosagem de </w:t>
      </w:r>
      <w:proofErr w:type="spellStart"/>
      <w:r w:rsidR="00076F81" w:rsidRPr="00D052FE">
        <w:rPr>
          <w:rFonts w:ascii="Times New Roman" w:eastAsia="Times New Roman" w:hAnsi="Times New Roman"/>
          <w:sz w:val="24"/>
          <w:szCs w:val="24"/>
          <w:lang w:eastAsia="pt-BR"/>
        </w:rPr>
        <w:t>glutationa</w:t>
      </w:r>
      <w:proofErr w:type="spellEnd"/>
      <w:r w:rsidR="00076F81" w:rsidRPr="00D052FE">
        <w:rPr>
          <w:rFonts w:ascii="Times New Roman" w:eastAsia="Times New Roman" w:hAnsi="Times New Roman"/>
          <w:sz w:val="24"/>
          <w:szCs w:val="24"/>
          <w:lang w:eastAsia="pt-BR"/>
        </w:rPr>
        <w:t xml:space="preserve"> reduzida (GSH), determinação da </w:t>
      </w:r>
      <w:proofErr w:type="spellStart"/>
      <w:r w:rsidR="00076F81" w:rsidRPr="00D052FE">
        <w:rPr>
          <w:rFonts w:ascii="Times New Roman" w:eastAsia="Times New Roman" w:hAnsi="Times New Roman"/>
          <w:sz w:val="24"/>
          <w:szCs w:val="24"/>
          <w:lang w:eastAsia="pt-BR"/>
        </w:rPr>
        <w:t>peroxidação</w:t>
      </w:r>
      <w:proofErr w:type="spellEnd"/>
      <w:r w:rsidR="00076F81" w:rsidRPr="00D052FE">
        <w:rPr>
          <w:rFonts w:ascii="Times New Roman" w:eastAsia="Times New Roman" w:hAnsi="Times New Roman"/>
          <w:sz w:val="24"/>
          <w:szCs w:val="24"/>
          <w:lang w:eastAsia="pt-BR"/>
        </w:rPr>
        <w:t xml:space="preserve"> lipídica</w:t>
      </w:r>
      <w:r w:rsidR="00C240B7" w:rsidRPr="00D052FE">
        <w:rPr>
          <w:rFonts w:ascii="Times New Roman" w:eastAsia="Times New Roman" w:hAnsi="Times New Roman"/>
          <w:sz w:val="24"/>
          <w:szCs w:val="24"/>
          <w:lang w:eastAsia="pt-BR"/>
        </w:rPr>
        <w:t>,</w:t>
      </w:r>
      <w:r w:rsidR="00076F81" w:rsidRPr="00D052FE">
        <w:rPr>
          <w:rFonts w:ascii="Times New Roman" w:eastAsia="Times New Roman" w:hAnsi="Times New Roman"/>
          <w:sz w:val="24"/>
          <w:szCs w:val="24"/>
          <w:lang w:eastAsia="pt-BR"/>
        </w:rPr>
        <w:t xml:space="preserve"> nitrito</w:t>
      </w:r>
      <w:r w:rsidR="00C240B7" w:rsidRPr="00D052FE">
        <w:rPr>
          <w:rFonts w:ascii="Times New Roman" w:eastAsia="Times New Roman" w:hAnsi="Times New Roman"/>
          <w:sz w:val="24"/>
          <w:szCs w:val="24"/>
          <w:lang w:eastAsia="pt-BR"/>
        </w:rPr>
        <w:t xml:space="preserve"> e MPO</w:t>
      </w:r>
      <w:r w:rsidR="00076F81" w:rsidRPr="00D052FE">
        <w:rPr>
          <w:rFonts w:ascii="Times New Roman" w:eastAsia="Times New Roman" w:hAnsi="Times New Roman"/>
          <w:sz w:val="24"/>
          <w:szCs w:val="24"/>
          <w:lang w:eastAsia="pt-BR"/>
        </w:rPr>
        <w:t xml:space="preserve">), inflamatórios </w:t>
      </w:r>
      <w:r w:rsidR="00C240B7" w:rsidRPr="00D052FE">
        <w:rPr>
          <w:rFonts w:ascii="Times New Roman" w:eastAsia="Times New Roman" w:hAnsi="Times New Roman"/>
          <w:sz w:val="24"/>
          <w:szCs w:val="24"/>
          <w:lang w:eastAsia="pt-BR"/>
        </w:rPr>
        <w:t xml:space="preserve">e </w:t>
      </w:r>
      <w:proofErr w:type="spellStart"/>
      <w:r w:rsidR="00C240B7" w:rsidRPr="00D052FE">
        <w:rPr>
          <w:rFonts w:ascii="Times New Roman" w:eastAsia="Times New Roman" w:hAnsi="Times New Roman"/>
          <w:sz w:val="24"/>
          <w:szCs w:val="24"/>
          <w:lang w:eastAsia="pt-BR"/>
        </w:rPr>
        <w:t>antiinflamatórios</w:t>
      </w:r>
      <w:proofErr w:type="spellEnd"/>
      <w:r w:rsidR="00C240B7" w:rsidRPr="00D052FE">
        <w:rPr>
          <w:rFonts w:ascii="Times New Roman" w:eastAsia="Times New Roman" w:hAnsi="Times New Roman"/>
          <w:sz w:val="24"/>
          <w:szCs w:val="24"/>
          <w:lang w:eastAsia="pt-BR"/>
        </w:rPr>
        <w:t xml:space="preserve"> </w:t>
      </w:r>
      <w:r w:rsidR="00076F81" w:rsidRPr="00D052FE">
        <w:rPr>
          <w:rFonts w:ascii="Times New Roman" w:eastAsia="Times New Roman" w:hAnsi="Times New Roman"/>
          <w:sz w:val="24"/>
          <w:szCs w:val="24"/>
          <w:lang w:eastAsia="pt-BR"/>
        </w:rPr>
        <w:t>(</w:t>
      </w:r>
      <w:proofErr w:type="spellStart"/>
      <w:r w:rsidR="00076F81" w:rsidRPr="00D052FE">
        <w:rPr>
          <w:rFonts w:ascii="Times New Roman" w:eastAsia="Times New Roman" w:hAnsi="Times New Roman"/>
          <w:sz w:val="24"/>
          <w:szCs w:val="24"/>
          <w:lang w:eastAsia="pt-BR"/>
        </w:rPr>
        <w:t>citocinas</w:t>
      </w:r>
      <w:proofErr w:type="spellEnd"/>
      <w:r w:rsidR="00076F81" w:rsidRPr="00D052FE">
        <w:rPr>
          <w:rFonts w:ascii="Times New Roman" w:eastAsia="Times New Roman" w:hAnsi="Times New Roman"/>
          <w:sz w:val="24"/>
          <w:szCs w:val="24"/>
          <w:lang w:eastAsia="pt-BR"/>
        </w:rPr>
        <w:t xml:space="preserve"> como IL-1</w:t>
      </w:r>
      <w:r w:rsidR="00C240B7" w:rsidRPr="00D052FE">
        <w:rPr>
          <w:rFonts w:ascii="Times New Roman" w:eastAsia="Times New Roman" w:hAnsi="Times New Roman" w:cs="Times New Roman"/>
          <w:sz w:val="24"/>
          <w:szCs w:val="24"/>
          <w:lang w:eastAsia="pt-BR"/>
        </w:rPr>
        <w:t>β</w:t>
      </w:r>
      <w:r w:rsidR="00076F81" w:rsidRPr="00D052FE">
        <w:rPr>
          <w:rFonts w:ascii="Times New Roman" w:eastAsia="Times New Roman" w:hAnsi="Times New Roman"/>
          <w:sz w:val="24"/>
          <w:szCs w:val="24"/>
          <w:lang w:eastAsia="pt-BR"/>
        </w:rPr>
        <w:t>, TNF</w:t>
      </w:r>
      <w:r w:rsidR="00C240B7" w:rsidRPr="00D052FE">
        <w:rPr>
          <w:rFonts w:ascii="Times New Roman" w:eastAsia="Times New Roman" w:hAnsi="Times New Roman" w:cs="Times New Roman"/>
          <w:sz w:val="24"/>
          <w:szCs w:val="24"/>
          <w:lang w:eastAsia="pt-BR"/>
        </w:rPr>
        <w:t>α; IL-10, TGFβ</w:t>
      </w:r>
      <w:r w:rsidR="00076F81" w:rsidRPr="00D052FE">
        <w:rPr>
          <w:rFonts w:ascii="Times New Roman" w:eastAsia="Times New Roman" w:hAnsi="Times New Roman"/>
          <w:sz w:val="24"/>
          <w:szCs w:val="24"/>
          <w:lang w:eastAsia="pt-BR"/>
        </w:rPr>
        <w:t xml:space="preserve"> e o fator de transcrição </w:t>
      </w:r>
      <w:proofErr w:type="spellStart"/>
      <w:r w:rsidR="00076F81" w:rsidRPr="00D052FE">
        <w:rPr>
          <w:rFonts w:ascii="Times New Roman" w:eastAsia="Times New Roman" w:hAnsi="Times New Roman"/>
          <w:sz w:val="24"/>
          <w:szCs w:val="24"/>
          <w:lang w:eastAsia="pt-BR"/>
        </w:rPr>
        <w:t>NFkB</w:t>
      </w:r>
      <w:proofErr w:type="spellEnd"/>
      <w:r w:rsidR="00076F81" w:rsidRPr="00D052FE">
        <w:rPr>
          <w:rFonts w:ascii="Times New Roman" w:eastAsia="Times New Roman" w:hAnsi="Times New Roman"/>
          <w:sz w:val="24"/>
          <w:szCs w:val="24"/>
          <w:lang w:eastAsia="pt-BR"/>
        </w:rPr>
        <w:t xml:space="preserve">) e de </w:t>
      </w:r>
      <w:proofErr w:type="spellStart"/>
      <w:r w:rsidR="00076F81" w:rsidRPr="00D052FE">
        <w:rPr>
          <w:rFonts w:ascii="Times New Roman" w:eastAsia="Times New Roman" w:hAnsi="Times New Roman"/>
          <w:sz w:val="24"/>
          <w:szCs w:val="24"/>
          <w:lang w:eastAsia="pt-BR"/>
        </w:rPr>
        <w:t>neuroplasticidade</w:t>
      </w:r>
      <w:proofErr w:type="spellEnd"/>
      <w:r w:rsidR="00076F81" w:rsidRPr="00D052FE">
        <w:rPr>
          <w:rFonts w:ascii="Times New Roman" w:eastAsia="Times New Roman" w:hAnsi="Times New Roman"/>
          <w:sz w:val="24"/>
          <w:szCs w:val="24"/>
          <w:lang w:eastAsia="pt-BR"/>
        </w:rPr>
        <w:t xml:space="preserve"> (dosagem do fator </w:t>
      </w:r>
      <w:proofErr w:type="spellStart"/>
      <w:r w:rsidR="00076F81" w:rsidRPr="00D052FE">
        <w:rPr>
          <w:rFonts w:ascii="Times New Roman" w:eastAsia="Times New Roman" w:hAnsi="Times New Roman"/>
          <w:sz w:val="24"/>
          <w:szCs w:val="24"/>
          <w:lang w:eastAsia="pt-BR"/>
        </w:rPr>
        <w:t>neurotrófico</w:t>
      </w:r>
      <w:proofErr w:type="spellEnd"/>
      <w:r w:rsidR="00076F81" w:rsidRPr="00D052FE">
        <w:rPr>
          <w:rFonts w:ascii="Times New Roman" w:eastAsia="Times New Roman" w:hAnsi="Times New Roman"/>
          <w:sz w:val="24"/>
          <w:szCs w:val="24"/>
          <w:lang w:eastAsia="pt-BR"/>
        </w:rPr>
        <w:t xml:space="preserve"> derivado do cérebro (BDNF) e da </w:t>
      </w:r>
      <w:r w:rsidR="00076F81" w:rsidRPr="00D052FE">
        <w:rPr>
          <w:rFonts w:ascii="Times New Roman" w:hAnsi="Times New Roman"/>
          <w:color w:val="000000"/>
          <w:sz w:val="24"/>
          <w:szCs w:val="24"/>
        </w:rPr>
        <w:t xml:space="preserve">glicogênio </w:t>
      </w:r>
      <w:proofErr w:type="spellStart"/>
      <w:r w:rsidR="00076F81" w:rsidRPr="00D052FE">
        <w:rPr>
          <w:rFonts w:ascii="Times New Roman" w:hAnsi="Times New Roman"/>
          <w:color w:val="000000"/>
          <w:sz w:val="24"/>
          <w:szCs w:val="24"/>
        </w:rPr>
        <w:t>sintase</w:t>
      </w:r>
      <w:proofErr w:type="spellEnd"/>
      <w:r w:rsidR="00076F81" w:rsidRPr="00D052FE">
        <w:rPr>
          <w:rFonts w:ascii="Times New Roman" w:hAnsi="Times New Roman"/>
          <w:color w:val="000000"/>
          <w:sz w:val="24"/>
          <w:szCs w:val="24"/>
        </w:rPr>
        <w:t xml:space="preserve"> quinase-3 β (GSK3β</w:t>
      </w:r>
      <w:r w:rsidR="00076F81" w:rsidRPr="00D052FE">
        <w:rPr>
          <w:rFonts w:ascii="Times New Roman" w:eastAsia="Times New Roman" w:hAnsi="Times New Roman"/>
          <w:sz w:val="24"/>
          <w:szCs w:val="24"/>
          <w:lang w:eastAsia="pt-BR"/>
        </w:rPr>
        <w:t>).</w:t>
      </w:r>
      <w:r w:rsidR="00C240B7" w:rsidRPr="00D052FE">
        <w:rPr>
          <w:rFonts w:ascii="Times New Roman" w:eastAsia="Times New Roman" w:hAnsi="Times New Roman"/>
          <w:sz w:val="24"/>
          <w:szCs w:val="24"/>
          <w:lang w:eastAsia="pt-BR"/>
        </w:rPr>
        <w:t xml:space="preserve"> Será realizado </w:t>
      </w:r>
      <w:proofErr w:type="spellStart"/>
      <w:r w:rsidR="00C240B7" w:rsidRPr="00D052FE">
        <w:rPr>
          <w:rFonts w:ascii="Times New Roman" w:eastAsia="Times New Roman" w:hAnsi="Times New Roman"/>
          <w:sz w:val="24"/>
          <w:szCs w:val="24"/>
          <w:lang w:eastAsia="pt-BR"/>
        </w:rPr>
        <w:t>biomarcação</w:t>
      </w:r>
      <w:proofErr w:type="spellEnd"/>
      <w:r w:rsidR="00C240B7" w:rsidRPr="00D052FE">
        <w:rPr>
          <w:rFonts w:ascii="Times New Roman" w:eastAsia="Times New Roman" w:hAnsi="Times New Roman"/>
          <w:sz w:val="24"/>
          <w:szCs w:val="24"/>
          <w:lang w:eastAsia="pt-BR"/>
        </w:rPr>
        <w:t xml:space="preserve"> por </w:t>
      </w:r>
      <w:proofErr w:type="spellStart"/>
      <w:r w:rsidR="00C240B7" w:rsidRPr="00D052FE">
        <w:rPr>
          <w:rFonts w:ascii="Times New Roman" w:eastAsia="Times New Roman" w:hAnsi="Times New Roman"/>
          <w:sz w:val="24"/>
          <w:szCs w:val="24"/>
          <w:lang w:eastAsia="pt-BR"/>
        </w:rPr>
        <w:t>imunofluorêscencia</w:t>
      </w:r>
      <w:proofErr w:type="spellEnd"/>
      <w:r w:rsidR="00C240B7" w:rsidRPr="00D052FE">
        <w:rPr>
          <w:rFonts w:ascii="Times New Roman" w:eastAsia="Times New Roman" w:hAnsi="Times New Roman"/>
          <w:sz w:val="24"/>
          <w:szCs w:val="24"/>
          <w:lang w:eastAsia="pt-BR"/>
        </w:rPr>
        <w:t xml:space="preserve"> dos  marcadores</w:t>
      </w:r>
      <w:r w:rsidR="00D052FE" w:rsidRPr="00D052FE">
        <w:rPr>
          <w:rFonts w:ascii="Times New Roman" w:eastAsia="Times New Roman" w:hAnsi="Times New Roman"/>
          <w:sz w:val="24"/>
          <w:szCs w:val="24"/>
          <w:lang w:eastAsia="pt-BR"/>
        </w:rPr>
        <w:t xml:space="preserve"> </w:t>
      </w:r>
      <w:r w:rsidR="00D052FE" w:rsidRPr="00D052FE">
        <w:rPr>
          <w:rFonts w:ascii="Times New Roman" w:hAnsi="Times New Roman" w:cs="Times New Roman"/>
          <w:bCs/>
          <w:sz w:val="24"/>
          <w:szCs w:val="24"/>
        </w:rPr>
        <w:t xml:space="preserve">GFAP e </w:t>
      </w:r>
      <w:proofErr w:type="spellStart"/>
      <w:r w:rsidR="00D052FE" w:rsidRPr="00D052FE">
        <w:rPr>
          <w:rFonts w:ascii="Times New Roman" w:hAnsi="Times New Roman" w:cs="Times New Roman"/>
          <w:bCs/>
          <w:sz w:val="24"/>
          <w:szCs w:val="24"/>
        </w:rPr>
        <w:t>Fosfocreb</w:t>
      </w:r>
      <w:proofErr w:type="spellEnd"/>
      <w:r w:rsidR="00D052FE" w:rsidRPr="00D052FE">
        <w:rPr>
          <w:rFonts w:ascii="Times New Roman" w:hAnsi="Times New Roman" w:cs="Times New Roman"/>
          <w:bCs/>
          <w:sz w:val="24"/>
          <w:szCs w:val="24"/>
        </w:rPr>
        <w:t xml:space="preserve">, </w:t>
      </w:r>
      <w:proofErr w:type="spellStart"/>
      <w:r w:rsidR="00D052FE" w:rsidRPr="00D052FE">
        <w:rPr>
          <w:rFonts w:ascii="Times New Roman" w:hAnsi="Times New Roman" w:cs="Times New Roman"/>
          <w:bCs/>
          <w:sz w:val="24"/>
          <w:szCs w:val="24"/>
        </w:rPr>
        <w:t>NFκB</w:t>
      </w:r>
      <w:proofErr w:type="spellEnd"/>
      <w:r w:rsidR="00D052FE" w:rsidRPr="00D052FE">
        <w:rPr>
          <w:rFonts w:ascii="Times New Roman" w:hAnsi="Times New Roman" w:cs="Times New Roman"/>
          <w:bCs/>
          <w:sz w:val="24"/>
          <w:szCs w:val="24"/>
        </w:rPr>
        <w:t xml:space="preserve"> e </w:t>
      </w:r>
      <w:proofErr w:type="spellStart"/>
      <w:r w:rsidR="00D052FE" w:rsidRPr="00D052FE">
        <w:rPr>
          <w:rFonts w:ascii="Times New Roman" w:hAnsi="Times New Roman" w:cs="Times New Roman"/>
          <w:bCs/>
          <w:sz w:val="24"/>
          <w:szCs w:val="24"/>
        </w:rPr>
        <w:t>NeuN</w:t>
      </w:r>
      <w:proofErr w:type="spellEnd"/>
      <w:r w:rsidR="00D052FE" w:rsidRPr="00D052FE">
        <w:rPr>
          <w:rFonts w:ascii="Times New Roman" w:hAnsi="Times New Roman" w:cs="Times New Roman"/>
          <w:bCs/>
          <w:sz w:val="24"/>
          <w:szCs w:val="24"/>
        </w:rPr>
        <w:t xml:space="preserve">  e e</w:t>
      </w:r>
      <w:r w:rsidR="00D052FE" w:rsidRPr="00D052FE">
        <w:rPr>
          <w:rFonts w:ascii="Times New Roman" w:hAnsi="Times New Roman" w:cs="Times New Roman"/>
          <w:sz w:val="24"/>
          <w:szCs w:val="24"/>
        </w:rPr>
        <w:t xml:space="preserve">xpressão gênica de  </w:t>
      </w:r>
      <w:proofErr w:type="spellStart"/>
      <w:r w:rsidR="00D052FE" w:rsidRPr="00D052FE">
        <w:rPr>
          <w:rFonts w:ascii="Times New Roman" w:hAnsi="Times New Roman" w:cs="Times New Roman"/>
          <w:sz w:val="24"/>
          <w:szCs w:val="24"/>
        </w:rPr>
        <w:t>iNOS</w:t>
      </w:r>
      <w:proofErr w:type="spellEnd"/>
      <w:r w:rsidR="00D052FE" w:rsidRPr="00D052FE">
        <w:rPr>
          <w:rFonts w:ascii="Times New Roman" w:hAnsi="Times New Roman" w:cs="Times New Roman"/>
          <w:sz w:val="24"/>
          <w:szCs w:val="24"/>
        </w:rPr>
        <w:t xml:space="preserve">  e </w:t>
      </w:r>
      <w:proofErr w:type="spellStart"/>
      <w:r w:rsidR="00D052FE" w:rsidRPr="00D052FE">
        <w:rPr>
          <w:rFonts w:ascii="Times New Roman" w:hAnsi="Times New Roman" w:cs="Times New Roman"/>
          <w:sz w:val="24"/>
          <w:szCs w:val="24"/>
        </w:rPr>
        <w:t>AchE</w:t>
      </w:r>
      <w:proofErr w:type="spellEnd"/>
      <w:r w:rsidR="00D052FE" w:rsidRPr="00D052FE">
        <w:rPr>
          <w:rFonts w:ascii="Times New Roman" w:hAnsi="Times New Roman" w:cs="Times New Roman"/>
          <w:sz w:val="24"/>
          <w:szCs w:val="24"/>
        </w:rPr>
        <w:t xml:space="preserve"> por </w:t>
      </w:r>
      <w:proofErr w:type="spellStart"/>
      <w:r w:rsidR="00D052FE" w:rsidRPr="00D052FE">
        <w:rPr>
          <w:rFonts w:ascii="Times New Roman" w:hAnsi="Times New Roman" w:cs="Times New Roman"/>
          <w:sz w:val="24"/>
          <w:szCs w:val="24"/>
        </w:rPr>
        <w:t>qPCR</w:t>
      </w:r>
      <w:proofErr w:type="spellEnd"/>
      <w:r w:rsidR="00D052FE" w:rsidRPr="00D052FE">
        <w:rPr>
          <w:rFonts w:ascii="Times New Roman" w:hAnsi="Times New Roman" w:cs="Times New Roman"/>
          <w:bCs/>
          <w:sz w:val="24"/>
          <w:szCs w:val="24"/>
        </w:rPr>
        <w:t xml:space="preserve"> no hipoc</w:t>
      </w:r>
      <w:r w:rsidR="00B83912">
        <w:rPr>
          <w:rFonts w:ascii="Times New Roman" w:hAnsi="Times New Roman" w:cs="Times New Roman"/>
          <w:bCs/>
          <w:sz w:val="24"/>
          <w:szCs w:val="24"/>
        </w:rPr>
        <w:t xml:space="preserve">ampo. </w:t>
      </w:r>
      <w:commentRangeEnd w:id="14"/>
      <w:r w:rsidR="00D0546C">
        <w:rPr>
          <w:rStyle w:val="CommentReference"/>
          <w:rFonts w:ascii="Calibri" w:eastAsia="Calibri" w:hAnsi="Calibri" w:cs="Times New Roman"/>
          <w:lang w:val="x-none" w:eastAsia="x-none"/>
        </w:rPr>
        <w:commentReference w:id="14"/>
      </w:r>
      <w:r w:rsidR="00B83912">
        <w:rPr>
          <w:rFonts w:ascii="Times New Roman" w:hAnsi="Times New Roman" w:cs="Times New Roman"/>
          <w:bCs/>
          <w:sz w:val="24"/>
          <w:szCs w:val="24"/>
        </w:rPr>
        <w:t>A análise estatística será</w:t>
      </w:r>
      <w:r w:rsidR="00D052FE" w:rsidRPr="00D052FE">
        <w:rPr>
          <w:rFonts w:ascii="Times New Roman" w:hAnsi="Times New Roman" w:cs="Times New Roman"/>
          <w:bCs/>
          <w:sz w:val="24"/>
          <w:szCs w:val="24"/>
        </w:rPr>
        <w:t xml:space="preserve"> através </w:t>
      </w:r>
      <w:r w:rsidR="00D052FE" w:rsidRPr="00D052FE">
        <w:rPr>
          <w:rFonts w:ascii="Times New Roman" w:hAnsi="Times New Roman" w:cs="Times New Roman"/>
          <w:color w:val="000000"/>
          <w:sz w:val="24"/>
          <w:szCs w:val="24"/>
        </w:rPr>
        <w:t xml:space="preserve">ANOVA e teste de </w:t>
      </w:r>
      <w:proofErr w:type="spellStart"/>
      <w:r w:rsidR="00D052FE" w:rsidRPr="00D052FE">
        <w:rPr>
          <w:rFonts w:ascii="Times New Roman" w:hAnsi="Times New Roman" w:cs="Times New Roman"/>
          <w:color w:val="000000"/>
          <w:sz w:val="24"/>
          <w:szCs w:val="24"/>
        </w:rPr>
        <w:t>Student</w:t>
      </w:r>
      <w:proofErr w:type="spellEnd"/>
      <w:r w:rsidR="00D052FE" w:rsidRPr="00D052FE">
        <w:rPr>
          <w:rFonts w:ascii="Times New Roman" w:hAnsi="Times New Roman" w:cs="Times New Roman"/>
          <w:color w:val="000000"/>
          <w:sz w:val="24"/>
          <w:szCs w:val="24"/>
        </w:rPr>
        <w:t xml:space="preserve"> Newman </w:t>
      </w:r>
      <w:proofErr w:type="spellStart"/>
      <w:r w:rsidR="00D052FE" w:rsidRPr="00D052FE">
        <w:rPr>
          <w:rFonts w:ascii="Times New Roman" w:hAnsi="Times New Roman" w:cs="Times New Roman"/>
          <w:color w:val="000000"/>
          <w:sz w:val="24"/>
          <w:szCs w:val="24"/>
        </w:rPr>
        <w:t>Keuls</w:t>
      </w:r>
      <w:proofErr w:type="spellEnd"/>
      <w:r w:rsidR="00D052FE" w:rsidRPr="00D052FE">
        <w:rPr>
          <w:rFonts w:ascii="Times New Roman" w:hAnsi="Times New Roman" w:cs="Times New Roman"/>
          <w:color w:val="000000"/>
          <w:sz w:val="24"/>
          <w:szCs w:val="24"/>
        </w:rPr>
        <w:t xml:space="preserve">. O critério de significância será p&lt; 0,05. </w:t>
      </w:r>
      <w:r w:rsidR="00D052FE" w:rsidRPr="00D052FE">
        <w:rPr>
          <w:rFonts w:ascii="Times New Roman" w:hAnsi="Times New Roman" w:cs="Times New Roman"/>
          <w:bCs/>
          <w:sz w:val="24"/>
          <w:szCs w:val="24"/>
        </w:rPr>
        <w:t xml:space="preserve"> </w:t>
      </w:r>
    </w:p>
    <w:tbl>
      <w:tblPr>
        <w:tblW w:w="8094" w:type="dxa"/>
        <w:tblBorders>
          <w:bottom w:val="single" w:sz="4" w:space="0" w:color="auto"/>
        </w:tblBorders>
        <w:tblLook w:val="04A0" w:firstRow="1" w:lastRow="0" w:firstColumn="1" w:lastColumn="0" w:noHBand="0" w:noVBand="1"/>
      </w:tblPr>
      <w:tblGrid>
        <w:gridCol w:w="7560"/>
        <w:gridCol w:w="534"/>
      </w:tblGrid>
      <w:tr w:rsidR="006D29FF" w:rsidRPr="00CF01B0" w14:paraId="4FAD5B4A" w14:textId="77777777" w:rsidTr="00196919">
        <w:trPr>
          <w:trHeight w:val="421"/>
        </w:trPr>
        <w:tc>
          <w:tcPr>
            <w:tcW w:w="7560" w:type="dxa"/>
            <w:noWrap/>
            <w:hideMark/>
          </w:tcPr>
          <w:p w14:paraId="2BA24FF3" w14:textId="77777777" w:rsidR="006D29FF" w:rsidRPr="00CF01B0" w:rsidRDefault="006D29FF" w:rsidP="00196919">
            <w:pPr>
              <w:pStyle w:val="ListParagraph"/>
              <w:numPr>
                <w:ilvl w:val="0"/>
                <w:numId w:val="1"/>
              </w:numPr>
              <w:spacing w:after="0"/>
              <w:jc w:val="both"/>
              <w:rPr>
                <w:rFonts w:ascii="Times New Roman" w:hAnsi="Times New Roman"/>
                <w:b/>
                <w:bCs/>
                <w:sz w:val="24"/>
                <w:szCs w:val="24"/>
              </w:rPr>
            </w:pPr>
            <w:r w:rsidRPr="00CF01B0">
              <w:rPr>
                <w:rFonts w:ascii="Times New Roman" w:hAnsi="Times New Roman"/>
                <w:b/>
                <w:bCs/>
                <w:sz w:val="24"/>
                <w:szCs w:val="24"/>
              </w:rPr>
              <w:lastRenderedPageBreak/>
              <w:t>INTRODUÇÃO</w:t>
            </w:r>
          </w:p>
        </w:tc>
        <w:tc>
          <w:tcPr>
            <w:tcW w:w="534" w:type="dxa"/>
            <w:noWrap/>
            <w:hideMark/>
          </w:tcPr>
          <w:p w14:paraId="0CE1DB79" w14:textId="77777777" w:rsidR="006D29FF" w:rsidRPr="00CF01B0" w:rsidRDefault="006D29FF" w:rsidP="00196919">
            <w:pPr>
              <w:spacing w:after="0"/>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59306D17" wp14:editId="31D5E93E">
                      <wp:simplePos x="0" y="0"/>
                      <wp:positionH relativeFrom="column">
                        <wp:posOffset>180340</wp:posOffset>
                      </wp:positionH>
                      <wp:positionV relativeFrom="paragraph">
                        <wp:posOffset>-613410</wp:posOffset>
                      </wp:positionV>
                      <wp:extent cx="755015" cy="446405"/>
                      <wp:effectExtent l="3175" t="635" r="3810" b="635"/>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44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5901A" w14:textId="77777777" w:rsidR="00AB396F" w:rsidRDefault="00AB396F" w:rsidP="006D29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14.2pt;margin-top:-48.3pt;width:59.45pt;height:3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" stroked="f">
                      <v:textbox>
                        <w:txbxContent>
                          <w:p w:rsidR="00D052FE" w:rsidRDefault="00D052FE" w:rsidP="006D29FF"/>
                        </w:txbxContent>
                      </v:textbox>
                    </v:shape>
                  </w:pict>
                </mc:Fallback>
              </mc:AlternateContent>
            </w:r>
            <w:r w:rsidR="004B6FF3">
              <w:rPr>
                <w:rFonts w:ascii="Times New Roman" w:hAnsi="Times New Roman"/>
                <w:sz w:val="24"/>
                <w:szCs w:val="24"/>
              </w:rPr>
              <w:t>4</w:t>
            </w:r>
          </w:p>
        </w:tc>
      </w:tr>
      <w:tr w:rsidR="006D29FF" w:rsidRPr="00CF01B0" w14:paraId="4425B108" w14:textId="77777777" w:rsidTr="00196919">
        <w:trPr>
          <w:trHeight w:val="126"/>
        </w:trPr>
        <w:tc>
          <w:tcPr>
            <w:tcW w:w="7560" w:type="dxa"/>
            <w:noWrap/>
            <w:hideMark/>
          </w:tcPr>
          <w:p w14:paraId="489417C6" w14:textId="77777777" w:rsidR="006D29FF" w:rsidRPr="00CF01B0" w:rsidRDefault="00832C91" w:rsidP="00196919">
            <w:pPr>
              <w:spacing w:after="0"/>
              <w:jc w:val="both"/>
              <w:rPr>
                <w:rFonts w:ascii="Times New Roman" w:hAnsi="Times New Roman"/>
                <w:sz w:val="24"/>
                <w:szCs w:val="24"/>
              </w:rPr>
            </w:pPr>
            <w:r>
              <w:rPr>
                <w:rFonts w:ascii="Times New Roman" w:hAnsi="Times New Roman"/>
                <w:sz w:val="24"/>
                <w:szCs w:val="24"/>
              </w:rPr>
              <w:t>1.1. Cisplatina</w:t>
            </w:r>
          </w:p>
        </w:tc>
        <w:tc>
          <w:tcPr>
            <w:tcW w:w="534" w:type="dxa"/>
            <w:noWrap/>
            <w:hideMark/>
          </w:tcPr>
          <w:p w14:paraId="7460E45D" w14:textId="77777777" w:rsidR="006D29FF" w:rsidRPr="00CF01B0" w:rsidRDefault="004B6FF3" w:rsidP="00196919">
            <w:pPr>
              <w:spacing w:after="0"/>
              <w:jc w:val="both"/>
              <w:rPr>
                <w:rFonts w:ascii="Times New Roman" w:hAnsi="Times New Roman"/>
                <w:sz w:val="24"/>
                <w:szCs w:val="24"/>
              </w:rPr>
            </w:pPr>
            <w:r>
              <w:rPr>
                <w:rFonts w:ascii="Times New Roman" w:hAnsi="Times New Roman"/>
                <w:sz w:val="24"/>
                <w:szCs w:val="24"/>
              </w:rPr>
              <w:t>4</w:t>
            </w:r>
          </w:p>
        </w:tc>
      </w:tr>
      <w:tr w:rsidR="006D29FF" w:rsidRPr="00CF01B0" w14:paraId="2BB0482D" w14:textId="77777777" w:rsidTr="00196919">
        <w:trPr>
          <w:trHeight w:val="183"/>
        </w:trPr>
        <w:tc>
          <w:tcPr>
            <w:tcW w:w="7560" w:type="dxa"/>
            <w:noWrap/>
          </w:tcPr>
          <w:p w14:paraId="75055373" w14:textId="77777777" w:rsidR="006D29FF" w:rsidRPr="00CF01B0" w:rsidRDefault="006D29FF" w:rsidP="00196919">
            <w:pPr>
              <w:spacing w:after="0"/>
              <w:jc w:val="both"/>
              <w:rPr>
                <w:rFonts w:ascii="Times New Roman" w:hAnsi="Times New Roman"/>
                <w:sz w:val="24"/>
                <w:szCs w:val="24"/>
              </w:rPr>
            </w:pPr>
            <w:r w:rsidRPr="00CF01B0">
              <w:rPr>
                <w:rFonts w:ascii="Times New Roman" w:hAnsi="Times New Roman"/>
                <w:sz w:val="24"/>
                <w:szCs w:val="24"/>
                <w:lang w:bidi="pt-BR"/>
              </w:rPr>
              <w:t>1.</w:t>
            </w:r>
            <w:r>
              <w:rPr>
                <w:rFonts w:ascii="Times New Roman" w:hAnsi="Times New Roman"/>
                <w:sz w:val="24"/>
                <w:szCs w:val="24"/>
                <w:lang w:bidi="pt-BR"/>
              </w:rPr>
              <w:t>2</w:t>
            </w:r>
            <w:r w:rsidR="00FA5FC5">
              <w:rPr>
                <w:rFonts w:ascii="Times New Roman" w:hAnsi="Times New Roman"/>
                <w:sz w:val="24"/>
                <w:szCs w:val="24"/>
                <w:lang w:bidi="pt-BR"/>
              </w:rPr>
              <w:t>. C</w:t>
            </w:r>
            <w:r w:rsidR="00832C91">
              <w:rPr>
                <w:rFonts w:ascii="Times New Roman" w:hAnsi="Times New Roman"/>
                <w:sz w:val="24"/>
                <w:szCs w:val="24"/>
                <w:lang w:bidi="pt-BR"/>
              </w:rPr>
              <w:t>isplatina</w:t>
            </w:r>
            <w:r w:rsidR="00FA5FC5">
              <w:rPr>
                <w:rFonts w:ascii="Times New Roman" w:hAnsi="Times New Roman"/>
                <w:sz w:val="24"/>
                <w:szCs w:val="24"/>
                <w:lang w:bidi="pt-BR"/>
              </w:rPr>
              <w:t xml:space="preserve"> e déficit cognitivo</w:t>
            </w:r>
          </w:p>
        </w:tc>
        <w:tc>
          <w:tcPr>
            <w:tcW w:w="534" w:type="dxa"/>
            <w:noWrap/>
            <w:hideMark/>
          </w:tcPr>
          <w:p w14:paraId="685F50EB" w14:textId="77777777" w:rsidR="006D29FF" w:rsidRPr="00CF01B0" w:rsidRDefault="004B6FF3" w:rsidP="00196919">
            <w:pPr>
              <w:spacing w:after="0"/>
              <w:jc w:val="both"/>
              <w:rPr>
                <w:rFonts w:ascii="Times New Roman" w:hAnsi="Times New Roman"/>
                <w:sz w:val="24"/>
                <w:szCs w:val="24"/>
              </w:rPr>
            </w:pPr>
            <w:r>
              <w:rPr>
                <w:rFonts w:ascii="Times New Roman" w:hAnsi="Times New Roman"/>
                <w:sz w:val="24"/>
                <w:szCs w:val="24"/>
              </w:rPr>
              <w:t>6</w:t>
            </w:r>
          </w:p>
        </w:tc>
      </w:tr>
      <w:tr w:rsidR="006D29FF" w:rsidRPr="00CF01B0" w14:paraId="6514FB17" w14:textId="77777777" w:rsidTr="00196919">
        <w:trPr>
          <w:trHeight w:val="183"/>
        </w:trPr>
        <w:tc>
          <w:tcPr>
            <w:tcW w:w="7560" w:type="dxa"/>
            <w:noWrap/>
          </w:tcPr>
          <w:p w14:paraId="24CDA30B" w14:textId="77777777" w:rsidR="006D29FF" w:rsidRPr="00CF01B0" w:rsidRDefault="006D29FF"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3</w:t>
            </w:r>
            <w:r w:rsidR="00832C91">
              <w:rPr>
                <w:rFonts w:ascii="Times New Roman" w:hAnsi="Times New Roman"/>
                <w:sz w:val="24"/>
                <w:szCs w:val="24"/>
              </w:rPr>
              <w:t xml:space="preserve">. Acido </w:t>
            </w:r>
            <w:proofErr w:type="spellStart"/>
            <w:r w:rsidR="00832C91">
              <w:rPr>
                <w:rFonts w:ascii="Times New Roman" w:hAnsi="Times New Roman"/>
                <w:sz w:val="24"/>
                <w:szCs w:val="24"/>
              </w:rPr>
              <w:t>Valpr</w:t>
            </w:r>
            <w:ins w:id="15" w:author="Francisco Felix" w:date="2016-06-26T11:55:00Z">
              <w:r w:rsidR="00DD0AB4">
                <w:rPr>
                  <w:rFonts w:ascii="Times New Roman" w:hAnsi="Times New Roman"/>
                  <w:sz w:val="24"/>
                  <w:szCs w:val="24"/>
                </w:rPr>
                <w:t>o</w:t>
              </w:r>
            </w:ins>
            <w:del w:id="16" w:author="Francisco Felix" w:date="2016-06-26T11:55:00Z">
              <w:r w:rsidR="00832C91" w:rsidDel="00DD0AB4">
                <w:rPr>
                  <w:rFonts w:ascii="Times New Roman" w:hAnsi="Times New Roman"/>
                  <w:sz w:val="24"/>
                  <w:szCs w:val="24"/>
                </w:rPr>
                <w:delText>ó</w:delText>
              </w:r>
            </w:del>
            <w:r w:rsidR="00832C91">
              <w:rPr>
                <w:rFonts w:ascii="Times New Roman" w:hAnsi="Times New Roman"/>
                <w:sz w:val="24"/>
                <w:szCs w:val="24"/>
              </w:rPr>
              <w:t>ico</w:t>
            </w:r>
            <w:proofErr w:type="spellEnd"/>
          </w:p>
        </w:tc>
        <w:tc>
          <w:tcPr>
            <w:tcW w:w="534" w:type="dxa"/>
            <w:noWrap/>
            <w:hideMark/>
          </w:tcPr>
          <w:p w14:paraId="7FF4956A" w14:textId="77777777" w:rsidR="006D29FF" w:rsidRPr="00CF01B0" w:rsidRDefault="004B6FF3" w:rsidP="00196919">
            <w:pPr>
              <w:spacing w:after="0"/>
              <w:jc w:val="both"/>
              <w:rPr>
                <w:rFonts w:ascii="Times New Roman" w:hAnsi="Times New Roman"/>
                <w:sz w:val="24"/>
                <w:szCs w:val="24"/>
              </w:rPr>
            </w:pPr>
            <w:r>
              <w:rPr>
                <w:rFonts w:ascii="Times New Roman" w:hAnsi="Times New Roman"/>
                <w:sz w:val="24"/>
                <w:szCs w:val="24"/>
              </w:rPr>
              <w:t>8</w:t>
            </w:r>
          </w:p>
        </w:tc>
      </w:tr>
      <w:tr w:rsidR="006D29FF" w:rsidRPr="00CF01B0" w14:paraId="563676FC" w14:textId="77777777" w:rsidTr="00196919">
        <w:trPr>
          <w:trHeight w:val="247"/>
        </w:trPr>
        <w:tc>
          <w:tcPr>
            <w:tcW w:w="7560" w:type="dxa"/>
            <w:noWrap/>
          </w:tcPr>
          <w:p w14:paraId="70F19DA9" w14:textId="77777777" w:rsidR="00FA5FC5" w:rsidRPr="00CF01B0" w:rsidRDefault="006D29FF"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4</w:t>
            </w:r>
            <w:r w:rsidR="00832C91">
              <w:rPr>
                <w:rFonts w:ascii="Times New Roman" w:hAnsi="Times New Roman"/>
                <w:sz w:val="24"/>
                <w:szCs w:val="24"/>
              </w:rPr>
              <w:t xml:space="preserve">. </w:t>
            </w:r>
            <w:r w:rsidR="004B6FF3" w:rsidRPr="00FA5FC5">
              <w:rPr>
                <w:rFonts w:ascii="Times New Roman" w:hAnsi="Times New Roman"/>
                <w:sz w:val="24"/>
                <w:szCs w:val="24"/>
              </w:rPr>
              <w:t xml:space="preserve">Inflamação, Estresse </w:t>
            </w:r>
            <w:proofErr w:type="spellStart"/>
            <w:r w:rsidR="004B6FF3" w:rsidRPr="00FA5FC5">
              <w:rPr>
                <w:rFonts w:ascii="Times New Roman" w:hAnsi="Times New Roman"/>
                <w:sz w:val="24"/>
                <w:szCs w:val="24"/>
              </w:rPr>
              <w:t>Oxidativo</w:t>
            </w:r>
            <w:proofErr w:type="spellEnd"/>
            <w:r w:rsidR="004B6FF3" w:rsidRPr="00FA5FC5">
              <w:rPr>
                <w:rFonts w:ascii="Times New Roman" w:hAnsi="Times New Roman"/>
                <w:sz w:val="24"/>
                <w:szCs w:val="24"/>
              </w:rPr>
              <w:t xml:space="preserve"> e Cisplatina</w:t>
            </w:r>
          </w:p>
        </w:tc>
        <w:tc>
          <w:tcPr>
            <w:tcW w:w="534" w:type="dxa"/>
            <w:noWrap/>
            <w:hideMark/>
          </w:tcPr>
          <w:p w14:paraId="003A435A" w14:textId="77777777" w:rsidR="006D29FF" w:rsidRPr="00CF01B0" w:rsidRDefault="004B6FF3" w:rsidP="00196919">
            <w:pPr>
              <w:spacing w:after="0"/>
              <w:jc w:val="both"/>
              <w:rPr>
                <w:rFonts w:ascii="Times New Roman" w:hAnsi="Times New Roman"/>
                <w:sz w:val="24"/>
                <w:szCs w:val="24"/>
              </w:rPr>
            </w:pPr>
            <w:r>
              <w:rPr>
                <w:rFonts w:ascii="Times New Roman" w:hAnsi="Times New Roman"/>
                <w:sz w:val="24"/>
                <w:szCs w:val="24"/>
              </w:rPr>
              <w:t>8</w:t>
            </w:r>
          </w:p>
        </w:tc>
      </w:tr>
      <w:tr w:rsidR="004B6FF3" w:rsidRPr="00CF01B0" w14:paraId="51E07AD5" w14:textId="77777777" w:rsidTr="00196919">
        <w:trPr>
          <w:trHeight w:val="285"/>
        </w:trPr>
        <w:tc>
          <w:tcPr>
            <w:tcW w:w="7560" w:type="dxa"/>
            <w:noWrap/>
          </w:tcPr>
          <w:p w14:paraId="027F9099" w14:textId="77777777" w:rsidR="004B6FF3" w:rsidRDefault="004B6FF3" w:rsidP="00196919">
            <w:pPr>
              <w:spacing w:after="0"/>
              <w:jc w:val="both"/>
              <w:rPr>
                <w:rFonts w:ascii="Times New Roman" w:hAnsi="Times New Roman"/>
                <w:sz w:val="24"/>
                <w:szCs w:val="24"/>
              </w:rPr>
            </w:pPr>
            <w:r>
              <w:rPr>
                <w:rFonts w:ascii="Times New Roman" w:hAnsi="Times New Roman"/>
                <w:sz w:val="24"/>
                <w:szCs w:val="24"/>
              </w:rPr>
              <w:t xml:space="preserve">1.5 </w:t>
            </w:r>
            <w:proofErr w:type="spellStart"/>
            <w:r>
              <w:rPr>
                <w:rFonts w:ascii="Times New Roman" w:hAnsi="Times New Roman"/>
                <w:sz w:val="24"/>
                <w:szCs w:val="24"/>
              </w:rPr>
              <w:t>Neuroplasticidade</w:t>
            </w:r>
            <w:proofErr w:type="spellEnd"/>
          </w:p>
        </w:tc>
        <w:tc>
          <w:tcPr>
            <w:tcW w:w="534" w:type="dxa"/>
            <w:noWrap/>
          </w:tcPr>
          <w:p w14:paraId="72DAE06C" w14:textId="77777777" w:rsidR="004B6FF3" w:rsidRDefault="00196919" w:rsidP="00196919">
            <w:pPr>
              <w:spacing w:after="0"/>
              <w:jc w:val="both"/>
              <w:rPr>
                <w:rFonts w:ascii="Times New Roman" w:hAnsi="Times New Roman"/>
                <w:sz w:val="24"/>
                <w:szCs w:val="24"/>
              </w:rPr>
            </w:pPr>
            <w:r>
              <w:rPr>
                <w:rFonts w:ascii="Times New Roman" w:hAnsi="Times New Roman"/>
                <w:sz w:val="24"/>
                <w:szCs w:val="24"/>
              </w:rPr>
              <w:t>9</w:t>
            </w:r>
          </w:p>
        </w:tc>
      </w:tr>
      <w:tr w:rsidR="004B6FF3" w:rsidRPr="00CF01B0" w14:paraId="7AACC759" w14:textId="77777777" w:rsidTr="00196919">
        <w:trPr>
          <w:trHeight w:val="301"/>
        </w:trPr>
        <w:tc>
          <w:tcPr>
            <w:tcW w:w="7560" w:type="dxa"/>
            <w:noWrap/>
          </w:tcPr>
          <w:p w14:paraId="2BD52801" w14:textId="77777777" w:rsidR="004B6FF3" w:rsidRDefault="004B6FF3" w:rsidP="00196919">
            <w:pPr>
              <w:spacing w:after="0"/>
              <w:jc w:val="both"/>
              <w:rPr>
                <w:rFonts w:ascii="Times New Roman" w:hAnsi="Times New Roman"/>
                <w:sz w:val="24"/>
                <w:szCs w:val="24"/>
              </w:rPr>
            </w:pPr>
            <w:r>
              <w:rPr>
                <w:rFonts w:ascii="Times New Roman" w:hAnsi="Times New Roman"/>
                <w:sz w:val="24"/>
                <w:szCs w:val="24"/>
              </w:rPr>
              <w:t xml:space="preserve">1.6 Ácido </w:t>
            </w:r>
            <w:proofErr w:type="spellStart"/>
            <w:r>
              <w:rPr>
                <w:rFonts w:ascii="Times New Roman" w:hAnsi="Times New Roman"/>
                <w:sz w:val="24"/>
                <w:szCs w:val="24"/>
              </w:rPr>
              <w:t>Valpr</w:t>
            </w:r>
            <w:ins w:id="17" w:author="Francisco Felix" w:date="2016-06-26T11:55:00Z">
              <w:r w:rsidR="00DD0AB4">
                <w:rPr>
                  <w:rFonts w:ascii="Times New Roman" w:hAnsi="Times New Roman"/>
                  <w:sz w:val="24"/>
                  <w:szCs w:val="24"/>
                </w:rPr>
                <w:t>o</w:t>
              </w:r>
            </w:ins>
            <w:del w:id="18" w:author="Francisco Felix" w:date="2016-06-26T11:55:00Z">
              <w:r w:rsidDel="00DD0AB4">
                <w:rPr>
                  <w:rFonts w:ascii="Times New Roman" w:hAnsi="Times New Roman"/>
                  <w:sz w:val="24"/>
                  <w:szCs w:val="24"/>
                </w:rPr>
                <w:delText>ó</w:delText>
              </w:r>
            </w:del>
            <w:r>
              <w:rPr>
                <w:rFonts w:ascii="Times New Roman" w:hAnsi="Times New Roman"/>
                <w:sz w:val="24"/>
                <w:szCs w:val="24"/>
              </w:rPr>
              <w:t>ico</w:t>
            </w:r>
            <w:proofErr w:type="spellEnd"/>
            <w:r>
              <w:rPr>
                <w:rFonts w:ascii="Times New Roman" w:hAnsi="Times New Roman"/>
                <w:sz w:val="24"/>
                <w:szCs w:val="24"/>
              </w:rPr>
              <w:t xml:space="preserve"> e </w:t>
            </w:r>
            <w:proofErr w:type="spellStart"/>
            <w:r>
              <w:rPr>
                <w:rFonts w:ascii="Times New Roman" w:hAnsi="Times New Roman"/>
                <w:sz w:val="24"/>
                <w:szCs w:val="24"/>
              </w:rPr>
              <w:t>neuroproteção</w:t>
            </w:r>
            <w:proofErr w:type="spellEnd"/>
          </w:p>
        </w:tc>
        <w:tc>
          <w:tcPr>
            <w:tcW w:w="534" w:type="dxa"/>
            <w:noWrap/>
          </w:tcPr>
          <w:p w14:paraId="2B6C740C" w14:textId="77777777" w:rsidR="004B6FF3" w:rsidRDefault="004B6FF3" w:rsidP="00196919">
            <w:pPr>
              <w:spacing w:after="0"/>
              <w:jc w:val="both"/>
              <w:rPr>
                <w:rFonts w:ascii="Times New Roman" w:hAnsi="Times New Roman"/>
                <w:sz w:val="24"/>
                <w:szCs w:val="24"/>
              </w:rPr>
            </w:pPr>
            <w:r>
              <w:rPr>
                <w:rFonts w:ascii="Times New Roman" w:hAnsi="Times New Roman"/>
                <w:sz w:val="24"/>
                <w:szCs w:val="24"/>
              </w:rPr>
              <w:t>1</w:t>
            </w:r>
            <w:r w:rsidR="00196919">
              <w:rPr>
                <w:rFonts w:ascii="Times New Roman" w:hAnsi="Times New Roman"/>
                <w:sz w:val="24"/>
                <w:szCs w:val="24"/>
              </w:rPr>
              <w:t>0</w:t>
            </w:r>
          </w:p>
        </w:tc>
      </w:tr>
      <w:tr w:rsidR="004B6FF3" w:rsidRPr="00CF01B0" w14:paraId="483A1EE4" w14:textId="77777777" w:rsidTr="00196919">
        <w:trPr>
          <w:trHeight w:val="385"/>
        </w:trPr>
        <w:tc>
          <w:tcPr>
            <w:tcW w:w="7560" w:type="dxa"/>
            <w:noWrap/>
          </w:tcPr>
          <w:p w14:paraId="51689D1D" w14:textId="77777777" w:rsidR="004B6FF3" w:rsidRPr="00CF01B0" w:rsidRDefault="004B6FF3" w:rsidP="00196919">
            <w:pPr>
              <w:spacing w:after="0"/>
              <w:jc w:val="both"/>
              <w:rPr>
                <w:rFonts w:ascii="Times New Roman" w:hAnsi="Times New Roman"/>
                <w:b/>
                <w:bCs/>
                <w:sz w:val="24"/>
                <w:szCs w:val="24"/>
              </w:rPr>
            </w:pPr>
            <w:r w:rsidRPr="00CF01B0">
              <w:rPr>
                <w:rFonts w:ascii="Times New Roman" w:hAnsi="Times New Roman"/>
                <w:bCs/>
                <w:sz w:val="24"/>
                <w:szCs w:val="24"/>
              </w:rPr>
              <w:t>1.</w:t>
            </w:r>
            <w:r>
              <w:rPr>
                <w:rFonts w:ascii="Times New Roman" w:hAnsi="Times New Roman"/>
                <w:bCs/>
                <w:sz w:val="24"/>
                <w:szCs w:val="24"/>
              </w:rPr>
              <w:t>7</w:t>
            </w:r>
            <w:r w:rsidRPr="00CF01B0">
              <w:rPr>
                <w:rFonts w:ascii="Times New Roman" w:hAnsi="Times New Roman"/>
                <w:b/>
                <w:bCs/>
                <w:sz w:val="24"/>
                <w:szCs w:val="24"/>
              </w:rPr>
              <w:t xml:space="preserve">  </w:t>
            </w:r>
            <w:r w:rsidRPr="00CF01B0">
              <w:rPr>
                <w:rFonts w:ascii="Times New Roman" w:hAnsi="Times New Roman"/>
                <w:sz w:val="24"/>
                <w:szCs w:val="24"/>
              </w:rPr>
              <w:t>Relevância e Justificativa</w:t>
            </w:r>
          </w:p>
        </w:tc>
        <w:tc>
          <w:tcPr>
            <w:tcW w:w="534" w:type="dxa"/>
            <w:noWrap/>
          </w:tcPr>
          <w:p w14:paraId="35603E13" w14:textId="77777777" w:rsidR="004B6FF3" w:rsidRDefault="004B6FF3" w:rsidP="00196919">
            <w:pPr>
              <w:spacing w:after="0"/>
              <w:jc w:val="both"/>
              <w:rPr>
                <w:rFonts w:ascii="Times New Roman" w:hAnsi="Times New Roman"/>
                <w:sz w:val="24"/>
                <w:szCs w:val="24"/>
              </w:rPr>
            </w:pPr>
            <w:r>
              <w:rPr>
                <w:rFonts w:ascii="Times New Roman" w:hAnsi="Times New Roman"/>
                <w:sz w:val="24"/>
                <w:szCs w:val="24"/>
              </w:rPr>
              <w:t>1</w:t>
            </w:r>
            <w:r w:rsidR="00196919">
              <w:rPr>
                <w:rFonts w:ascii="Times New Roman" w:hAnsi="Times New Roman"/>
                <w:sz w:val="24"/>
                <w:szCs w:val="24"/>
              </w:rPr>
              <w:t>1</w:t>
            </w:r>
          </w:p>
        </w:tc>
      </w:tr>
      <w:tr w:rsidR="00196919" w:rsidRPr="00CF01B0" w14:paraId="7666B15B" w14:textId="77777777" w:rsidTr="00196919">
        <w:trPr>
          <w:trHeight w:val="183"/>
        </w:trPr>
        <w:tc>
          <w:tcPr>
            <w:tcW w:w="7560" w:type="dxa"/>
            <w:noWrap/>
          </w:tcPr>
          <w:p w14:paraId="78BFEF4F" w14:textId="77777777" w:rsidR="00196919" w:rsidRPr="00CF01B0" w:rsidRDefault="00196919" w:rsidP="00196919">
            <w:pPr>
              <w:spacing w:after="0"/>
              <w:jc w:val="both"/>
              <w:rPr>
                <w:rFonts w:ascii="Times New Roman" w:hAnsi="Times New Roman"/>
                <w:b/>
                <w:bCs/>
                <w:sz w:val="24"/>
                <w:szCs w:val="24"/>
              </w:rPr>
            </w:pPr>
            <w:r w:rsidRPr="00CF01B0">
              <w:rPr>
                <w:rFonts w:ascii="Times New Roman" w:hAnsi="Times New Roman"/>
                <w:b/>
                <w:bCs/>
                <w:sz w:val="24"/>
                <w:szCs w:val="24"/>
              </w:rPr>
              <w:t>2. OBJETIVOS</w:t>
            </w:r>
          </w:p>
        </w:tc>
        <w:tc>
          <w:tcPr>
            <w:tcW w:w="534" w:type="dxa"/>
            <w:noWrap/>
            <w:hideMark/>
          </w:tcPr>
          <w:p w14:paraId="764CABC6"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12</w:t>
            </w:r>
          </w:p>
        </w:tc>
      </w:tr>
      <w:tr w:rsidR="00196919" w:rsidRPr="00CF01B0" w14:paraId="79A54745" w14:textId="77777777" w:rsidTr="00196919">
        <w:trPr>
          <w:trHeight w:val="183"/>
        </w:trPr>
        <w:tc>
          <w:tcPr>
            <w:tcW w:w="7560" w:type="dxa"/>
            <w:noWrap/>
          </w:tcPr>
          <w:p w14:paraId="5CAED596" w14:textId="77777777" w:rsidR="00196919" w:rsidRPr="00CF01B0" w:rsidRDefault="00196919" w:rsidP="00196919">
            <w:pPr>
              <w:spacing w:after="0"/>
              <w:jc w:val="both"/>
              <w:rPr>
                <w:rFonts w:ascii="Times New Roman" w:hAnsi="Times New Roman"/>
                <w:b/>
                <w:bCs/>
                <w:sz w:val="24"/>
                <w:szCs w:val="24"/>
              </w:rPr>
            </w:pPr>
            <w:r w:rsidRPr="00CF01B0">
              <w:rPr>
                <w:rFonts w:ascii="Times New Roman" w:hAnsi="Times New Roman"/>
                <w:b/>
                <w:bCs/>
                <w:sz w:val="24"/>
                <w:szCs w:val="24"/>
              </w:rPr>
              <w:t>3. MATERIAL E MÉTODOS</w:t>
            </w:r>
          </w:p>
        </w:tc>
        <w:tc>
          <w:tcPr>
            <w:tcW w:w="534" w:type="dxa"/>
            <w:noWrap/>
            <w:hideMark/>
          </w:tcPr>
          <w:p w14:paraId="3A44BA21"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13</w:t>
            </w:r>
          </w:p>
        </w:tc>
      </w:tr>
      <w:tr w:rsidR="00196919" w:rsidRPr="00CF01B0" w14:paraId="4CBA4394" w14:textId="77777777" w:rsidTr="00196919">
        <w:trPr>
          <w:trHeight w:val="183"/>
        </w:trPr>
        <w:tc>
          <w:tcPr>
            <w:tcW w:w="7560" w:type="dxa"/>
            <w:noWrap/>
          </w:tcPr>
          <w:p w14:paraId="54AC269D" w14:textId="77777777"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3.1. Animais</w:t>
            </w:r>
          </w:p>
        </w:tc>
        <w:tc>
          <w:tcPr>
            <w:tcW w:w="534" w:type="dxa"/>
            <w:noWrap/>
            <w:hideMark/>
          </w:tcPr>
          <w:p w14:paraId="6B523B4F"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13</w:t>
            </w:r>
          </w:p>
        </w:tc>
      </w:tr>
      <w:tr w:rsidR="00196919" w:rsidRPr="00CF01B0" w14:paraId="67945AD3" w14:textId="77777777" w:rsidTr="00196919">
        <w:trPr>
          <w:trHeight w:val="183"/>
        </w:trPr>
        <w:tc>
          <w:tcPr>
            <w:tcW w:w="7560" w:type="dxa"/>
            <w:noWrap/>
          </w:tcPr>
          <w:p w14:paraId="20BF649A" w14:textId="77777777"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3.2 Drogas</w:t>
            </w:r>
          </w:p>
        </w:tc>
        <w:tc>
          <w:tcPr>
            <w:tcW w:w="534" w:type="dxa"/>
            <w:noWrap/>
            <w:hideMark/>
          </w:tcPr>
          <w:p w14:paraId="698327A2" w14:textId="77777777"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3</w:t>
            </w:r>
          </w:p>
        </w:tc>
      </w:tr>
      <w:tr w:rsidR="00196919" w:rsidRPr="00CF01B0" w14:paraId="004F4705" w14:textId="77777777" w:rsidTr="00196919">
        <w:trPr>
          <w:trHeight w:val="183"/>
        </w:trPr>
        <w:tc>
          <w:tcPr>
            <w:tcW w:w="7560" w:type="dxa"/>
            <w:noWrap/>
          </w:tcPr>
          <w:p w14:paraId="416D3CD9"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3.3 Tratamento</w:t>
            </w:r>
          </w:p>
        </w:tc>
        <w:tc>
          <w:tcPr>
            <w:tcW w:w="534" w:type="dxa"/>
            <w:noWrap/>
          </w:tcPr>
          <w:p w14:paraId="16C435C3" w14:textId="77777777"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4</w:t>
            </w:r>
          </w:p>
        </w:tc>
      </w:tr>
      <w:tr w:rsidR="00196919" w:rsidRPr="00CF01B0" w14:paraId="4422EA1E" w14:textId="77777777" w:rsidTr="00196919">
        <w:trPr>
          <w:trHeight w:val="183"/>
        </w:trPr>
        <w:tc>
          <w:tcPr>
            <w:tcW w:w="7560" w:type="dxa"/>
            <w:noWrap/>
          </w:tcPr>
          <w:p w14:paraId="7C6441BC"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3.3. Modelos comportamentais</w:t>
            </w:r>
          </w:p>
        </w:tc>
        <w:tc>
          <w:tcPr>
            <w:tcW w:w="534" w:type="dxa"/>
            <w:noWrap/>
            <w:hideMark/>
          </w:tcPr>
          <w:p w14:paraId="2D3ACEF9" w14:textId="77777777"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6</w:t>
            </w:r>
          </w:p>
        </w:tc>
      </w:tr>
      <w:tr w:rsidR="00196919" w:rsidRPr="00CF01B0" w14:paraId="017EE112" w14:textId="77777777" w:rsidTr="00196919">
        <w:trPr>
          <w:trHeight w:val="183"/>
        </w:trPr>
        <w:tc>
          <w:tcPr>
            <w:tcW w:w="7560" w:type="dxa"/>
            <w:noWrap/>
          </w:tcPr>
          <w:p w14:paraId="0A7C5B91"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3.3.1. Teste campo aberto</w:t>
            </w:r>
          </w:p>
        </w:tc>
        <w:tc>
          <w:tcPr>
            <w:tcW w:w="534" w:type="dxa"/>
            <w:noWrap/>
            <w:hideMark/>
          </w:tcPr>
          <w:p w14:paraId="5FD174E8" w14:textId="77777777"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6</w:t>
            </w:r>
          </w:p>
        </w:tc>
      </w:tr>
      <w:tr w:rsidR="00196919" w:rsidRPr="00CF01B0" w14:paraId="2AF9AD7D" w14:textId="77777777" w:rsidTr="00196919">
        <w:trPr>
          <w:trHeight w:val="183"/>
        </w:trPr>
        <w:tc>
          <w:tcPr>
            <w:tcW w:w="7560" w:type="dxa"/>
            <w:noWrap/>
          </w:tcPr>
          <w:p w14:paraId="7B8D1B85"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3.3.2. Teste reconhecimento do objeto novo</w:t>
            </w:r>
          </w:p>
        </w:tc>
        <w:tc>
          <w:tcPr>
            <w:tcW w:w="534" w:type="dxa"/>
            <w:noWrap/>
            <w:hideMark/>
          </w:tcPr>
          <w:p w14:paraId="6F65AF0E" w14:textId="77777777"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6</w:t>
            </w:r>
          </w:p>
        </w:tc>
      </w:tr>
      <w:tr w:rsidR="00196919" w:rsidRPr="00CF01B0" w14:paraId="57B0D62E" w14:textId="77777777" w:rsidTr="00196919">
        <w:trPr>
          <w:trHeight w:val="183"/>
        </w:trPr>
        <w:tc>
          <w:tcPr>
            <w:tcW w:w="7560" w:type="dxa"/>
            <w:noWrap/>
          </w:tcPr>
          <w:p w14:paraId="4781628F" w14:textId="77777777" w:rsidR="00196919" w:rsidRPr="00CF01B0" w:rsidRDefault="00196919" w:rsidP="00DD0AB4">
            <w:pPr>
              <w:spacing w:after="0"/>
              <w:jc w:val="both"/>
              <w:rPr>
                <w:rFonts w:ascii="Times New Roman" w:hAnsi="Times New Roman"/>
                <w:sz w:val="24"/>
                <w:szCs w:val="24"/>
              </w:rPr>
            </w:pPr>
            <w:r>
              <w:rPr>
                <w:rFonts w:ascii="Times New Roman" w:hAnsi="Times New Roman"/>
                <w:sz w:val="24"/>
                <w:szCs w:val="24"/>
              </w:rPr>
              <w:t xml:space="preserve">3.3.3. Teste </w:t>
            </w:r>
            <w:del w:id="19" w:author="Francisco Felix" w:date="2016-06-26T11:55:00Z">
              <w:r w:rsidDel="00DD0AB4">
                <w:rPr>
                  <w:rFonts w:ascii="Times New Roman" w:hAnsi="Times New Roman"/>
                  <w:sz w:val="24"/>
                  <w:szCs w:val="24"/>
                </w:rPr>
                <w:delText>Y maze</w:delText>
              </w:r>
            </w:del>
            <w:ins w:id="20" w:author="Francisco Felix" w:date="2016-06-26T11:55:00Z">
              <w:r w:rsidR="00DD0AB4">
                <w:rPr>
                  <w:rFonts w:ascii="Times New Roman" w:hAnsi="Times New Roman"/>
                  <w:sz w:val="24"/>
                  <w:szCs w:val="24"/>
                </w:rPr>
                <w:t>labirinto em Y</w:t>
              </w:r>
            </w:ins>
          </w:p>
        </w:tc>
        <w:tc>
          <w:tcPr>
            <w:tcW w:w="534" w:type="dxa"/>
            <w:noWrap/>
            <w:hideMark/>
          </w:tcPr>
          <w:p w14:paraId="49AEF319" w14:textId="77777777"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7</w:t>
            </w:r>
          </w:p>
        </w:tc>
      </w:tr>
      <w:tr w:rsidR="00196919" w:rsidRPr="00CF01B0" w14:paraId="2E5540DA" w14:textId="77777777" w:rsidTr="00196919">
        <w:trPr>
          <w:trHeight w:val="183"/>
        </w:trPr>
        <w:tc>
          <w:tcPr>
            <w:tcW w:w="7560" w:type="dxa"/>
            <w:noWrap/>
          </w:tcPr>
          <w:p w14:paraId="36158338"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3.5 Estudos neuroquímicos</w:t>
            </w:r>
          </w:p>
        </w:tc>
        <w:tc>
          <w:tcPr>
            <w:tcW w:w="534" w:type="dxa"/>
            <w:noWrap/>
            <w:hideMark/>
          </w:tcPr>
          <w:p w14:paraId="7257D362" w14:textId="77777777"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7</w:t>
            </w:r>
          </w:p>
        </w:tc>
      </w:tr>
      <w:tr w:rsidR="00196919" w:rsidRPr="00CF01B0" w14:paraId="33A7E5FF" w14:textId="77777777" w:rsidTr="00196919">
        <w:trPr>
          <w:trHeight w:val="183"/>
        </w:trPr>
        <w:tc>
          <w:tcPr>
            <w:tcW w:w="7560" w:type="dxa"/>
            <w:noWrap/>
          </w:tcPr>
          <w:p w14:paraId="17A5B48E" w14:textId="77777777" w:rsidR="00196919" w:rsidRPr="00CF01B0" w:rsidRDefault="00196919" w:rsidP="00196919">
            <w:pPr>
              <w:autoSpaceDE w:val="0"/>
              <w:autoSpaceDN w:val="0"/>
              <w:adjustRightInd w:val="0"/>
              <w:spacing w:line="240" w:lineRule="auto"/>
              <w:jc w:val="both"/>
              <w:rPr>
                <w:rFonts w:ascii="Times New Roman" w:hAnsi="Times New Roman"/>
                <w:sz w:val="24"/>
                <w:szCs w:val="24"/>
              </w:rPr>
            </w:pPr>
            <w:r w:rsidRPr="00A9015B">
              <w:rPr>
                <w:rFonts w:ascii="Times New Roman" w:hAnsi="Times New Roman"/>
                <w:sz w:val="24"/>
                <w:szCs w:val="24"/>
              </w:rPr>
              <w:t xml:space="preserve">3.5.1 </w:t>
            </w:r>
            <w:r w:rsidRPr="00A9015B">
              <w:rPr>
                <w:rFonts w:ascii="Times New Roman" w:eastAsia="Times New Roman" w:hAnsi="Times New Roman"/>
                <w:sz w:val="24"/>
                <w:szCs w:val="24"/>
                <w:lang w:eastAsia="pt-BR"/>
              </w:rPr>
              <w:t xml:space="preserve">Determinação da concentração de </w:t>
            </w:r>
            <w:proofErr w:type="spellStart"/>
            <w:r w:rsidRPr="00A9015B">
              <w:rPr>
                <w:rFonts w:ascii="Times New Roman" w:eastAsia="Times New Roman" w:hAnsi="Times New Roman"/>
                <w:sz w:val="24"/>
                <w:szCs w:val="24"/>
                <w:lang w:eastAsia="pt-BR"/>
              </w:rPr>
              <w:t>glutationa</w:t>
            </w:r>
            <w:proofErr w:type="spellEnd"/>
            <w:r w:rsidRPr="00A9015B">
              <w:rPr>
                <w:rFonts w:ascii="Times New Roman" w:eastAsia="Times New Roman" w:hAnsi="Times New Roman"/>
                <w:sz w:val="24"/>
                <w:szCs w:val="24"/>
                <w:lang w:eastAsia="pt-BR"/>
              </w:rPr>
              <w:t xml:space="preserve"> reduzida (GSH)</w:t>
            </w:r>
          </w:p>
        </w:tc>
        <w:tc>
          <w:tcPr>
            <w:tcW w:w="534" w:type="dxa"/>
            <w:noWrap/>
            <w:hideMark/>
          </w:tcPr>
          <w:p w14:paraId="4B0C5865" w14:textId="77777777"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8</w:t>
            </w:r>
          </w:p>
        </w:tc>
      </w:tr>
      <w:tr w:rsidR="00196919" w:rsidRPr="00CF01B0" w14:paraId="7BC27AEB" w14:textId="77777777" w:rsidTr="00196919">
        <w:trPr>
          <w:trHeight w:val="258"/>
        </w:trPr>
        <w:tc>
          <w:tcPr>
            <w:tcW w:w="7560" w:type="dxa"/>
            <w:noWrap/>
          </w:tcPr>
          <w:p w14:paraId="4B2F302B" w14:textId="77777777" w:rsidR="00196919" w:rsidRPr="00A9015B" w:rsidRDefault="00196919" w:rsidP="00196919">
            <w:pPr>
              <w:shd w:val="clear" w:color="auto" w:fill="FFFFFF"/>
              <w:spacing w:line="240" w:lineRule="auto"/>
              <w:jc w:val="both"/>
              <w:rPr>
                <w:rFonts w:ascii="Times New Roman" w:hAnsi="Times New Roman"/>
                <w:sz w:val="24"/>
                <w:szCs w:val="24"/>
              </w:rPr>
            </w:pPr>
            <w:r w:rsidRPr="00CF01B0">
              <w:rPr>
                <w:rFonts w:ascii="Times New Roman" w:hAnsi="Times New Roman"/>
                <w:sz w:val="24"/>
                <w:szCs w:val="24"/>
              </w:rPr>
              <w:t>3.5.</w:t>
            </w:r>
            <w:r>
              <w:rPr>
                <w:rFonts w:ascii="Times New Roman" w:hAnsi="Times New Roman"/>
                <w:sz w:val="24"/>
                <w:szCs w:val="24"/>
              </w:rPr>
              <w:t xml:space="preserve">2 </w:t>
            </w:r>
            <w:r w:rsidRPr="00A44BE9">
              <w:rPr>
                <w:rFonts w:ascii="Times New Roman" w:eastAsia="Times New Roman" w:hAnsi="Times New Roman"/>
                <w:sz w:val="24"/>
                <w:szCs w:val="24"/>
                <w:lang w:eastAsia="pt-BR"/>
              </w:rPr>
              <w:t xml:space="preserve">Avaliação da </w:t>
            </w:r>
            <w:proofErr w:type="spellStart"/>
            <w:r w:rsidRPr="00A44BE9">
              <w:rPr>
                <w:rFonts w:ascii="Times New Roman" w:eastAsia="Times New Roman" w:hAnsi="Times New Roman"/>
                <w:sz w:val="24"/>
                <w:szCs w:val="24"/>
                <w:lang w:eastAsia="pt-BR"/>
              </w:rPr>
              <w:t>peroxidação</w:t>
            </w:r>
            <w:proofErr w:type="spellEnd"/>
            <w:r w:rsidRPr="00A44BE9">
              <w:rPr>
                <w:rFonts w:ascii="Times New Roman" w:eastAsia="Times New Roman" w:hAnsi="Times New Roman"/>
                <w:sz w:val="24"/>
                <w:szCs w:val="24"/>
                <w:lang w:eastAsia="pt-BR"/>
              </w:rPr>
              <w:t xml:space="preserve"> lipídica (dosagem de </w:t>
            </w:r>
            <w:proofErr w:type="spellStart"/>
            <w:r w:rsidRPr="00A44BE9">
              <w:rPr>
                <w:rFonts w:ascii="Times New Roman" w:eastAsia="Times New Roman" w:hAnsi="Times New Roman"/>
                <w:sz w:val="24"/>
                <w:szCs w:val="24"/>
                <w:lang w:eastAsia="pt-BR"/>
              </w:rPr>
              <w:t>malonildialdeído</w:t>
            </w:r>
            <w:proofErr w:type="spellEnd"/>
            <w:r w:rsidRPr="00A44BE9">
              <w:rPr>
                <w:rFonts w:ascii="Times New Roman" w:eastAsia="Times New Roman" w:hAnsi="Times New Roman"/>
                <w:sz w:val="24"/>
                <w:szCs w:val="24"/>
                <w:lang w:eastAsia="pt-BR"/>
              </w:rPr>
              <w:t>)</w:t>
            </w:r>
          </w:p>
        </w:tc>
        <w:tc>
          <w:tcPr>
            <w:tcW w:w="534" w:type="dxa"/>
            <w:noWrap/>
          </w:tcPr>
          <w:p w14:paraId="6C57B4DD" w14:textId="77777777" w:rsidR="00196919" w:rsidRPr="00CF01B0" w:rsidRDefault="00196919" w:rsidP="00196919">
            <w:pPr>
              <w:spacing w:after="0" w:line="240" w:lineRule="auto"/>
              <w:jc w:val="both"/>
              <w:rPr>
                <w:rFonts w:ascii="Times New Roman" w:hAnsi="Times New Roman"/>
                <w:sz w:val="24"/>
                <w:szCs w:val="24"/>
              </w:rPr>
            </w:pPr>
            <w:r>
              <w:rPr>
                <w:rFonts w:ascii="Times New Roman" w:hAnsi="Times New Roman"/>
                <w:sz w:val="24"/>
                <w:szCs w:val="24"/>
              </w:rPr>
              <w:t>19</w:t>
            </w:r>
          </w:p>
        </w:tc>
      </w:tr>
      <w:tr w:rsidR="00196919" w:rsidRPr="00CF01B0" w14:paraId="2F667F4A" w14:textId="77777777" w:rsidTr="00196919">
        <w:trPr>
          <w:trHeight w:val="418"/>
        </w:trPr>
        <w:tc>
          <w:tcPr>
            <w:tcW w:w="7560" w:type="dxa"/>
            <w:noWrap/>
          </w:tcPr>
          <w:p w14:paraId="6EF2744B"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3.5.3 Método da determinação do conteúdo de nitrito</w:t>
            </w:r>
          </w:p>
        </w:tc>
        <w:tc>
          <w:tcPr>
            <w:tcW w:w="534" w:type="dxa"/>
            <w:noWrap/>
          </w:tcPr>
          <w:p w14:paraId="666442E0" w14:textId="77777777" w:rsidR="00196919" w:rsidRPr="00CF01B0" w:rsidRDefault="00196919" w:rsidP="00196919">
            <w:pPr>
              <w:spacing w:after="0" w:line="240" w:lineRule="auto"/>
              <w:jc w:val="both"/>
              <w:rPr>
                <w:rFonts w:ascii="Times New Roman" w:hAnsi="Times New Roman"/>
                <w:sz w:val="24"/>
                <w:szCs w:val="24"/>
              </w:rPr>
            </w:pPr>
            <w:r>
              <w:rPr>
                <w:rFonts w:ascii="Times New Roman" w:hAnsi="Times New Roman"/>
                <w:sz w:val="24"/>
                <w:szCs w:val="24"/>
              </w:rPr>
              <w:t>19</w:t>
            </w:r>
          </w:p>
        </w:tc>
      </w:tr>
      <w:tr w:rsidR="00196919" w:rsidRPr="00CF01B0" w14:paraId="3E52343D" w14:textId="77777777" w:rsidTr="00196919">
        <w:trPr>
          <w:trHeight w:val="288"/>
        </w:trPr>
        <w:tc>
          <w:tcPr>
            <w:tcW w:w="7560" w:type="dxa"/>
            <w:noWrap/>
          </w:tcPr>
          <w:p w14:paraId="0A2E13A7" w14:textId="77777777" w:rsidR="00196919" w:rsidRPr="00CF01B0" w:rsidRDefault="00196919" w:rsidP="00196919">
            <w:pPr>
              <w:rPr>
                <w:rFonts w:ascii="Times New Roman" w:hAnsi="Times New Roman"/>
                <w:sz w:val="24"/>
                <w:szCs w:val="24"/>
              </w:rPr>
            </w:pPr>
            <w:r w:rsidRPr="00CF01B0">
              <w:rPr>
                <w:rFonts w:ascii="Times New Roman" w:hAnsi="Times New Roman"/>
                <w:sz w:val="24"/>
                <w:szCs w:val="24"/>
              </w:rPr>
              <w:t>3.5.</w:t>
            </w:r>
            <w:r>
              <w:rPr>
                <w:rFonts w:ascii="Times New Roman" w:hAnsi="Times New Roman"/>
                <w:sz w:val="24"/>
                <w:szCs w:val="24"/>
              </w:rPr>
              <w:t xml:space="preserve">4 </w:t>
            </w:r>
            <w:r w:rsidRPr="00A44BE9">
              <w:rPr>
                <w:rFonts w:ascii="Times New Roman" w:hAnsi="Times New Roman"/>
                <w:sz w:val="24"/>
                <w:szCs w:val="24"/>
              </w:rPr>
              <w:t xml:space="preserve">Liberação da enzima </w:t>
            </w:r>
            <w:proofErr w:type="spellStart"/>
            <w:r w:rsidRPr="00A44BE9">
              <w:rPr>
                <w:rFonts w:ascii="Times New Roman" w:hAnsi="Times New Roman"/>
                <w:sz w:val="24"/>
                <w:szCs w:val="24"/>
              </w:rPr>
              <w:t>Mieloperoxidase</w:t>
            </w:r>
            <w:proofErr w:type="spellEnd"/>
            <w:r w:rsidRPr="00A44BE9">
              <w:rPr>
                <w:rFonts w:ascii="Times New Roman" w:hAnsi="Times New Roman"/>
                <w:sz w:val="24"/>
                <w:szCs w:val="24"/>
              </w:rPr>
              <w:t xml:space="preserve"> (MPO) em neutrófilos humanos</w:t>
            </w:r>
          </w:p>
        </w:tc>
        <w:tc>
          <w:tcPr>
            <w:tcW w:w="534" w:type="dxa"/>
            <w:noWrap/>
          </w:tcPr>
          <w:p w14:paraId="24B49203"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20</w:t>
            </w:r>
          </w:p>
        </w:tc>
      </w:tr>
      <w:tr w:rsidR="00196919" w:rsidRPr="00CF01B0" w14:paraId="38D7D085" w14:textId="77777777" w:rsidTr="00196919">
        <w:trPr>
          <w:trHeight w:val="183"/>
        </w:trPr>
        <w:tc>
          <w:tcPr>
            <w:tcW w:w="7560" w:type="dxa"/>
            <w:noWrap/>
          </w:tcPr>
          <w:p w14:paraId="72AAD602" w14:textId="77777777"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3.</w:t>
            </w:r>
            <w:r>
              <w:rPr>
                <w:rFonts w:ascii="Times New Roman" w:hAnsi="Times New Roman"/>
                <w:sz w:val="24"/>
                <w:szCs w:val="24"/>
              </w:rPr>
              <w:t xml:space="preserve">5.5 Determinação da atividade da </w:t>
            </w:r>
            <w:proofErr w:type="spellStart"/>
            <w:r>
              <w:rPr>
                <w:rFonts w:ascii="Times New Roman" w:hAnsi="Times New Roman"/>
                <w:sz w:val="24"/>
                <w:szCs w:val="24"/>
              </w:rPr>
              <w:t>acetilcolineterase</w:t>
            </w:r>
            <w:proofErr w:type="spellEnd"/>
          </w:p>
        </w:tc>
        <w:tc>
          <w:tcPr>
            <w:tcW w:w="534" w:type="dxa"/>
            <w:noWrap/>
            <w:hideMark/>
          </w:tcPr>
          <w:p w14:paraId="1EE1005E"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21</w:t>
            </w:r>
          </w:p>
        </w:tc>
      </w:tr>
      <w:tr w:rsidR="00196919" w:rsidRPr="00CF01B0" w14:paraId="6635FE61" w14:textId="77777777" w:rsidTr="00196919">
        <w:trPr>
          <w:trHeight w:val="183"/>
        </w:trPr>
        <w:tc>
          <w:tcPr>
            <w:tcW w:w="7560" w:type="dxa"/>
            <w:noWrap/>
          </w:tcPr>
          <w:p w14:paraId="4A6744E6" w14:textId="77777777" w:rsidR="00196919" w:rsidRPr="00CF01B0" w:rsidRDefault="00196919" w:rsidP="00196919">
            <w:pPr>
              <w:spacing w:after="0"/>
              <w:jc w:val="both"/>
              <w:rPr>
                <w:rFonts w:ascii="Times New Roman" w:hAnsi="Times New Roman"/>
                <w:bCs/>
                <w:sz w:val="24"/>
                <w:szCs w:val="24"/>
                <w:lang w:bidi="pt-BR"/>
              </w:rPr>
            </w:pPr>
            <w:r>
              <w:rPr>
                <w:rFonts w:ascii="Times New Roman" w:hAnsi="Times New Roman"/>
                <w:bCs/>
                <w:sz w:val="24"/>
                <w:szCs w:val="24"/>
                <w:lang w:bidi="pt-BR"/>
              </w:rPr>
              <w:t>3.5.6 Determinação dos níveis de BDNF</w:t>
            </w:r>
          </w:p>
        </w:tc>
        <w:tc>
          <w:tcPr>
            <w:tcW w:w="534" w:type="dxa"/>
            <w:noWrap/>
            <w:hideMark/>
          </w:tcPr>
          <w:p w14:paraId="76CB0970"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22</w:t>
            </w:r>
          </w:p>
        </w:tc>
      </w:tr>
      <w:tr w:rsidR="00196919" w:rsidRPr="00CF01B0" w14:paraId="084CC716" w14:textId="77777777" w:rsidTr="00196919">
        <w:trPr>
          <w:trHeight w:val="183"/>
        </w:trPr>
        <w:tc>
          <w:tcPr>
            <w:tcW w:w="7560" w:type="dxa"/>
            <w:noWrap/>
          </w:tcPr>
          <w:p w14:paraId="406CB045" w14:textId="77777777" w:rsidR="00196919" w:rsidRPr="00CF01B0" w:rsidRDefault="00196919" w:rsidP="00196919">
            <w:pPr>
              <w:autoSpaceDE w:val="0"/>
              <w:autoSpaceDN w:val="0"/>
              <w:adjustRightInd w:val="0"/>
              <w:spacing w:after="0" w:line="360" w:lineRule="auto"/>
              <w:jc w:val="both"/>
              <w:rPr>
                <w:rFonts w:ascii="Times New Roman" w:hAnsi="Times New Roman"/>
                <w:bCs/>
                <w:sz w:val="24"/>
                <w:szCs w:val="24"/>
                <w:lang w:bidi="pt-BR"/>
              </w:rPr>
            </w:pPr>
            <w:r>
              <w:rPr>
                <w:rFonts w:ascii="Times New Roman" w:hAnsi="Times New Roman"/>
                <w:bCs/>
                <w:sz w:val="24"/>
                <w:szCs w:val="24"/>
                <w:lang w:bidi="pt-BR"/>
              </w:rPr>
              <w:t xml:space="preserve">3.5.7 </w:t>
            </w:r>
            <w:r w:rsidRPr="00A44BE9">
              <w:rPr>
                <w:rFonts w:ascii="Times New Roman" w:eastAsia="Times New Roman" w:hAnsi="Times New Roman"/>
                <w:sz w:val="24"/>
                <w:szCs w:val="24"/>
                <w:lang w:eastAsia="pt-BR"/>
              </w:rPr>
              <w:t xml:space="preserve">Determinação dos níveis de </w:t>
            </w:r>
            <w:r w:rsidRPr="00A44BE9">
              <w:rPr>
                <w:rFonts w:ascii="Times New Roman" w:hAnsi="Times New Roman"/>
                <w:color w:val="000000"/>
                <w:sz w:val="24"/>
                <w:szCs w:val="24"/>
              </w:rPr>
              <w:t>fosfo-Ser9-GSK3</w:t>
            </w:r>
          </w:p>
        </w:tc>
        <w:tc>
          <w:tcPr>
            <w:tcW w:w="534" w:type="dxa"/>
            <w:noWrap/>
            <w:hideMark/>
          </w:tcPr>
          <w:p w14:paraId="24B32986"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23</w:t>
            </w:r>
          </w:p>
        </w:tc>
      </w:tr>
      <w:tr w:rsidR="00196919" w:rsidRPr="00CF01B0" w14:paraId="74104389" w14:textId="77777777" w:rsidTr="00196919">
        <w:trPr>
          <w:trHeight w:val="183"/>
        </w:trPr>
        <w:tc>
          <w:tcPr>
            <w:tcW w:w="7560" w:type="dxa"/>
            <w:noWrap/>
          </w:tcPr>
          <w:p w14:paraId="047E3C76" w14:textId="77777777" w:rsidR="00196919" w:rsidRPr="004821C9" w:rsidRDefault="00196919" w:rsidP="00196919">
            <w:pPr>
              <w:shd w:val="clear" w:color="auto" w:fill="FFFFFF"/>
              <w:spacing w:line="432" w:lineRule="atLeast"/>
              <w:jc w:val="both"/>
              <w:rPr>
                <w:rFonts w:ascii="Times New Roman" w:hAnsi="Times New Roman" w:cs="Times New Roman"/>
                <w:sz w:val="24"/>
                <w:szCs w:val="24"/>
              </w:rPr>
            </w:pPr>
            <w:r>
              <w:rPr>
                <w:rFonts w:ascii="Times New Roman" w:hAnsi="Times New Roman"/>
                <w:bCs/>
                <w:sz w:val="24"/>
                <w:szCs w:val="24"/>
                <w:lang w:bidi="pt-BR"/>
              </w:rPr>
              <w:t xml:space="preserve">3.5.8 </w:t>
            </w:r>
            <w:r w:rsidRPr="00A44BE9">
              <w:rPr>
                <w:rFonts w:ascii="Times New Roman" w:hAnsi="Times New Roman" w:cs="Times New Roman"/>
                <w:sz w:val="24"/>
                <w:szCs w:val="24"/>
              </w:rPr>
              <w:t>Avaliação de alterações inflamatórias</w:t>
            </w:r>
          </w:p>
        </w:tc>
        <w:tc>
          <w:tcPr>
            <w:tcW w:w="534" w:type="dxa"/>
            <w:noWrap/>
            <w:hideMark/>
          </w:tcPr>
          <w:p w14:paraId="79E22772"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24</w:t>
            </w:r>
          </w:p>
        </w:tc>
      </w:tr>
      <w:tr w:rsidR="00196919" w:rsidRPr="00CF01B0" w14:paraId="5463DA3F" w14:textId="77777777" w:rsidTr="00196919">
        <w:trPr>
          <w:trHeight w:val="183"/>
        </w:trPr>
        <w:tc>
          <w:tcPr>
            <w:tcW w:w="7560" w:type="dxa"/>
            <w:noWrap/>
          </w:tcPr>
          <w:p w14:paraId="2EFBDA2E" w14:textId="77777777" w:rsidR="00196919" w:rsidRPr="00CF01B0" w:rsidRDefault="00196919" w:rsidP="00196919">
            <w:pPr>
              <w:autoSpaceDE w:val="0"/>
              <w:autoSpaceDN w:val="0"/>
              <w:adjustRightInd w:val="0"/>
              <w:spacing w:after="0" w:line="360" w:lineRule="auto"/>
              <w:jc w:val="both"/>
              <w:rPr>
                <w:rFonts w:ascii="Times New Roman" w:hAnsi="Times New Roman"/>
                <w:bCs/>
                <w:sz w:val="24"/>
                <w:szCs w:val="24"/>
                <w:lang w:bidi="pt-BR"/>
              </w:rPr>
            </w:pPr>
            <w:r>
              <w:rPr>
                <w:rFonts w:ascii="Times New Roman" w:hAnsi="Times New Roman"/>
                <w:bCs/>
                <w:sz w:val="24"/>
                <w:szCs w:val="24"/>
                <w:lang w:bidi="pt-BR"/>
              </w:rPr>
              <w:t xml:space="preserve">3.6 </w:t>
            </w:r>
            <w:proofErr w:type="spellStart"/>
            <w:r>
              <w:rPr>
                <w:rFonts w:ascii="Times New Roman" w:hAnsi="Times New Roman"/>
                <w:bCs/>
                <w:sz w:val="24"/>
                <w:szCs w:val="24"/>
                <w:lang w:bidi="pt-BR"/>
              </w:rPr>
              <w:t>Imunofluorecencia</w:t>
            </w:r>
            <w:proofErr w:type="spellEnd"/>
          </w:p>
        </w:tc>
        <w:tc>
          <w:tcPr>
            <w:tcW w:w="534" w:type="dxa"/>
            <w:noWrap/>
            <w:hideMark/>
          </w:tcPr>
          <w:p w14:paraId="0EEDD07C"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25</w:t>
            </w:r>
          </w:p>
        </w:tc>
      </w:tr>
      <w:tr w:rsidR="00196919" w:rsidRPr="00CF01B0" w14:paraId="07965AE2" w14:textId="77777777" w:rsidTr="00196919">
        <w:trPr>
          <w:trHeight w:val="183"/>
        </w:trPr>
        <w:tc>
          <w:tcPr>
            <w:tcW w:w="7560" w:type="dxa"/>
            <w:noWrap/>
          </w:tcPr>
          <w:p w14:paraId="15B87B61" w14:textId="77777777" w:rsidR="00196919" w:rsidRPr="00CF01B0" w:rsidRDefault="00196919" w:rsidP="0019691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3.7 </w:t>
            </w:r>
            <w:r w:rsidRPr="00A44BE9">
              <w:rPr>
                <w:rFonts w:ascii="Times New Roman" w:hAnsi="Times New Roman" w:cs="Times New Roman"/>
                <w:sz w:val="24"/>
                <w:szCs w:val="24"/>
              </w:rPr>
              <w:t xml:space="preserve">Expressão Gênica de  </w:t>
            </w:r>
            <w:proofErr w:type="spellStart"/>
            <w:r w:rsidRPr="00A44BE9">
              <w:rPr>
                <w:rFonts w:ascii="Times New Roman" w:hAnsi="Times New Roman" w:cs="Times New Roman"/>
                <w:sz w:val="24"/>
                <w:szCs w:val="24"/>
              </w:rPr>
              <w:t>iNOS</w:t>
            </w:r>
            <w:proofErr w:type="spellEnd"/>
            <w:r w:rsidRPr="00A44BE9">
              <w:rPr>
                <w:rFonts w:ascii="Times New Roman" w:hAnsi="Times New Roman" w:cs="Times New Roman"/>
                <w:sz w:val="24"/>
                <w:szCs w:val="24"/>
              </w:rPr>
              <w:t xml:space="preserve">  e </w:t>
            </w:r>
            <w:proofErr w:type="spellStart"/>
            <w:r w:rsidRPr="00A44BE9">
              <w:rPr>
                <w:rFonts w:ascii="Times New Roman" w:hAnsi="Times New Roman" w:cs="Times New Roman"/>
                <w:sz w:val="24"/>
                <w:szCs w:val="24"/>
              </w:rPr>
              <w:t>AchE</w:t>
            </w:r>
            <w:proofErr w:type="spellEnd"/>
            <w:r w:rsidRPr="00A44BE9">
              <w:rPr>
                <w:rFonts w:ascii="Times New Roman" w:hAnsi="Times New Roman" w:cs="Times New Roman"/>
                <w:sz w:val="24"/>
                <w:szCs w:val="24"/>
              </w:rPr>
              <w:t xml:space="preserve"> por </w:t>
            </w:r>
            <w:proofErr w:type="spellStart"/>
            <w:r w:rsidRPr="00A44BE9">
              <w:rPr>
                <w:rFonts w:ascii="Times New Roman" w:hAnsi="Times New Roman" w:cs="Times New Roman"/>
                <w:sz w:val="24"/>
                <w:szCs w:val="24"/>
              </w:rPr>
              <w:t>Qpcr</w:t>
            </w:r>
            <w:proofErr w:type="spellEnd"/>
          </w:p>
        </w:tc>
        <w:tc>
          <w:tcPr>
            <w:tcW w:w="534" w:type="dxa"/>
            <w:noWrap/>
            <w:hideMark/>
          </w:tcPr>
          <w:p w14:paraId="6161FF91"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25</w:t>
            </w:r>
          </w:p>
        </w:tc>
      </w:tr>
      <w:tr w:rsidR="00196919" w:rsidRPr="00CF01B0" w14:paraId="5DFB50E2" w14:textId="77777777" w:rsidTr="00196919">
        <w:trPr>
          <w:trHeight w:val="183"/>
        </w:trPr>
        <w:tc>
          <w:tcPr>
            <w:tcW w:w="7560" w:type="dxa"/>
            <w:noWrap/>
          </w:tcPr>
          <w:p w14:paraId="2E295796" w14:textId="77777777" w:rsidR="00196919" w:rsidRPr="00CF01B0" w:rsidRDefault="00196919" w:rsidP="00196919">
            <w:pPr>
              <w:spacing w:after="0"/>
              <w:jc w:val="both"/>
              <w:rPr>
                <w:rFonts w:ascii="Times New Roman" w:hAnsi="Times New Roman"/>
                <w:bCs/>
                <w:sz w:val="24"/>
                <w:szCs w:val="24"/>
                <w:lang w:bidi="pt-BR"/>
              </w:rPr>
            </w:pPr>
            <w:r w:rsidRPr="00CF01B0">
              <w:rPr>
                <w:rFonts w:ascii="Times New Roman" w:hAnsi="Times New Roman"/>
                <w:bCs/>
                <w:sz w:val="24"/>
                <w:szCs w:val="24"/>
                <w:lang w:bidi="pt-BR"/>
              </w:rPr>
              <w:t>3.</w:t>
            </w:r>
            <w:r>
              <w:rPr>
                <w:rFonts w:ascii="Times New Roman" w:hAnsi="Times New Roman"/>
                <w:bCs/>
                <w:sz w:val="24"/>
                <w:szCs w:val="24"/>
                <w:lang w:bidi="pt-BR"/>
              </w:rPr>
              <w:t xml:space="preserve">7 </w:t>
            </w:r>
            <w:r w:rsidRPr="00CF01B0">
              <w:rPr>
                <w:rFonts w:ascii="Times New Roman" w:hAnsi="Times New Roman"/>
                <w:bCs/>
                <w:sz w:val="24"/>
                <w:szCs w:val="24"/>
                <w:lang w:bidi="pt-BR"/>
              </w:rPr>
              <w:t xml:space="preserve"> Análise estatística</w:t>
            </w:r>
          </w:p>
        </w:tc>
        <w:tc>
          <w:tcPr>
            <w:tcW w:w="534" w:type="dxa"/>
            <w:noWrap/>
            <w:hideMark/>
          </w:tcPr>
          <w:p w14:paraId="0311D3E9"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26</w:t>
            </w:r>
          </w:p>
        </w:tc>
      </w:tr>
      <w:tr w:rsidR="00196919" w:rsidRPr="00CF01B0" w14:paraId="6FE27556" w14:textId="77777777" w:rsidTr="00196919">
        <w:trPr>
          <w:trHeight w:val="183"/>
        </w:trPr>
        <w:tc>
          <w:tcPr>
            <w:tcW w:w="7560" w:type="dxa"/>
            <w:noWrap/>
          </w:tcPr>
          <w:p w14:paraId="0D5AD3A3" w14:textId="77777777" w:rsidR="00196919" w:rsidRPr="00CF01B0" w:rsidRDefault="00196919" w:rsidP="00196919">
            <w:pPr>
              <w:autoSpaceDE w:val="0"/>
              <w:autoSpaceDN w:val="0"/>
              <w:adjustRightInd w:val="0"/>
              <w:spacing w:after="0" w:line="360" w:lineRule="auto"/>
              <w:jc w:val="both"/>
              <w:rPr>
                <w:rFonts w:ascii="Times New Roman" w:hAnsi="Times New Roman"/>
                <w:bCs/>
                <w:sz w:val="24"/>
                <w:szCs w:val="24"/>
                <w:lang w:bidi="pt-BR"/>
              </w:rPr>
            </w:pPr>
            <w:r w:rsidRPr="00CF01B0">
              <w:rPr>
                <w:rFonts w:ascii="Times New Roman" w:hAnsi="Times New Roman"/>
                <w:bCs/>
                <w:sz w:val="24"/>
                <w:szCs w:val="24"/>
                <w:lang w:bidi="pt-BR"/>
              </w:rPr>
              <w:t>3.8 Recursos disponíveis</w:t>
            </w:r>
          </w:p>
        </w:tc>
        <w:tc>
          <w:tcPr>
            <w:tcW w:w="534" w:type="dxa"/>
            <w:noWrap/>
            <w:hideMark/>
          </w:tcPr>
          <w:p w14:paraId="7075BD0C"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26</w:t>
            </w:r>
          </w:p>
        </w:tc>
      </w:tr>
      <w:tr w:rsidR="00196919" w:rsidRPr="00CF01B0" w14:paraId="0D3FF6AE" w14:textId="77777777" w:rsidTr="00196919">
        <w:trPr>
          <w:trHeight w:val="347"/>
        </w:trPr>
        <w:tc>
          <w:tcPr>
            <w:tcW w:w="7560" w:type="dxa"/>
            <w:noWrap/>
          </w:tcPr>
          <w:p w14:paraId="5DBC475F" w14:textId="77777777" w:rsidR="00196919" w:rsidRPr="00196919" w:rsidRDefault="00196919" w:rsidP="00196919">
            <w:pPr>
              <w:autoSpaceDE w:val="0"/>
              <w:autoSpaceDN w:val="0"/>
              <w:adjustRightInd w:val="0"/>
              <w:spacing w:after="0" w:line="360" w:lineRule="auto"/>
              <w:jc w:val="both"/>
              <w:rPr>
                <w:rFonts w:ascii="Times New Roman" w:hAnsi="Times New Roman"/>
                <w:b/>
                <w:sz w:val="24"/>
                <w:szCs w:val="24"/>
              </w:rPr>
            </w:pPr>
            <w:r w:rsidRPr="00196919">
              <w:rPr>
                <w:rFonts w:ascii="Times New Roman" w:hAnsi="Times New Roman"/>
                <w:b/>
                <w:bCs/>
                <w:sz w:val="24"/>
                <w:szCs w:val="24"/>
                <w:lang w:bidi="pt-BR"/>
              </w:rPr>
              <w:t xml:space="preserve">4 </w:t>
            </w:r>
            <w:r w:rsidRPr="00196919">
              <w:rPr>
                <w:rFonts w:ascii="Times New Roman" w:hAnsi="Times New Roman"/>
                <w:b/>
                <w:sz w:val="24"/>
                <w:szCs w:val="24"/>
              </w:rPr>
              <w:t>RESULTADOS ESPERADOS</w:t>
            </w:r>
          </w:p>
        </w:tc>
        <w:tc>
          <w:tcPr>
            <w:tcW w:w="534" w:type="dxa"/>
            <w:noWrap/>
            <w:hideMark/>
          </w:tcPr>
          <w:p w14:paraId="1B0AED58" w14:textId="77777777"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27</w:t>
            </w:r>
          </w:p>
        </w:tc>
      </w:tr>
      <w:tr w:rsidR="00196919" w:rsidRPr="00CF01B0" w14:paraId="01A81A38" w14:textId="77777777" w:rsidTr="00196919">
        <w:trPr>
          <w:trHeight w:val="297"/>
        </w:trPr>
        <w:tc>
          <w:tcPr>
            <w:tcW w:w="7560" w:type="dxa"/>
            <w:noWrap/>
          </w:tcPr>
          <w:p w14:paraId="69E71D0B" w14:textId="77777777" w:rsidR="00196919" w:rsidRPr="00CF01B0" w:rsidRDefault="00196919" w:rsidP="00196919">
            <w:pPr>
              <w:autoSpaceDE w:val="0"/>
              <w:autoSpaceDN w:val="0"/>
              <w:adjustRightInd w:val="0"/>
              <w:spacing w:after="0" w:line="360" w:lineRule="auto"/>
              <w:jc w:val="both"/>
              <w:rPr>
                <w:rFonts w:ascii="Times New Roman" w:hAnsi="Times New Roman"/>
                <w:b/>
                <w:sz w:val="24"/>
                <w:szCs w:val="24"/>
              </w:rPr>
            </w:pPr>
            <w:r w:rsidRPr="00CF01B0">
              <w:rPr>
                <w:rFonts w:ascii="Times New Roman" w:hAnsi="Times New Roman"/>
                <w:b/>
                <w:sz w:val="24"/>
                <w:szCs w:val="24"/>
              </w:rPr>
              <w:t>5. CRONOGRAMA DE EXECUÇÃO</w:t>
            </w:r>
          </w:p>
        </w:tc>
        <w:tc>
          <w:tcPr>
            <w:tcW w:w="534" w:type="dxa"/>
            <w:noWrap/>
          </w:tcPr>
          <w:p w14:paraId="625212CC" w14:textId="77777777" w:rsidR="00196919" w:rsidRDefault="00196919" w:rsidP="00196919">
            <w:pPr>
              <w:spacing w:after="0"/>
              <w:jc w:val="both"/>
              <w:rPr>
                <w:rFonts w:ascii="Times New Roman" w:hAnsi="Times New Roman"/>
                <w:sz w:val="24"/>
                <w:szCs w:val="24"/>
              </w:rPr>
            </w:pPr>
            <w:r>
              <w:rPr>
                <w:rFonts w:ascii="Times New Roman" w:hAnsi="Times New Roman"/>
                <w:sz w:val="24"/>
                <w:szCs w:val="24"/>
              </w:rPr>
              <w:t>28</w:t>
            </w:r>
          </w:p>
        </w:tc>
      </w:tr>
      <w:tr w:rsidR="00196919" w:rsidRPr="00CF01B0" w14:paraId="6E2B8EFC" w14:textId="77777777" w:rsidTr="00196919">
        <w:trPr>
          <w:trHeight w:val="347"/>
        </w:trPr>
        <w:tc>
          <w:tcPr>
            <w:tcW w:w="7560" w:type="dxa"/>
            <w:noWrap/>
          </w:tcPr>
          <w:p w14:paraId="29027E5B" w14:textId="77777777" w:rsidR="00196919" w:rsidRPr="00CF01B0" w:rsidRDefault="00196919" w:rsidP="00196919">
            <w:pPr>
              <w:autoSpaceDE w:val="0"/>
              <w:autoSpaceDN w:val="0"/>
              <w:adjustRightInd w:val="0"/>
              <w:spacing w:after="0" w:line="360" w:lineRule="auto"/>
              <w:jc w:val="both"/>
              <w:rPr>
                <w:rFonts w:ascii="Times New Roman" w:hAnsi="Times New Roman"/>
                <w:bCs/>
                <w:sz w:val="24"/>
                <w:szCs w:val="24"/>
                <w:lang w:bidi="pt-BR"/>
              </w:rPr>
            </w:pPr>
            <w:r>
              <w:rPr>
                <w:rFonts w:ascii="Times New Roman" w:hAnsi="Times New Roman"/>
                <w:b/>
                <w:sz w:val="24"/>
                <w:szCs w:val="24"/>
              </w:rPr>
              <w:t xml:space="preserve"> 6. ORÇAMENTO</w:t>
            </w:r>
          </w:p>
        </w:tc>
        <w:tc>
          <w:tcPr>
            <w:tcW w:w="534" w:type="dxa"/>
            <w:noWrap/>
          </w:tcPr>
          <w:p w14:paraId="5FB642BF" w14:textId="77777777" w:rsidR="00196919" w:rsidRDefault="00196919" w:rsidP="00196919">
            <w:pPr>
              <w:spacing w:after="0"/>
              <w:jc w:val="both"/>
              <w:rPr>
                <w:rFonts w:ascii="Times New Roman" w:hAnsi="Times New Roman"/>
                <w:sz w:val="24"/>
                <w:szCs w:val="24"/>
              </w:rPr>
            </w:pPr>
            <w:r>
              <w:rPr>
                <w:rFonts w:ascii="Times New Roman" w:hAnsi="Times New Roman"/>
                <w:sz w:val="24"/>
                <w:szCs w:val="24"/>
              </w:rPr>
              <w:t>29</w:t>
            </w:r>
          </w:p>
        </w:tc>
      </w:tr>
      <w:tr w:rsidR="00196919" w:rsidRPr="00CF01B0" w14:paraId="6EAE69A7" w14:textId="77777777" w:rsidTr="00196919">
        <w:trPr>
          <w:trHeight w:val="249"/>
        </w:trPr>
        <w:tc>
          <w:tcPr>
            <w:tcW w:w="7560" w:type="dxa"/>
            <w:tcBorders>
              <w:bottom w:val="nil"/>
            </w:tcBorders>
            <w:noWrap/>
          </w:tcPr>
          <w:p w14:paraId="181949CB" w14:textId="77777777" w:rsidR="00196919" w:rsidRPr="00CF01B0" w:rsidRDefault="00196919" w:rsidP="00196919">
            <w:pPr>
              <w:autoSpaceDE w:val="0"/>
              <w:autoSpaceDN w:val="0"/>
              <w:adjustRightInd w:val="0"/>
              <w:spacing w:after="0" w:line="360" w:lineRule="auto"/>
              <w:jc w:val="both"/>
              <w:rPr>
                <w:rFonts w:ascii="Times New Roman" w:hAnsi="Times New Roman"/>
                <w:bCs/>
                <w:sz w:val="24"/>
                <w:szCs w:val="24"/>
                <w:lang w:bidi="pt-BR"/>
              </w:rPr>
            </w:pPr>
            <w:del w:id="21" w:author="Francisco Felix" w:date="2016-06-26T11:56:00Z">
              <w:r w:rsidDel="00DD0AB4">
                <w:rPr>
                  <w:rFonts w:ascii="Times New Roman" w:hAnsi="Times New Roman"/>
                  <w:b/>
                  <w:sz w:val="24"/>
                  <w:szCs w:val="24"/>
                </w:rPr>
                <w:delText xml:space="preserve">   </w:delText>
              </w:r>
            </w:del>
            <w:ins w:id="22" w:author="Francisco Felix" w:date="2016-06-26T11:56:00Z">
              <w:r w:rsidR="00DD0AB4">
                <w:rPr>
                  <w:rFonts w:ascii="Times New Roman" w:hAnsi="Times New Roman"/>
                  <w:b/>
                  <w:sz w:val="24"/>
                  <w:szCs w:val="24"/>
                </w:rPr>
                <w:t>7.</w:t>
              </w:r>
            </w:ins>
            <w:r w:rsidRPr="00CF01B0">
              <w:rPr>
                <w:rFonts w:ascii="Times New Roman" w:hAnsi="Times New Roman"/>
                <w:b/>
                <w:sz w:val="24"/>
                <w:szCs w:val="24"/>
              </w:rPr>
              <w:t>REFERÊNCIAS</w:t>
            </w:r>
          </w:p>
        </w:tc>
        <w:tc>
          <w:tcPr>
            <w:tcW w:w="534" w:type="dxa"/>
            <w:tcBorders>
              <w:bottom w:val="nil"/>
            </w:tcBorders>
            <w:noWrap/>
          </w:tcPr>
          <w:p w14:paraId="1D30A81F" w14:textId="77777777" w:rsidR="00196919" w:rsidRDefault="00196919" w:rsidP="00196919">
            <w:pPr>
              <w:spacing w:after="0"/>
              <w:jc w:val="both"/>
              <w:rPr>
                <w:rFonts w:ascii="Times New Roman" w:hAnsi="Times New Roman"/>
                <w:sz w:val="24"/>
                <w:szCs w:val="24"/>
              </w:rPr>
            </w:pPr>
            <w:r>
              <w:rPr>
                <w:rFonts w:ascii="Times New Roman" w:hAnsi="Times New Roman"/>
                <w:sz w:val="24"/>
                <w:szCs w:val="24"/>
              </w:rPr>
              <w:t>30</w:t>
            </w:r>
          </w:p>
        </w:tc>
      </w:tr>
    </w:tbl>
    <w:p w14:paraId="341814F1" w14:textId="77777777" w:rsidR="006D29FF" w:rsidRDefault="006D29FF" w:rsidP="006D29FF">
      <w:pPr>
        <w:jc w:val="center"/>
        <w:rPr>
          <w:rFonts w:ascii="Times New Roman" w:hAnsi="Times New Roman" w:cs="Times New Roman"/>
          <w:sz w:val="24"/>
          <w:szCs w:val="24"/>
        </w:rPr>
      </w:pPr>
    </w:p>
    <w:p w14:paraId="1AE84356" w14:textId="77777777" w:rsidR="00196919" w:rsidRDefault="00196919" w:rsidP="006D29FF">
      <w:pPr>
        <w:jc w:val="center"/>
        <w:rPr>
          <w:rFonts w:ascii="Times New Roman" w:hAnsi="Times New Roman" w:cs="Times New Roman"/>
          <w:sz w:val="24"/>
          <w:szCs w:val="24"/>
        </w:rPr>
      </w:pPr>
    </w:p>
    <w:p w14:paraId="5B6BEF4A" w14:textId="77777777" w:rsidR="00196919" w:rsidRDefault="00196919" w:rsidP="006D29FF">
      <w:pPr>
        <w:jc w:val="center"/>
        <w:rPr>
          <w:rFonts w:ascii="Times New Roman" w:hAnsi="Times New Roman" w:cs="Times New Roman"/>
          <w:sz w:val="24"/>
          <w:szCs w:val="24"/>
        </w:rPr>
      </w:pPr>
    </w:p>
    <w:p w14:paraId="56C7DACC" w14:textId="77777777" w:rsidR="006D29FF" w:rsidRDefault="00D651FA" w:rsidP="00D651FA">
      <w:pPr>
        <w:pStyle w:val="ListParagraph"/>
        <w:numPr>
          <w:ilvl w:val="0"/>
          <w:numId w:val="2"/>
        </w:numPr>
        <w:rPr>
          <w:rFonts w:ascii="Times New Roman" w:hAnsi="Times New Roman"/>
          <w:b/>
          <w:sz w:val="24"/>
          <w:szCs w:val="24"/>
        </w:rPr>
      </w:pPr>
      <w:r>
        <w:rPr>
          <w:rFonts w:ascii="Times New Roman" w:hAnsi="Times New Roman"/>
          <w:b/>
          <w:sz w:val="24"/>
          <w:szCs w:val="24"/>
        </w:rPr>
        <w:lastRenderedPageBreak/>
        <w:t>INTRODUÇÃO</w:t>
      </w:r>
    </w:p>
    <w:p w14:paraId="4C21BA0C" w14:textId="77777777" w:rsidR="00D651FA" w:rsidRDefault="00D651FA" w:rsidP="00D651FA">
      <w:pPr>
        <w:pStyle w:val="ListParagraph"/>
        <w:rPr>
          <w:rFonts w:ascii="Times New Roman" w:hAnsi="Times New Roman"/>
          <w:b/>
          <w:sz w:val="24"/>
          <w:szCs w:val="24"/>
        </w:rPr>
      </w:pPr>
    </w:p>
    <w:p w14:paraId="44EB3474" w14:textId="77777777" w:rsidR="00D27586" w:rsidRDefault="00D27586" w:rsidP="00D27586">
      <w:pPr>
        <w:pStyle w:val="ListParagraph"/>
        <w:numPr>
          <w:ilvl w:val="1"/>
          <w:numId w:val="2"/>
        </w:numPr>
        <w:rPr>
          <w:rFonts w:ascii="Times New Roman" w:hAnsi="Times New Roman"/>
          <w:b/>
          <w:sz w:val="24"/>
          <w:szCs w:val="24"/>
        </w:rPr>
      </w:pPr>
      <w:r>
        <w:rPr>
          <w:rFonts w:ascii="Times New Roman" w:hAnsi="Times New Roman"/>
          <w:b/>
          <w:sz w:val="24"/>
          <w:szCs w:val="24"/>
        </w:rPr>
        <w:t xml:space="preserve"> Cisplatina</w:t>
      </w:r>
    </w:p>
    <w:p w14:paraId="0E4814AB" w14:textId="77777777" w:rsidR="00615E57" w:rsidRDefault="00615E57" w:rsidP="00615E57">
      <w:pPr>
        <w:pStyle w:val="ListParagraph"/>
        <w:ind w:left="1080"/>
        <w:rPr>
          <w:rFonts w:ascii="Times New Roman" w:hAnsi="Times New Roman"/>
          <w:b/>
          <w:sz w:val="24"/>
          <w:szCs w:val="24"/>
        </w:rPr>
      </w:pPr>
    </w:p>
    <w:p w14:paraId="7E4DA561" w14:textId="77777777" w:rsidR="009D1DCA" w:rsidRPr="00D33B32" w:rsidRDefault="00615E57" w:rsidP="00D33B32">
      <w:pPr>
        <w:spacing w:line="360" w:lineRule="auto"/>
        <w:ind w:firstLine="709"/>
        <w:jc w:val="both"/>
        <w:rPr>
          <w:rFonts w:ascii="Times New Roman" w:hAnsi="Times New Roman" w:cs="Times New Roman"/>
          <w:b/>
          <w:sz w:val="24"/>
          <w:szCs w:val="24"/>
        </w:rPr>
      </w:pPr>
      <w:r w:rsidRPr="00D33B32">
        <w:rPr>
          <w:rFonts w:ascii="Times New Roman" w:hAnsi="Times New Roman" w:cs="Times New Roman"/>
          <w:sz w:val="24"/>
          <w:szCs w:val="24"/>
        </w:rPr>
        <w:t>A atividade anticancerígena da cisplatina foi descoberta de forma acidental. Em 1965, Rosenberg e colaboradores</w:t>
      </w:r>
      <w:commentRangeStart w:id="23"/>
      <w:r w:rsidRPr="00D33B32">
        <w:rPr>
          <w:rFonts w:ascii="Times New Roman" w:hAnsi="Times New Roman" w:cs="Times New Roman"/>
          <w:sz w:val="24"/>
          <w:szCs w:val="24"/>
        </w:rPr>
        <w:t>5</w:t>
      </w:r>
      <w:commentRangeEnd w:id="23"/>
      <w:r w:rsidR="00DD0AB4">
        <w:rPr>
          <w:rStyle w:val="CommentReference"/>
          <w:rFonts w:ascii="Calibri" w:eastAsia="Calibri" w:hAnsi="Calibri" w:cs="Times New Roman"/>
          <w:lang w:val="x-none" w:eastAsia="x-none"/>
        </w:rPr>
        <w:commentReference w:id="23"/>
      </w:r>
      <w:r w:rsidRPr="00D33B32">
        <w:rPr>
          <w:rFonts w:ascii="Times New Roman" w:hAnsi="Times New Roman" w:cs="Times New Roman"/>
          <w:sz w:val="24"/>
          <w:szCs w:val="24"/>
        </w:rPr>
        <w:t xml:space="preserve"> observaram a ação de complexos de platina sobre a indução do crescimento de filamentos em células bacterianas e verificaram que tais complexos inibiam a divisão celular</w:t>
      </w:r>
      <w:r w:rsidR="006B040B" w:rsidRPr="00D33B32">
        <w:rPr>
          <w:rFonts w:ascii="Times New Roman" w:hAnsi="Times New Roman" w:cs="Times New Roman"/>
          <w:sz w:val="24"/>
          <w:szCs w:val="24"/>
        </w:rPr>
        <w:t xml:space="preserve"> </w:t>
      </w:r>
      <w:r w:rsidR="000C403E" w:rsidRPr="00D33B32">
        <w:rPr>
          <w:rFonts w:ascii="Times New Roman" w:hAnsi="Times New Roman" w:cs="Times New Roman"/>
          <w:sz w:val="24"/>
          <w:szCs w:val="24"/>
        </w:rPr>
        <w:t>(</w:t>
      </w:r>
      <w:r w:rsidR="00D43E02" w:rsidRPr="00D33B32">
        <w:rPr>
          <w:rFonts w:ascii="Times New Roman" w:hAnsi="Times New Roman" w:cs="Times New Roman"/>
          <w:sz w:val="24"/>
          <w:szCs w:val="24"/>
        </w:rPr>
        <w:t>OZ et. al, 2015</w:t>
      </w:r>
      <w:r w:rsidR="000C403E" w:rsidRPr="00D33B32">
        <w:rPr>
          <w:rFonts w:ascii="Times New Roman" w:hAnsi="Times New Roman" w:cs="Times New Roman"/>
          <w:sz w:val="24"/>
          <w:szCs w:val="24"/>
        </w:rPr>
        <w:t>)</w:t>
      </w:r>
      <w:r w:rsidRPr="00D33B32">
        <w:rPr>
          <w:rFonts w:ascii="Times New Roman" w:hAnsi="Times New Roman" w:cs="Times New Roman"/>
          <w:sz w:val="24"/>
          <w:szCs w:val="24"/>
        </w:rPr>
        <w:t>. A partir desta investigação, Rosenberg afirmou que tais complexos poderiam agir de maneira semelhante para inibir a divisão celular em células tumorais</w:t>
      </w:r>
      <w:r w:rsidR="000C403E" w:rsidRPr="00D33B32">
        <w:rPr>
          <w:rFonts w:ascii="Times New Roman" w:hAnsi="Times New Roman" w:cs="Times New Roman"/>
          <w:sz w:val="24"/>
          <w:szCs w:val="24"/>
        </w:rPr>
        <w:t xml:space="preserve"> (</w:t>
      </w:r>
      <w:r w:rsidR="00EF7EF5" w:rsidRPr="00D33B32">
        <w:rPr>
          <w:rFonts w:ascii="Times New Roman" w:hAnsi="Times New Roman" w:cs="Times New Roman"/>
          <w:sz w:val="24"/>
          <w:szCs w:val="24"/>
        </w:rPr>
        <w:t>SANTOS, 2008</w:t>
      </w:r>
      <w:r w:rsidR="000C403E" w:rsidRPr="00D33B32">
        <w:rPr>
          <w:rFonts w:ascii="Times New Roman" w:hAnsi="Times New Roman" w:cs="Times New Roman"/>
          <w:sz w:val="24"/>
          <w:szCs w:val="24"/>
        </w:rPr>
        <w:t>)</w:t>
      </w:r>
      <w:r w:rsidRPr="00D33B32">
        <w:rPr>
          <w:rFonts w:ascii="Times New Roman" w:hAnsi="Times New Roman" w:cs="Times New Roman"/>
          <w:sz w:val="24"/>
          <w:szCs w:val="24"/>
        </w:rPr>
        <w:t>.</w:t>
      </w:r>
    </w:p>
    <w:p w14:paraId="03CE8276" w14:textId="77777777" w:rsidR="00CD5550" w:rsidRPr="00D33B32" w:rsidRDefault="00CD5550" w:rsidP="00D33B32">
      <w:pPr>
        <w:spacing w:line="360" w:lineRule="auto"/>
        <w:ind w:firstLine="709"/>
        <w:jc w:val="both"/>
        <w:rPr>
          <w:rFonts w:ascii="Times New Roman" w:hAnsi="Times New Roman" w:cs="Times New Roman"/>
          <w:sz w:val="24"/>
          <w:szCs w:val="24"/>
        </w:rPr>
      </w:pPr>
      <w:r w:rsidRPr="00D33B32">
        <w:rPr>
          <w:rFonts w:ascii="Times New Roman" w:hAnsi="Times New Roman" w:cs="Times New Roman"/>
          <w:sz w:val="24"/>
          <w:szCs w:val="24"/>
        </w:rPr>
        <w:t xml:space="preserve">Em 1978, a cisplatina foi oficialmente aprovada como agente </w:t>
      </w:r>
      <w:proofErr w:type="spellStart"/>
      <w:r w:rsidRPr="00D33B32">
        <w:rPr>
          <w:rFonts w:ascii="Times New Roman" w:hAnsi="Times New Roman" w:cs="Times New Roman"/>
          <w:sz w:val="24"/>
          <w:szCs w:val="24"/>
        </w:rPr>
        <w:t>anti-câncer</w:t>
      </w:r>
      <w:proofErr w:type="spellEnd"/>
      <w:r w:rsidRPr="00D33B32">
        <w:rPr>
          <w:rFonts w:ascii="Times New Roman" w:hAnsi="Times New Roman" w:cs="Times New Roman"/>
          <w:sz w:val="24"/>
          <w:szCs w:val="24"/>
        </w:rPr>
        <w:t xml:space="preserve"> pela FDA (</w:t>
      </w:r>
      <w:proofErr w:type="spellStart"/>
      <w:r w:rsidRPr="00D33B32">
        <w:rPr>
          <w:rFonts w:ascii="Times New Roman" w:hAnsi="Times New Roman" w:cs="Times New Roman"/>
          <w:sz w:val="24"/>
          <w:szCs w:val="24"/>
        </w:rPr>
        <w:t>Food</w:t>
      </w:r>
      <w:proofErr w:type="spellEnd"/>
      <w:r w:rsidRPr="00D33B32">
        <w:rPr>
          <w:rFonts w:ascii="Times New Roman" w:hAnsi="Times New Roman" w:cs="Times New Roman"/>
          <w:sz w:val="24"/>
          <w:szCs w:val="24"/>
        </w:rPr>
        <w:t xml:space="preserve"> </w:t>
      </w:r>
      <w:proofErr w:type="spellStart"/>
      <w:r w:rsidRPr="00D33B32">
        <w:rPr>
          <w:rFonts w:ascii="Times New Roman" w:hAnsi="Times New Roman" w:cs="Times New Roman"/>
          <w:sz w:val="24"/>
          <w:szCs w:val="24"/>
        </w:rPr>
        <w:t>and</w:t>
      </w:r>
      <w:proofErr w:type="spellEnd"/>
      <w:r w:rsidRPr="00D33B32">
        <w:rPr>
          <w:rFonts w:ascii="Times New Roman" w:hAnsi="Times New Roman" w:cs="Times New Roman"/>
          <w:sz w:val="24"/>
          <w:szCs w:val="24"/>
        </w:rPr>
        <w:t xml:space="preserve"> </w:t>
      </w:r>
      <w:proofErr w:type="spellStart"/>
      <w:r w:rsidRPr="00D33B32">
        <w:rPr>
          <w:rFonts w:ascii="Times New Roman" w:hAnsi="Times New Roman" w:cs="Times New Roman"/>
          <w:sz w:val="24"/>
          <w:szCs w:val="24"/>
        </w:rPr>
        <w:t>Drug</w:t>
      </w:r>
      <w:proofErr w:type="spellEnd"/>
      <w:r w:rsidRPr="00D33B32">
        <w:rPr>
          <w:rFonts w:ascii="Times New Roman" w:hAnsi="Times New Roman" w:cs="Times New Roman"/>
          <w:sz w:val="24"/>
          <w:szCs w:val="24"/>
        </w:rPr>
        <w:t xml:space="preserve"> </w:t>
      </w:r>
      <w:proofErr w:type="spellStart"/>
      <w:r w:rsidRPr="00D33B32">
        <w:rPr>
          <w:rFonts w:ascii="Times New Roman" w:hAnsi="Times New Roman" w:cs="Times New Roman"/>
          <w:sz w:val="24"/>
          <w:szCs w:val="24"/>
        </w:rPr>
        <w:t>Adminstration</w:t>
      </w:r>
      <w:proofErr w:type="spellEnd"/>
      <w:r w:rsidRPr="00D33B32">
        <w:rPr>
          <w:rFonts w:ascii="Times New Roman" w:hAnsi="Times New Roman" w:cs="Times New Roman"/>
          <w:sz w:val="24"/>
          <w:szCs w:val="24"/>
        </w:rPr>
        <w:t xml:space="preserve">) </w:t>
      </w:r>
      <w:r w:rsidR="000C403E" w:rsidRPr="00D33B32">
        <w:rPr>
          <w:rFonts w:ascii="Times New Roman" w:hAnsi="Times New Roman" w:cs="Times New Roman"/>
          <w:sz w:val="24"/>
          <w:szCs w:val="24"/>
        </w:rPr>
        <w:t>dos Estados Unidos e liberados para uso médico</w:t>
      </w:r>
      <w:r w:rsidRPr="00D33B32">
        <w:rPr>
          <w:rFonts w:ascii="Times New Roman" w:hAnsi="Times New Roman" w:cs="Times New Roman"/>
          <w:sz w:val="24"/>
          <w:szCs w:val="24"/>
        </w:rPr>
        <w:t xml:space="preserve">. Em 1979, a droga foi liberada no Reino Unido e no Canadá e, em seguida, no mundo todo, inclusive no Brasil, com os nomes de </w:t>
      </w:r>
      <w:proofErr w:type="spellStart"/>
      <w:r w:rsidRPr="00D33B32">
        <w:rPr>
          <w:rFonts w:ascii="Times New Roman" w:hAnsi="Times New Roman" w:cs="Times New Roman"/>
          <w:sz w:val="24"/>
          <w:szCs w:val="24"/>
        </w:rPr>
        <w:t>neoplatina</w:t>
      </w:r>
      <w:proofErr w:type="spellEnd"/>
      <w:r w:rsidRPr="00D33B32">
        <w:rPr>
          <w:rFonts w:ascii="Times New Roman" w:hAnsi="Times New Roman" w:cs="Times New Roman"/>
          <w:sz w:val="24"/>
          <w:szCs w:val="24"/>
        </w:rPr>
        <w:t xml:space="preserve"> e </w:t>
      </w:r>
      <w:proofErr w:type="spellStart"/>
      <w:r w:rsidRPr="00D33B32">
        <w:rPr>
          <w:rFonts w:ascii="Times New Roman" w:hAnsi="Times New Roman" w:cs="Times New Roman"/>
          <w:sz w:val="24"/>
          <w:szCs w:val="24"/>
        </w:rPr>
        <w:t>platinol</w:t>
      </w:r>
      <w:proofErr w:type="spellEnd"/>
      <w:r w:rsidRPr="00D33B32">
        <w:rPr>
          <w:rFonts w:ascii="Times New Roman" w:hAnsi="Times New Roman" w:cs="Times New Roman"/>
          <w:sz w:val="24"/>
          <w:szCs w:val="24"/>
        </w:rPr>
        <w:t xml:space="preserve">. Clinicamente, a cisplatina era mais eficiente quando usada em combinação com outras drogas já conhecidas como a ciclofosfamida, a </w:t>
      </w:r>
      <w:proofErr w:type="spellStart"/>
      <w:r w:rsidRPr="00D33B32">
        <w:rPr>
          <w:rFonts w:ascii="Times New Roman" w:hAnsi="Times New Roman" w:cs="Times New Roman"/>
          <w:sz w:val="24"/>
          <w:szCs w:val="24"/>
        </w:rPr>
        <w:t>bleomicina</w:t>
      </w:r>
      <w:proofErr w:type="spellEnd"/>
      <w:r w:rsidRPr="00D33B32">
        <w:rPr>
          <w:rFonts w:ascii="Times New Roman" w:hAnsi="Times New Roman" w:cs="Times New Roman"/>
          <w:sz w:val="24"/>
          <w:szCs w:val="24"/>
        </w:rPr>
        <w:t xml:space="preserve">, e a </w:t>
      </w:r>
      <w:proofErr w:type="spellStart"/>
      <w:r w:rsidRPr="00D33B32">
        <w:rPr>
          <w:rFonts w:ascii="Times New Roman" w:hAnsi="Times New Roman" w:cs="Times New Roman"/>
          <w:sz w:val="24"/>
          <w:szCs w:val="24"/>
        </w:rPr>
        <w:t>adriamicina</w:t>
      </w:r>
      <w:proofErr w:type="spellEnd"/>
      <w:r w:rsidRPr="00D33B32">
        <w:rPr>
          <w:rFonts w:ascii="Times New Roman" w:hAnsi="Times New Roman" w:cs="Times New Roman"/>
          <w:sz w:val="24"/>
          <w:szCs w:val="24"/>
        </w:rPr>
        <w:t xml:space="preserve">, além de outras. Foi a primeira droga </w:t>
      </w:r>
      <w:proofErr w:type="spellStart"/>
      <w:r w:rsidRPr="00D33B32">
        <w:rPr>
          <w:rFonts w:ascii="Times New Roman" w:hAnsi="Times New Roman" w:cs="Times New Roman"/>
          <w:sz w:val="24"/>
          <w:szCs w:val="24"/>
        </w:rPr>
        <w:t>anti-tumoral</w:t>
      </w:r>
      <w:proofErr w:type="spellEnd"/>
      <w:r w:rsidRPr="00D33B32">
        <w:rPr>
          <w:rFonts w:ascii="Times New Roman" w:hAnsi="Times New Roman" w:cs="Times New Roman"/>
          <w:sz w:val="24"/>
          <w:szCs w:val="24"/>
        </w:rPr>
        <w:t xml:space="preserve"> descoberta que continha um metal. A nova droga se mostrou eficiente em tumores de testículos, ovário, endométrio, pescoço, cabeça, bexiga, pulmões, linfomas, mama, esôfago, estômago e leucemia</w:t>
      </w:r>
      <w:r w:rsidR="000C403E" w:rsidRPr="00D33B32">
        <w:rPr>
          <w:rFonts w:ascii="Times New Roman" w:hAnsi="Times New Roman" w:cs="Times New Roman"/>
          <w:sz w:val="24"/>
          <w:szCs w:val="24"/>
        </w:rPr>
        <w:t xml:space="preserve"> (</w:t>
      </w:r>
      <w:r w:rsidR="006B040B" w:rsidRPr="00D33B32">
        <w:rPr>
          <w:rFonts w:ascii="Times New Roman" w:hAnsi="Times New Roman" w:cs="Times New Roman"/>
          <w:sz w:val="24"/>
          <w:szCs w:val="24"/>
        </w:rPr>
        <w:t>SANTOS, 2008</w:t>
      </w:r>
      <w:r w:rsidR="000C403E" w:rsidRPr="00D33B32">
        <w:rPr>
          <w:rFonts w:ascii="Times New Roman" w:hAnsi="Times New Roman" w:cs="Times New Roman"/>
          <w:sz w:val="24"/>
          <w:szCs w:val="24"/>
        </w:rPr>
        <w:t>)</w:t>
      </w:r>
      <w:r w:rsidRPr="00D33B32">
        <w:rPr>
          <w:rFonts w:ascii="Times New Roman" w:hAnsi="Times New Roman" w:cs="Times New Roman"/>
          <w:sz w:val="24"/>
          <w:szCs w:val="24"/>
        </w:rPr>
        <w:t xml:space="preserve">. </w:t>
      </w:r>
    </w:p>
    <w:p w14:paraId="246FA509" w14:textId="77777777" w:rsidR="003778BA" w:rsidRPr="00D33B32" w:rsidRDefault="002B13C0" w:rsidP="00D33B32">
      <w:pPr>
        <w:spacing w:line="360" w:lineRule="auto"/>
        <w:ind w:firstLine="709"/>
        <w:jc w:val="both"/>
        <w:rPr>
          <w:rFonts w:ascii="Times New Roman" w:hAnsi="Times New Roman" w:cs="Times New Roman"/>
          <w:sz w:val="24"/>
          <w:szCs w:val="24"/>
        </w:rPr>
      </w:pPr>
      <w:r w:rsidRPr="00D33B32">
        <w:rPr>
          <w:rFonts w:ascii="Times New Roman" w:hAnsi="Times New Roman" w:cs="Times New Roman"/>
          <w:sz w:val="24"/>
          <w:szCs w:val="24"/>
        </w:rPr>
        <w:t xml:space="preserve">A cisplatina se encontra em lugar de destaque, entre principais compostos utilizados na quimioterapia anticâncer, atualmente. Sua atividade terapêutica é para uma variedade de tumores como os de bexiga, esôfago, vesícula (avançado) e cabeça, sendo entre </w:t>
      </w:r>
      <w:r w:rsidR="0099190C">
        <w:rPr>
          <w:rFonts w:ascii="Times New Roman" w:hAnsi="Times New Roman" w:cs="Times New Roman"/>
          <w:sz w:val="24"/>
          <w:szCs w:val="24"/>
        </w:rPr>
        <w:t>os agentes oncológicos o mais</w:t>
      </w:r>
      <w:r w:rsidRPr="00D33B32">
        <w:rPr>
          <w:rFonts w:ascii="Times New Roman" w:hAnsi="Times New Roman" w:cs="Times New Roman"/>
          <w:sz w:val="24"/>
          <w:szCs w:val="24"/>
        </w:rPr>
        <w:t xml:space="preserve"> extensamente usado e eficaz contra o câncer metastático ovariano, metastático </w:t>
      </w:r>
      <w:proofErr w:type="spellStart"/>
      <w:r w:rsidRPr="00D33B32">
        <w:rPr>
          <w:rFonts w:ascii="Times New Roman" w:hAnsi="Times New Roman" w:cs="Times New Roman"/>
          <w:sz w:val="24"/>
          <w:szCs w:val="24"/>
        </w:rPr>
        <w:t>testícular</w:t>
      </w:r>
      <w:proofErr w:type="spellEnd"/>
      <w:r w:rsidRPr="00D33B32">
        <w:rPr>
          <w:rFonts w:ascii="Times New Roman" w:hAnsi="Times New Roman" w:cs="Times New Roman"/>
          <w:sz w:val="24"/>
          <w:szCs w:val="24"/>
        </w:rPr>
        <w:t xml:space="preserve"> e de pescoço, sendo também um importante coadjuvante no tratamento do câncer de pulmão</w:t>
      </w:r>
      <w:r w:rsidR="000C403E" w:rsidRPr="00D33B32">
        <w:rPr>
          <w:rFonts w:ascii="Times New Roman" w:hAnsi="Times New Roman" w:cs="Times New Roman"/>
          <w:sz w:val="24"/>
          <w:szCs w:val="24"/>
        </w:rPr>
        <w:t xml:space="preserve"> (</w:t>
      </w:r>
      <w:r w:rsidR="006B040B" w:rsidRPr="00D33B32">
        <w:rPr>
          <w:rFonts w:ascii="Times New Roman" w:hAnsi="Times New Roman" w:cs="Times New Roman"/>
          <w:sz w:val="24"/>
          <w:szCs w:val="24"/>
        </w:rPr>
        <w:t>OZ et. al, 2015;</w:t>
      </w:r>
      <w:r w:rsidR="00ED4A50">
        <w:rPr>
          <w:rFonts w:ascii="Times New Roman" w:hAnsi="Times New Roman" w:cs="Times New Roman"/>
          <w:sz w:val="24"/>
          <w:szCs w:val="24"/>
        </w:rPr>
        <w:t xml:space="preserve"> OLIVEIRA, 2013;</w:t>
      </w:r>
      <w:r w:rsidR="00D33B32" w:rsidRPr="00D33B32">
        <w:rPr>
          <w:rFonts w:ascii="Times New Roman" w:hAnsi="Times New Roman" w:cs="Times New Roman"/>
          <w:sz w:val="24"/>
          <w:szCs w:val="24"/>
        </w:rPr>
        <w:t xml:space="preserve"> </w:t>
      </w:r>
      <w:r w:rsidR="006B040B" w:rsidRPr="00D33B32">
        <w:rPr>
          <w:rFonts w:ascii="Times New Roman" w:hAnsi="Times New Roman" w:cs="Times New Roman"/>
          <w:sz w:val="24"/>
          <w:szCs w:val="24"/>
        </w:rPr>
        <w:t>GOODSELL, 2006</w:t>
      </w:r>
      <w:r w:rsidR="000C403E" w:rsidRPr="00D33B32">
        <w:rPr>
          <w:rFonts w:ascii="Times New Roman" w:hAnsi="Times New Roman" w:cs="Times New Roman"/>
          <w:sz w:val="24"/>
          <w:szCs w:val="24"/>
        </w:rPr>
        <w:t>)</w:t>
      </w:r>
      <w:r w:rsidRPr="00D33B32">
        <w:rPr>
          <w:rFonts w:ascii="Times New Roman" w:hAnsi="Times New Roman" w:cs="Times New Roman"/>
          <w:sz w:val="24"/>
          <w:szCs w:val="24"/>
        </w:rPr>
        <w:t>.</w:t>
      </w:r>
    </w:p>
    <w:p w14:paraId="6A1B1EA3" w14:textId="77777777" w:rsidR="002B13C0" w:rsidRPr="00D33B32" w:rsidRDefault="002B13C0" w:rsidP="00D33B32">
      <w:pPr>
        <w:spacing w:line="360" w:lineRule="auto"/>
        <w:ind w:firstLine="709"/>
        <w:jc w:val="both"/>
        <w:rPr>
          <w:rFonts w:ascii="Times New Roman" w:hAnsi="Times New Roman" w:cs="Times New Roman"/>
          <w:sz w:val="24"/>
          <w:szCs w:val="24"/>
        </w:rPr>
      </w:pPr>
      <w:r w:rsidRPr="00D33B32">
        <w:rPr>
          <w:rFonts w:ascii="Times New Roman" w:hAnsi="Times New Roman" w:cs="Times New Roman"/>
          <w:sz w:val="24"/>
          <w:szCs w:val="24"/>
        </w:rPr>
        <w:t xml:space="preserve">Embora o mecanismo de ação da cisplatina e da </w:t>
      </w:r>
      <w:proofErr w:type="spellStart"/>
      <w:r w:rsidRPr="00D33B32">
        <w:rPr>
          <w:rFonts w:ascii="Times New Roman" w:hAnsi="Times New Roman" w:cs="Times New Roman"/>
          <w:sz w:val="24"/>
          <w:szCs w:val="24"/>
        </w:rPr>
        <w:t>carboplatina</w:t>
      </w:r>
      <w:proofErr w:type="spellEnd"/>
      <w:r w:rsidRPr="00D33B32">
        <w:rPr>
          <w:rFonts w:ascii="Times New Roman" w:hAnsi="Times New Roman" w:cs="Times New Roman"/>
          <w:sz w:val="24"/>
          <w:szCs w:val="24"/>
        </w:rPr>
        <w:t xml:space="preserve"> seja muito discutido, é amplamente aceito no meio científico que estes dois compostos possu</w:t>
      </w:r>
      <w:ins w:id="24" w:author="Francisco Felix" w:date="2016-06-26T12:01:00Z">
        <w:r w:rsidR="00DD0AB4">
          <w:rPr>
            <w:rFonts w:ascii="Times New Roman" w:hAnsi="Times New Roman" w:cs="Times New Roman"/>
            <w:sz w:val="24"/>
            <w:szCs w:val="24"/>
          </w:rPr>
          <w:t>em</w:t>
        </w:r>
      </w:ins>
      <w:del w:id="25" w:author="Francisco Felix" w:date="2016-06-26T12:01:00Z">
        <w:r w:rsidRPr="00D33B32" w:rsidDel="00DD0AB4">
          <w:rPr>
            <w:rFonts w:ascii="Times New Roman" w:hAnsi="Times New Roman" w:cs="Times New Roman"/>
            <w:sz w:val="24"/>
            <w:szCs w:val="24"/>
          </w:rPr>
          <w:delText>i</w:delText>
        </w:r>
      </w:del>
      <w:r w:rsidRPr="00D33B32">
        <w:rPr>
          <w:rFonts w:ascii="Times New Roman" w:hAnsi="Times New Roman" w:cs="Times New Roman"/>
          <w:sz w:val="24"/>
          <w:szCs w:val="24"/>
        </w:rPr>
        <w:t xml:space="preserve"> o mesmo tipo de atuação na inibição do DNA da célula tumoral. A cisplatina e a </w:t>
      </w:r>
      <w:proofErr w:type="spellStart"/>
      <w:r w:rsidRPr="00D33B32">
        <w:rPr>
          <w:rFonts w:ascii="Times New Roman" w:hAnsi="Times New Roman" w:cs="Times New Roman"/>
          <w:sz w:val="24"/>
          <w:szCs w:val="24"/>
        </w:rPr>
        <w:t>carboplatina</w:t>
      </w:r>
      <w:proofErr w:type="spellEnd"/>
      <w:r w:rsidRPr="00D33B32">
        <w:rPr>
          <w:rFonts w:ascii="Times New Roman" w:hAnsi="Times New Roman" w:cs="Times New Roman"/>
          <w:sz w:val="24"/>
          <w:szCs w:val="24"/>
        </w:rPr>
        <w:t xml:space="preserve"> alquilam o DNA. O mecanismo de ação está relacionado com a inibição seletiva da síntese do DNA</w:t>
      </w:r>
      <w:r w:rsidR="000C403E" w:rsidRPr="00D33B32">
        <w:rPr>
          <w:rFonts w:ascii="Times New Roman" w:hAnsi="Times New Roman" w:cs="Times New Roman"/>
          <w:sz w:val="24"/>
          <w:szCs w:val="24"/>
        </w:rPr>
        <w:t xml:space="preserve"> (</w:t>
      </w:r>
      <w:r w:rsidR="00D33B32" w:rsidRPr="00D33B32">
        <w:rPr>
          <w:rFonts w:ascii="Times New Roman" w:hAnsi="Times New Roman" w:cs="Times New Roman"/>
          <w:sz w:val="24"/>
          <w:szCs w:val="24"/>
        </w:rPr>
        <w:t>CHO et al., 2008; NADIN et al., 2006</w:t>
      </w:r>
      <w:r w:rsidR="000C403E" w:rsidRPr="00D33B32">
        <w:rPr>
          <w:rFonts w:ascii="Times New Roman" w:hAnsi="Times New Roman" w:cs="Times New Roman"/>
          <w:sz w:val="24"/>
          <w:szCs w:val="24"/>
        </w:rPr>
        <w:t>)</w:t>
      </w:r>
      <w:r w:rsidRPr="00D33B32">
        <w:rPr>
          <w:rFonts w:ascii="Times New Roman" w:hAnsi="Times New Roman" w:cs="Times New Roman"/>
          <w:sz w:val="24"/>
          <w:szCs w:val="24"/>
        </w:rPr>
        <w:t xml:space="preserve">. A forma ativa da cisplatina faz ligações covalentes com as porções </w:t>
      </w:r>
      <w:proofErr w:type="spellStart"/>
      <w:r w:rsidRPr="00D33B32">
        <w:rPr>
          <w:rFonts w:ascii="Times New Roman" w:hAnsi="Times New Roman" w:cs="Times New Roman"/>
          <w:sz w:val="24"/>
          <w:szCs w:val="24"/>
        </w:rPr>
        <w:t>nucleofílicas</w:t>
      </w:r>
      <w:proofErr w:type="spellEnd"/>
      <w:r w:rsidRPr="00D33B32">
        <w:rPr>
          <w:rFonts w:ascii="Times New Roman" w:hAnsi="Times New Roman" w:cs="Times New Roman"/>
          <w:sz w:val="24"/>
          <w:szCs w:val="24"/>
        </w:rPr>
        <w:t xml:space="preserve"> principalmente da guanina. O principal sítio de atuação é </w:t>
      </w:r>
      <w:ins w:id="26" w:author="Francisco Felix" w:date="2016-06-26T12:01:00Z">
        <w:r w:rsidR="00DD0AB4">
          <w:rPr>
            <w:rFonts w:ascii="Times New Roman" w:hAnsi="Times New Roman" w:cs="Times New Roman"/>
            <w:sz w:val="24"/>
            <w:szCs w:val="24"/>
          </w:rPr>
          <w:t xml:space="preserve">o </w:t>
        </w:r>
      </w:ins>
      <w:r w:rsidRPr="00D33B32">
        <w:rPr>
          <w:rFonts w:ascii="Times New Roman" w:hAnsi="Times New Roman" w:cs="Times New Roman"/>
          <w:sz w:val="24"/>
          <w:szCs w:val="24"/>
        </w:rPr>
        <w:t xml:space="preserve">nitrogênio 7 da guanina (N-7), embora também </w:t>
      </w:r>
      <w:r w:rsidRPr="00D33B32">
        <w:rPr>
          <w:rFonts w:ascii="Times New Roman" w:hAnsi="Times New Roman" w:cs="Times New Roman"/>
          <w:sz w:val="24"/>
          <w:szCs w:val="24"/>
        </w:rPr>
        <w:lastRenderedPageBreak/>
        <w:t xml:space="preserve">ocorra ligação covalente com a adenosina e </w:t>
      </w:r>
      <w:ins w:id="27" w:author="Francisco Felix" w:date="2016-06-26T12:01:00Z">
        <w:r w:rsidR="00DD0AB4">
          <w:rPr>
            <w:rFonts w:ascii="Times New Roman" w:hAnsi="Times New Roman" w:cs="Times New Roman"/>
            <w:sz w:val="24"/>
            <w:szCs w:val="24"/>
          </w:rPr>
          <w:t xml:space="preserve">a </w:t>
        </w:r>
      </w:ins>
      <w:r w:rsidRPr="00D33B32">
        <w:rPr>
          <w:rFonts w:ascii="Times New Roman" w:hAnsi="Times New Roman" w:cs="Times New Roman"/>
          <w:sz w:val="24"/>
          <w:szCs w:val="24"/>
        </w:rPr>
        <w:t>citosina</w:t>
      </w:r>
      <w:r w:rsidR="000C403E" w:rsidRPr="00D33B32">
        <w:rPr>
          <w:rFonts w:ascii="Times New Roman" w:hAnsi="Times New Roman" w:cs="Times New Roman"/>
          <w:sz w:val="24"/>
          <w:szCs w:val="24"/>
        </w:rPr>
        <w:t xml:space="preserve"> (</w:t>
      </w:r>
      <w:r w:rsidR="00D33B32" w:rsidRPr="00D33B32">
        <w:rPr>
          <w:rFonts w:ascii="Times New Roman" w:hAnsi="Times New Roman" w:cs="Times New Roman"/>
          <w:sz w:val="24"/>
          <w:szCs w:val="24"/>
        </w:rPr>
        <w:t>RODRIGUES, 2013</w:t>
      </w:r>
      <w:r w:rsidR="000C403E" w:rsidRPr="00D33B32">
        <w:rPr>
          <w:rFonts w:ascii="Times New Roman" w:hAnsi="Times New Roman" w:cs="Times New Roman"/>
          <w:sz w:val="24"/>
          <w:szCs w:val="24"/>
        </w:rPr>
        <w:t>)</w:t>
      </w:r>
      <w:r w:rsidRPr="00D33B32">
        <w:rPr>
          <w:rFonts w:ascii="Times New Roman" w:hAnsi="Times New Roman" w:cs="Times New Roman"/>
          <w:sz w:val="24"/>
          <w:szCs w:val="24"/>
        </w:rPr>
        <w:t xml:space="preserve">. As propriedades citotóxicas destes compostos, assim como o de numerosos análogos, têm sido atribuídas à sua habilidade de formar ligações cruzadas (“Cross-Link”) do tipo </w:t>
      </w:r>
      <w:proofErr w:type="spellStart"/>
      <w:r w:rsidRPr="00D33B32">
        <w:rPr>
          <w:rFonts w:ascii="Times New Roman" w:hAnsi="Times New Roman" w:cs="Times New Roman"/>
          <w:sz w:val="24"/>
          <w:szCs w:val="24"/>
        </w:rPr>
        <w:t>interfilamentares</w:t>
      </w:r>
      <w:proofErr w:type="spellEnd"/>
      <w:r w:rsidRPr="00D33B32">
        <w:rPr>
          <w:rFonts w:ascii="Times New Roman" w:hAnsi="Times New Roman" w:cs="Times New Roman"/>
          <w:sz w:val="24"/>
          <w:szCs w:val="24"/>
        </w:rPr>
        <w:t xml:space="preserve"> e também </w:t>
      </w:r>
      <w:proofErr w:type="spellStart"/>
      <w:r w:rsidRPr="00D33B32">
        <w:rPr>
          <w:rFonts w:ascii="Times New Roman" w:hAnsi="Times New Roman" w:cs="Times New Roman"/>
          <w:sz w:val="24"/>
          <w:szCs w:val="24"/>
        </w:rPr>
        <w:t>intrafilamentares</w:t>
      </w:r>
      <w:proofErr w:type="spellEnd"/>
      <w:r w:rsidRPr="00D33B32">
        <w:rPr>
          <w:rFonts w:ascii="Times New Roman" w:hAnsi="Times New Roman" w:cs="Times New Roman"/>
          <w:sz w:val="24"/>
          <w:szCs w:val="24"/>
        </w:rPr>
        <w:t xml:space="preserve">. Como a cisplatina é bifuncional, ela pode fazer duas ligações com o DNA, que são similares às reações </w:t>
      </w:r>
      <w:proofErr w:type="spellStart"/>
      <w:r w:rsidRPr="00D33B32">
        <w:rPr>
          <w:rFonts w:ascii="Times New Roman" w:hAnsi="Times New Roman" w:cs="Times New Roman"/>
          <w:sz w:val="24"/>
          <w:szCs w:val="24"/>
        </w:rPr>
        <w:t>alquilantes</w:t>
      </w:r>
      <w:proofErr w:type="spellEnd"/>
      <w:r w:rsidRPr="00D33B32">
        <w:rPr>
          <w:rFonts w:ascii="Times New Roman" w:hAnsi="Times New Roman" w:cs="Times New Roman"/>
          <w:sz w:val="24"/>
          <w:szCs w:val="24"/>
        </w:rPr>
        <w:t>; formam-se ligações cruzadas com as fitas ou filamentos do DNA</w:t>
      </w:r>
      <w:r w:rsidR="000C403E" w:rsidRPr="00D33B32">
        <w:rPr>
          <w:rFonts w:ascii="Times New Roman" w:hAnsi="Times New Roman" w:cs="Times New Roman"/>
          <w:sz w:val="24"/>
          <w:szCs w:val="24"/>
        </w:rPr>
        <w:t xml:space="preserve"> </w:t>
      </w:r>
      <w:r w:rsidRPr="00D33B32">
        <w:rPr>
          <w:rFonts w:ascii="Times New Roman" w:hAnsi="Times New Roman" w:cs="Times New Roman"/>
          <w:sz w:val="24"/>
          <w:szCs w:val="24"/>
        </w:rPr>
        <w:t>em particular com a guanina e citosina</w:t>
      </w:r>
      <w:r w:rsidR="00D33B32" w:rsidRPr="00D33B32">
        <w:rPr>
          <w:rFonts w:ascii="Times New Roman" w:hAnsi="Times New Roman" w:cs="Times New Roman"/>
          <w:sz w:val="24"/>
          <w:szCs w:val="24"/>
        </w:rPr>
        <w:t xml:space="preserve"> (CHO et al., 2008; NADIN et al., 2006; WOZNIAK, CZECHOWSKA, BLASIAK, 2004)</w:t>
      </w:r>
      <w:r w:rsidRPr="00D33B32">
        <w:rPr>
          <w:rFonts w:ascii="Times New Roman" w:hAnsi="Times New Roman" w:cs="Times New Roman"/>
          <w:sz w:val="24"/>
          <w:szCs w:val="24"/>
        </w:rPr>
        <w:t>.</w:t>
      </w:r>
    </w:p>
    <w:p w14:paraId="2D734149" w14:textId="77777777" w:rsidR="003778BA" w:rsidRDefault="002B13C0" w:rsidP="006B2440">
      <w:pPr>
        <w:spacing w:line="360" w:lineRule="auto"/>
        <w:ind w:firstLine="709"/>
        <w:jc w:val="both"/>
      </w:pPr>
      <w:r w:rsidRPr="00D33B32">
        <w:rPr>
          <w:rFonts w:ascii="Times New Roman" w:hAnsi="Times New Roman" w:cs="Times New Roman"/>
          <w:sz w:val="24"/>
          <w:szCs w:val="24"/>
        </w:rPr>
        <w:t xml:space="preserve">Na prática clínica, o uso da cisplatina é limitado devido aos seus efeitos adversos como </w:t>
      </w:r>
      <w:proofErr w:type="spellStart"/>
      <w:r w:rsidRPr="00D33B32">
        <w:rPr>
          <w:rFonts w:ascii="Times New Roman" w:hAnsi="Times New Roman" w:cs="Times New Roman"/>
          <w:sz w:val="24"/>
          <w:szCs w:val="24"/>
        </w:rPr>
        <w:t>nefrotoxicidade</w:t>
      </w:r>
      <w:proofErr w:type="spellEnd"/>
      <w:r w:rsidRPr="00D33B32">
        <w:rPr>
          <w:rFonts w:ascii="Times New Roman" w:hAnsi="Times New Roman" w:cs="Times New Roman"/>
          <w:sz w:val="24"/>
          <w:szCs w:val="24"/>
        </w:rPr>
        <w:t xml:space="preserve">, </w:t>
      </w:r>
      <w:proofErr w:type="spellStart"/>
      <w:r w:rsidRPr="00D33B32">
        <w:rPr>
          <w:rFonts w:ascii="Times New Roman" w:hAnsi="Times New Roman" w:cs="Times New Roman"/>
          <w:sz w:val="24"/>
          <w:szCs w:val="24"/>
        </w:rPr>
        <w:t>ototoxicidade</w:t>
      </w:r>
      <w:proofErr w:type="spellEnd"/>
      <w:r w:rsidRPr="00D33B32">
        <w:rPr>
          <w:rFonts w:ascii="Times New Roman" w:hAnsi="Times New Roman" w:cs="Times New Roman"/>
          <w:sz w:val="24"/>
          <w:szCs w:val="24"/>
        </w:rPr>
        <w:t xml:space="preserve">, </w:t>
      </w:r>
      <w:proofErr w:type="spellStart"/>
      <w:r w:rsidRPr="00D33B32">
        <w:rPr>
          <w:rFonts w:ascii="Times New Roman" w:hAnsi="Times New Roman" w:cs="Times New Roman"/>
          <w:sz w:val="24"/>
          <w:szCs w:val="24"/>
        </w:rPr>
        <w:t>neurotoxicidade</w:t>
      </w:r>
      <w:proofErr w:type="spellEnd"/>
      <w:r w:rsidRPr="00D33B32">
        <w:rPr>
          <w:rFonts w:ascii="Times New Roman" w:hAnsi="Times New Roman" w:cs="Times New Roman"/>
          <w:sz w:val="24"/>
          <w:szCs w:val="24"/>
        </w:rPr>
        <w:t xml:space="preserve">, </w:t>
      </w:r>
      <w:proofErr w:type="spellStart"/>
      <w:r w:rsidRPr="00D33B32">
        <w:rPr>
          <w:rFonts w:ascii="Times New Roman" w:hAnsi="Times New Roman" w:cs="Times New Roman"/>
          <w:sz w:val="24"/>
          <w:szCs w:val="24"/>
        </w:rPr>
        <w:t>mielossupressão</w:t>
      </w:r>
      <w:proofErr w:type="spellEnd"/>
      <w:r w:rsidRPr="00D33B32">
        <w:rPr>
          <w:rFonts w:ascii="Times New Roman" w:hAnsi="Times New Roman" w:cs="Times New Roman"/>
          <w:sz w:val="24"/>
          <w:szCs w:val="24"/>
        </w:rPr>
        <w:t>, efeitos gastrintestinais e mutagênese (WEIJL, CLETON, OSANTO, 1997). Estas toxicidades são dose-dependentes, limitando a terapia e a dose máxima tolerada. Para a cisplatina, a dose máxima tolerada está entre 100 e 120 mg/m</w:t>
      </w:r>
      <w:r w:rsidRPr="00DD0AB4">
        <w:rPr>
          <w:rFonts w:ascii="Times New Roman" w:hAnsi="Times New Roman" w:cs="Times New Roman"/>
          <w:sz w:val="24"/>
          <w:szCs w:val="24"/>
          <w:vertAlign w:val="superscript"/>
          <w:rPrChange w:id="28" w:author="Francisco Felix" w:date="2016-06-26T12:02:00Z">
            <w:rPr>
              <w:rFonts w:ascii="Times New Roman" w:hAnsi="Times New Roman" w:cs="Times New Roman"/>
              <w:sz w:val="24"/>
              <w:szCs w:val="24"/>
            </w:rPr>
          </w:rPrChange>
        </w:rPr>
        <w:t>2</w:t>
      </w:r>
      <w:r w:rsidRPr="00D33B32">
        <w:rPr>
          <w:rFonts w:ascii="Times New Roman" w:hAnsi="Times New Roman" w:cs="Times New Roman"/>
          <w:sz w:val="24"/>
          <w:szCs w:val="24"/>
        </w:rPr>
        <w:t xml:space="preserve"> (I.V.) ou entre 2,5 e 3,0 mg/Kg (I.V.) por ciclo e deve ser administrada com </w:t>
      </w:r>
      <w:proofErr w:type="spellStart"/>
      <w:r w:rsidRPr="00D33B32">
        <w:rPr>
          <w:rFonts w:ascii="Times New Roman" w:hAnsi="Times New Roman" w:cs="Times New Roman"/>
          <w:sz w:val="24"/>
          <w:szCs w:val="24"/>
        </w:rPr>
        <w:t>pré</w:t>
      </w:r>
      <w:proofErr w:type="spellEnd"/>
      <w:r w:rsidRPr="00D33B32">
        <w:rPr>
          <w:rFonts w:ascii="Times New Roman" w:hAnsi="Times New Roman" w:cs="Times New Roman"/>
          <w:sz w:val="24"/>
          <w:szCs w:val="24"/>
        </w:rPr>
        <w:t>- e pós-hidratação adequada (HARTMANN, LIPP, 2003; MARKMAN, 2003). A concentração normalmente encontrada no plasma de pacientes tratados com cisplatina é de 35 µM (</w:t>
      </w:r>
      <w:r w:rsidR="00BE01AA" w:rsidRPr="00D33B32">
        <w:rPr>
          <w:rFonts w:ascii="Times New Roman" w:hAnsi="Times New Roman" w:cs="Times New Roman"/>
          <w:sz w:val="24"/>
          <w:szCs w:val="24"/>
        </w:rPr>
        <w:t xml:space="preserve">DIMANCHE-BOITREL </w:t>
      </w:r>
      <w:r w:rsidRPr="00D33B32">
        <w:rPr>
          <w:rFonts w:ascii="Times New Roman" w:hAnsi="Times New Roman" w:cs="Times New Roman"/>
          <w:sz w:val="24"/>
          <w:szCs w:val="24"/>
        </w:rPr>
        <w:t>et al., 2005). Entretanto, overdoses acidentais de cisplatina podem ocorrer. Embora a reação à quimioterapia seja diferente de paciente para paciente, quase todos os indivíduos que são tratados com cisplatina apresentam problemas gastrintestinais.</w:t>
      </w:r>
    </w:p>
    <w:p w14:paraId="399C60D7" w14:textId="77777777" w:rsidR="003778BA" w:rsidRDefault="003778BA" w:rsidP="009D1DCA">
      <w:pPr>
        <w:pStyle w:val="ListParagraph"/>
        <w:ind w:left="1080"/>
      </w:pPr>
    </w:p>
    <w:p w14:paraId="3F3BF158" w14:textId="77777777" w:rsidR="003778BA" w:rsidRDefault="003778BA" w:rsidP="009D1DCA">
      <w:pPr>
        <w:pStyle w:val="ListParagraph"/>
        <w:ind w:left="1080"/>
      </w:pPr>
    </w:p>
    <w:p w14:paraId="79A6A39E" w14:textId="77777777" w:rsidR="00D27586" w:rsidRDefault="003778BA" w:rsidP="00D27586">
      <w:pPr>
        <w:pStyle w:val="ListParagraph"/>
        <w:numPr>
          <w:ilvl w:val="1"/>
          <w:numId w:val="2"/>
        </w:numPr>
        <w:rPr>
          <w:rFonts w:ascii="Times New Roman" w:hAnsi="Times New Roman"/>
          <w:b/>
          <w:sz w:val="24"/>
          <w:szCs w:val="24"/>
        </w:rPr>
      </w:pPr>
      <w:r>
        <w:rPr>
          <w:rFonts w:ascii="Times New Roman" w:hAnsi="Times New Roman"/>
          <w:b/>
          <w:sz w:val="24"/>
          <w:szCs w:val="24"/>
        </w:rPr>
        <w:t xml:space="preserve"> C</w:t>
      </w:r>
      <w:r w:rsidR="00D27586">
        <w:rPr>
          <w:rFonts w:ascii="Times New Roman" w:hAnsi="Times New Roman"/>
          <w:b/>
          <w:sz w:val="24"/>
          <w:szCs w:val="24"/>
        </w:rPr>
        <w:t>isplatina</w:t>
      </w:r>
      <w:r w:rsidR="009039B1">
        <w:rPr>
          <w:rFonts w:ascii="Times New Roman" w:hAnsi="Times New Roman"/>
          <w:b/>
          <w:sz w:val="24"/>
          <w:szCs w:val="24"/>
        </w:rPr>
        <w:t xml:space="preserve"> e déficit cognitivo</w:t>
      </w:r>
    </w:p>
    <w:p w14:paraId="08DFDEC3" w14:textId="77777777" w:rsidR="002B13C0" w:rsidRPr="002B13C0" w:rsidRDefault="002B13C0" w:rsidP="002B13C0">
      <w:pPr>
        <w:ind w:left="720"/>
        <w:rPr>
          <w:rFonts w:ascii="Times New Roman" w:hAnsi="Times New Roman"/>
          <w:b/>
          <w:sz w:val="24"/>
          <w:szCs w:val="24"/>
        </w:rPr>
      </w:pPr>
    </w:p>
    <w:p w14:paraId="0F7183C8" w14:textId="77777777" w:rsidR="009039B1" w:rsidRPr="0071041E" w:rsidRDefault="00C50FB6"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color w:val="222222"/>
          <w:sz w:val="24"/>
          <w:szCs w:val="24"/>
          <w:lang w:val="pt-PT"/>
        </w:rPr>
        <w:t xml:space="preserve">Embora a </w:t>
      </w:r>
      <w:proofErr w:type="spellStart"/>
      <w:r w:rsidRPr="0071041E">
        <w:rPr>
          <w:rFonts w:ascii="Times New Roman" w:hAnsi="Times New Roman" w:cs="Times New Roman"/>
          <w:color w:val="222222"/>
          <w:sz w:val="24"/>
          <w:szCs w:val="24"/>
          <w:lang w:val="pt-PT"/>
        </w:rPr>
        <w:t>cisplatina</w:t>
      </w:r>
      <w:proofErr w:type="spellEnd"/>
      <w:r w:rsidRPr="0071041E">
        <w:rPr>
          <w:rFonts w:ascii="Times New Roman" w:hAnsi="Times New Roman" w:cs="Times New Roman"/>
          <w:color w:val="222222"/>
          <w:sz w:val="24"/>
          <w:szCs w:val="24"/>
          <w:lang w:val="pt-PT"/>
        </w:rPr>
        <w:t xml:space="preserve"> seja muito eficaz na terapia do </w:t>
      </w:r>
      <w:proofErr w:type="spellStart"/>
      <w:r w:rsidRPr="0071041E">
        <w:rPr>
          <w:rFonts w:ascii="Times New Roman" w:hAnsi="Times New Roman" w:cs="Times New Roman"/>
          <w:color w:val="222222"/>
          <w:sz w:val="24"/>
          <w:szCs w:val="24"/>
          <w:lang w:val="pt-PT"/>
        </w:rPr>
        <w:t>cancer</w:t>
      </w:r>
      <w:proofErr w:type="spellEnd"/>
      <w:r w:rsidRPr="0071041E">
        <w:rPr>
          <w:rFonts w:ascii="Times New Roman" w:hAnsi="Times New Roman" w:cs="Times New Roman"/>
          <w:color w:val="222222"/>
          <w:sz w:val="24"/>
          <w:szCs w:val="24"/>
          <w:lang w:val="pt-PT"/>
        </w:rPr>
        <w:t xml:space="preserve">, </w:t>
      </w:r>
      <w:r w:rsidR="00316356" w:rsidRPr="0071041E">
        <w:rPr>
          <w:rFonts w:ascii="Times New Roman" w:hAnsi="Times New Roman" w:cs="Times New Roman"/>
          <w:color w:val="222222"/>
          <w:sz w:val="24"/>
          <w:szCs w:val="24"/>
          <w:lang w:val="pt-PT"/>
        </w:rPr>
        <w:t>e</w:t>
      </w:r>
      <w:r w:rsidRPr="0071041E">
        <w:rPr>
          <w:rFonts w:ascii="Times New Roman" w:hAnsi="Times New Roman" w:cs="Times New Roman"/>
          <w:color w:val="222222"/>
          <w:sz w:val="24"/>
          <w:szCs w:val="24"/>
          <w:lang w:val="pt-PT"/>
        </w:rPr>
        <w:t xml:space="preserve">la </w:t>
      </w:r>
      <w:r w:rsidR="007735B2" w:rsidRPr="0071041E">
        <w:rPr>
          <w:rFonts w:ascii="Times New Roman" w:hAnsi="Times New Roman" w:cs="Times New Roman"/>
          <w:color w:val="222222"/>
          <w:sz w:val="24"/>
          <w:szCs w:val="24"/>
          <w:lang w:val="pt-PT"/>
        </w:rPr>
        <w:t>é</w:t>
      </w:r>
      <w:r w:rsidRPr="0071041E">
        <w:rPr>
          <w:rFonts w:ascii="Times New Roman" w:hAnsi="Times New Roman" w:cs="Times New Roman"/>
          <w:color w:val="222222"/>
          <w:sz w:val="24"/>
          <w:szCs w:val="24"/>
          <w:lang w:val="pt-PT"/>
        </w:rPr>
        <w:t xml:space="preserve"> extremamente tóxica, e tem efeitos secundários graves, tais como a </w:t>
      </w:r>
      <w:proofErr w:type="spellStart"/>
      <w:r w:rsidRPr="0071041E">
        <w:rPr>
          <w:rFonts w:ascii="Times New Roman" w:hAnsi="Times New Roman" w:cs="Times New Roman"/>
          <w:color w:val="222222"/>
          <w:sz w:val="24"/>
          <w:szCs w:val="24"/>
          <w:lang w:val="pt-PT"/>
        </w:rPr>
        <w:t>neurotoxicidade</w:t>
      </w:r>
      <w:proofErr w:type="spellEnd"/>
      <w:r w:rsidRPr="0071041E">
        <w:rPr>
          <w:rFonts w:ascii="Times New Roman" w:hAnsi="Times New Roman" w:cs="Times New Roman"/>
          <w:color w:val="222222"/>
          <w:sz w:val="24"/>
          <w:szCs w:val="24"/>
          <w:lang w:val="pt-PT"/>
        </w:rPr>
        <w:t xml:space="preserve">, </w:t>
      </w:r>
      <w:proofErr w:type="spellStart"/>
      <w:r w:rsidRPr="0071041E">
        <w:rPr>
          <w:rFonts w:ascii="Times New Roman" w:hAnsi="Times New Roman" w:cs="Times New Roman"/>
          <w:color w:val="222222"/>
          <w:sz w:val="24"/>
          <w:szCs w:val="24"/>
          <w:lang w:val="pt-PT"/>
        </w:rPr>
        <w:t>nefrotoxicidade</w:t>
      </w:r>
      <w:proofErr w:type="spellEnd"/>
      <w:r w:rsidRPr="0071041E">
        <w:rPr>
          <w:rFonts w:ascii="Times New Roman" w:hAnsi="Times New Roman" w:cs="Times New Roman"/>
          <w:color w:val="222222"/>
          <w:sz w:val="24"/>
          <w:szCs w:val="24"/>
          <w:lang w:val="pt-PT"/>
        </w:rPr>
        <w:t xml:space="preserve">, </w:t>
      </w:r>
      <w:proofErr w:type="spellStart"/>
      <w:r w:rsidRPr="0071041E">
        <w:rPr>
          <w:rFonts w:ascii="Times New Roman" w:hAnsi="Times New Roman" w:cs="Times New Roman"/>
          <w:color w:val="222222"/>
          <w:sz w:val="24"/>
          <w:szCs w:val="24"/>
          <w:lang w:val="pt-PT"/>
        </w:rPr>
        <w:t>ototoxicidade</w:t>
      </w:r>
      <w:proofErr w:type="spellEnd"/>
      <w:r w:rsidRPr="0071041E">
        <w:rPr>
          <w:rFonts w:ascii="Times New Roman" w:hAnsi="Times New Roman" w:cs="Times New Roman"/>
          <w:color w:val="222222"/>
          <w:sz w:val="24"/>
          <w:szCs w:val="24"/>
          <w:lang w:val="pt-PT"/>
        </w:rPr>
        <w:t>, e vómitos</w:t>
      </w:r>
      <w:r w:rsidR="005A7426" w:rsidRPr="0071041E">
        <w:rPr>
          <w:rFonts w:ascii="Times New Roman" w:hAnsi="Times New Roman" w:cs="Times New Roman"/>
          <w:color w:val="222222"/>
          <w:sz w:val="24"/>
          <w:szCs w:val="24"/>
          <w:lang w:val="pt-PT"/>
        </w:rPr>
        <w:t xml:space="preserve"> </w:t>
      </w:r>
      <w:r w:rsidR="007735B2" w:rsidRPr="0071041E">
        <w:rPr>
          <w:rFonts w:ascii="Times New Roman" w:hAnsi="Times New Roman" w:cs="Times New Roman"/>
          <w:sz w:val="24"/>
          <w:szCs w:val="24"/>
        </w:rPr>
        <w:t>(KHAN et al., 2012; KIM, H. J. et al.,</w:t>
      </w:r>
      <w:r w:rsidR="005A7426" w:rsidRPr="0071041E">
        <w:rPr>
          <w:rFonts w:ascii="Times New Roman" w:hAnsi="Times New Roman" w:cs="Times New Roman"/>
          <w:sz w:val="24"/>
          <w:szCs w:val="24"/>
        </w:rPr>
        <w:t xml:space="preserve"> 2010; KLEIN</w:t>
      </w:r>
      <w:r w:rsidR="007735B2" w:rsidRPr="0071041E">
        <w:rPr>
          <w:rFonts w:ascii="Times New Roman" w:hAnsi="Times New Roman" w:cs="Times New Roman"/>
          <w:sz w:val="24"/>
          <w:szCs w:val="24"/>
        </w:rPr>
        <w:t>).</w:t>
      </w:r>
      <w:r w:rsidRPr="0071041E">
        <w:rPr>
          <w:rFonts w:ascii="Times New Roman" w:hAnsi="Times New Roman" w:cs="Times New Roman"/>
          <w:color w:val="222222"/>
          <w:sz w:val="24"/>
          <w:szCs w:val="24"/>
          <w:lang w:val="pt-PT"/>
        </w:rPr>
        <w:t xml:space="preserve"> Os efeitos adversos da </w:t>
      </w:r>
      <w:proofErr w:type="spellStart"/>
      <w:r w:rsidRPr="0071041E">
        <w:rPr>
          <w:rFonts w:ascii="Times New Roman" w:hAnsi="Times New Roman" w:cs="Times New Roman"/>
          <w:color w:val="222222"/>
          <w:sz w:val="24"/>
          <w:szCs w:val="24"/>
          <w:lang w:val="pt-PT"/>
        </w:rPr>
        <w:t>cisplatina</w:t>
      </w:r>
      <w:proofErr w:type="spellEnd"/>
      <w:r w:rsidRPr="0071041E">
        <w:rPr>
          <w:rFonts w:ascii="Times New Roman" w:hAnsi="Times New Roman" w:cs="Times New Roman"/>
          <w:color w:val="222222"/>
          <w:sz w:val="24"/>
          <w:szCs w:val="24"/>
          <w:lang w:val="pt-PT"/>
        </w:rPr>
        <w:t xml:space="preserve"> no sistema nervoso foram demonstrados</w:t>
      </w:r>
      <w:r w:rsidR="005A7426" w:rsidRPr="0071041E">
        <w:rPr>
          <w:rFonts w:ascii="Times New Roman" w:hAnsi="Times New Roman" w:cs="Times New Roman"/>
          <w:color w:val="222222"/>
          <w:sz w:val="24"/>
          <w:szCs w:val="24"/>
          <w:lang w:val="pt-PT"/>
        </w:rPr>
        <w:t xml:space="preserve"> na literatura</w:t>
      </w:r>
      <w:r w:rsidRPr="0071041E">
        <w:rPr>
          <w:rFonts w:ascii="Times New Roman" w:hAnsi="Times New Roman" w:cs="Times New Roman"/>
          <w:color w:val="222222"/>
          <w:sz w:val="24"/>
          <w:szCs w:val="24"/>
          <w:lang w:val="pt-PT"/>
        </w:rPr>
        <w:t xml:space="preserve"> em animais e seres humanos com o exame eletrofisiológico e </w:t>
      </w:r>
      <w:proofErr w:type="spellStart"/>
      <w:r w:rsidRPr="0071041E">
        <w:rPr>
          <w:rFonts w:ascii="Times New Roman" w:hAnsi="Times New Roman" w:cs="Times New Roman"/>
          <w:color w:val="222222"/>
          <w:sz w:val="24"/>
          <w:szCs w:val="24"/>
          <w:lang w:val="pt-PT"/>
        </w:rPr>
        <w:t>histopatológico</w:t>
      </w:r>
      <w:proofErr w:type="spellEnd"/>
      <w:r w:rsidRPr="0071041E">
        <w:rPr>
          <w:rFonts w:ascii="Times New Roman" w:hAnsi="Times New Roman" w:cs="Times New Roman"/>
          <w:color w:val="222222"/>
          <w:sz w:val="24"/>
          <w:szCs w:val="24"/>
          <w:lang w:val="pt-PT"/>
        </w:rPr>
        <w:t xml:space="preserve"> do nervo periférico (</w:t>
      </w:r>
      <w:r w:rsidR="005A7426" w:rsidRPr="0071041E">
        <w:rPr>
          <w:rFonts w:ascii="Times New Roman" w:hAnsi="Times New Roman" w:cs="Times New Roman"/>
          <w:color w:val="222222"/>
          <w:sz w:val="24"/>
          <w:szCs w:val="24"/>
          <w:lang w:val="pt-PT"/>
        </w:rPr>
        <w:t>CAROZZI</w:t>
      </w:r>
      <w:r w:rsidRPr="0071041E">
        <w:rPr>
          <w:rFonts w:ascii="Times New Roman" w:hAnsi="Times New Roman" w:cs="Times New Roman"/>
          <w:color w:val="222222"/>
          <w:sz w:val="24"/>
          <w:szCs w:val="24"/>
          <w:lang w:val="pt-PT"/>
        </w:rPr>
        <w:t xml:space="preserve"> </w:t>
      </w:r>
      <w:proofErr w:type="spellStart"/>
      <w:r w:rsidRPr="0071041E">
        <w:rPr>
          <w:rFonts w:ascii="Times New Roman" w:hAnsi="Times New Roman" w:cs="Times New Roman"/>
          <w:color w:val="222222"/>
          <w:sz w:val="24"/>
          <w:szCs w:val="24"/>
          <w:lang w:val="pt-PT"/>
        </w:rPr>
        <w:t>et</w:t>
      </w:r>
      <w:proofErr w:type="spellEnd"/>
      <w:r w:rsidRPr="0071041E">
        <w:rPr>
          <w:rFonts w:ascii="Times New Roman" w:hAnsi="Times New Roman" w:cs="Times New Roman"/>
          <w:color w:val="222222"/>
          <w:sz w:val="24"/>
          <w:szCs w:val="24"/>
          <w:lang w:val="pt-PT"/>
        </w:rPr>
        <w:t xml:space="preserve"> </w:t>
      </w:r>
      <w:proofErr w:type="spellStart"/>
      <w:r w:rsidRPr="0071041E">
        <w:rPr>
          <w:rFonts w:ascii="Times New Roman" w:hAnsi="Times New Roman" w:cs="Times New Roman"/>
          <w:color w:val="222222"/>
          <w:sz w:val="24"/>
          <w:szCs w:val="24"/>
          <w:lang w:val="pt-PT"/>
        </w:rPr>
        <w:t>al</w:t>
      </w:r>
      <w:proofErr w:type="spellEnd"/>
      <w:r w:rsidRPr="0071041E">
        <w:rPr>
          <w:rFonts w:ascii="Times New Roman" w:hAnsi="Times New Roman" w:cs="Times New Roman"/>
          <w:color w:val="222222"/>
          <w:sz w:val="24"/>
          <w:szCs w:val="24"/>
          <w:lang w:val="pt-PT"/>
        </w:rPr>
        <w:t xml:space="preserve"> 2009;. </w:t>
      </w:r>
      <w:r w:rsidR="005A7426" w:rsidRPr="0071041E">
        <w:rPr>
          <w:rFonts w:ascii="Times New Roman" w:hAnsi="Times New Roman" w:cs="Times New Roman"/>
          <w:color w:val="222222"/>
          <w:sz w:val="24"/>
          <w:szCs w:val="24"/>
          <w:lang w:val="pt-PT"/>
        </w:rPr>
        <w:t xml:space="preserve">KRARUP-HANSEN </w:t>
      </w:r>
      <w:proofErr w:type="spellStart"/>
      <w:r w:rsidRPr="0071041E">
        <w:rPr>
          <w:rFonts w:ascii="Times New Roman" w:hAnsi="Times New Roman" w:cs="Times New Roman"/>
          <w:color w:val="222222"/>
          <w:sz w:val="24"/>
          <w:szCs w:val="24"/>
          <w:lang w:val="pt-PT"/>
        </w:rPr>
        <w:t>et</w:t>
      </w:r>
      <w:proofErr w:type="spellEnd"/>
      <w:r w:rsidRPr="0071041E">
        <w:rPr>
          <w:rFonts w:ascii="Times New Roman" w:hAnsi="Times New Roman" w:cs="Times New Roman"/>
          <w:color w:val="222222"/>
          <w:sz w:val="24"/>
          <w:szCs w:val="24"/>
          <w:lang w:val="pt-PT"/>
        </w:rPr>
        <w:t xml:space="preserve"> </w:t>
      </w:r>
      <w:proofErr w:type="spellStart"/>
      <w:r w:rsidRPr="0071041E">
        <w:rPr>
          <w:rFonts w:ascii="Times New Roman" w:hAnsi="Times New Roman" w:cs="Times New Roman"/>
          <w:color w:val="222222"/>
          <w:sz w:val="24"/>
          <w:szCs w:val="24"/>
          <w:lang w:val="pt-PT"/>
        </w:rPr>
        <w:t>al</w:t>
      </w:r>
      <w:proofErr w:type="spellEnd"/>
      <w:r w:rsidRPr="0071041E">
        <w:rPr>
          <w:rFonts w:ascii="Times New Roman" w:hAnsi="Times New Roman" w:cs="Times New Roman"/>
          <w:color w:val="222222"/>
          <w:sz w:val="24"/>
          <w:szCs w:val="24"/>
          <w:lang w:val="pt-PT"/>
        </w:rPr>
        <w:t xml:space="preserve"> 2007</w:t>
      </w:r>
      <w:r w:rsidR="005A7426" w:rsidRPr="0071041E">
        <w:rPr>
          <w:rFonts w:ascii="Times New Roman" w:hAnsi="Times New Roman" w:cs="Times New Roman"/>
          <w:color w:val="222222"/>
          <w:sz w:val="24"/>
          <w:szCs w:val="24"/>
          <w:lang w:val="pt-PT"/>
        </w:rPr>
        <w:t>;</w:t>
      </w:r>
      <w:r w:rsidR="0071041E">
        <w:rPr>
          <w:rFonts w:ascii="Times New Roman" w:hAnsi="Times New Roman" w:cs="Times New Roman"/>
          <w:color w:val="222222"/>
          <w:sz w:val="24"/>
          <w:szCs w:val="24"/>
          <w:lang w:val="pt-PT"/>
        </w:rPr>
        <w:t xml:space="preserve"> </w:t>
      </w:r>
      <w:r w:rsidR="005A7426" w:rsidRPr="0071041E">
        <w:rPr>
          <w:rFonts w:ascii="Times New Roman" w:hAnsi="Times New Roman" w:cs="Times New Roman"/>
          <w:color w:val="222222"/>
          <w:sz w:val="24"/>
          <w:szCs w:val="24"/>
          <w:lang w:val="pt-PT"/>
        </w:rPr>
        <w:t>MONJE</w:t>
      </w:r>
      <w:r w:rsidRPr="0071041E">
        <w:rPr>
          <w:rFonts w:ascii="Times New Roman" w:hAnsi="Times New Roman" w:cs="Times New Roman"/>
          <w:color w:val="222222"/>
          <w:sz w:val="24"/>
          <w:szCs w:val="24"/>
          <w:lang w:val="pt-PT"/>
        </w:rPr>
        <w:t xml:space="preserve"> </w:t>
      </w:r>
      <w:proofErr w:type="spellStart"/>
      <w:r w:rsidRPr="0071041E">
        <w:rPr>
          <w:rFonts w:ascii="Times New Roman" w:hAnsi="Times New Roman" w:cs="Times New Roman"/>
          <w:color w:val="222222"/>
          <w:sz w:val="24"/>
          <w:szCs w:val="24"/>
          <w:lang w:val="pt-PT"/>
        </w:rPr>
        <w:t>et</w:t>
      </w:r>
      <w:proofErr w:type="spellEnd"/>
      <w:r w:rsidRPr="0071041E">
        <w:rPr>
          <w:rFonts w:ascii="Times New Roman" w:hAnsi="Times New Roman" w:cs="Times New Roman"/>
          <w:color w:val="222222"/>
          <w:sz w:val="24"/>
          <w:szCs w:val="24"/>
          <w:lang w:val="pt-PT"/>
        </w:rPr>
        <w:t xml:space="preserve"> </w:t>
      </w:r>
      <w:proofErr w:type="spellStart"/>
      <w:r w:rsidRPr="0071041E">
        <w:rPr>
          <w:rFonts w:ascii="Times New Roman" w:hAnsi="Times New Roman" w:cs="Times New Roman"/>
          <w:color w:val="222222"/>
          <w:sz w:val="24"/>
          <w:szCs w:val="24"/>
          <w:lang w:val="pt-PT"/>
        </w:rPr>
        <w:t>al</w:t>
      </w:r>
      <w:proofErr w:type="spellEnd"/>
      <w:r w:rsidRPr="0071041E">
        <w:rPr>
          <w:rFonts w:ascii="Times New Roman" w:hAnsi="Times New Roman" w:cs="Times New Roman"/>
          <w:color w:val="222222"/>
          <w:sz w:val="24"/>
          <w:szCs w:val="24"/>
          <w:lang w:val="pt-PT"/>
        </w:rPr>
        <w:t>, 2007).</w:t>
      </w:r>
    </w:p>
    <w:p w14:paraId="10D95831" w14:textId="77777777" w:rsidR="00316356" w:rsidRPr="0071041E" w:rsidRDefault="00316356"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sz w:val="24"/>
          <w:szCs w:val="24"/>
        </w:rPr>
        <w:t>A a</w:t>
      </w:r>
      <w:r w:rsidR="00C50FB6" w:rsidRPr="0071041E">
        <w:rPr>
          <w:rFonts w:ascii="Times New Roman" w:hAnsi="Times New Roman" w:cs="Times New Roman"/>
          <w:sz w:val="24"/>
          <w:szCs w:val="24"/>
        </w:rPr>
        <w:t>tividade antitumoral da cisplatina é mediada pela sua interação dir</w:t>
      </w:r>
      <w:r w:rsidRPr="0071041E">
        <w:rPr>
          <w:rFonts w:ascii="Times New Roman" w:hAnsi="Times New Roman" w:cs="Times New Roman"/>
          <w:sz w:val="24"/>
          <w:szCs w:val="24"/>
        </w:rPr>
        <w:t>e</w:t>
      </w:r>
      <w:r w:rsidR="00C50FB6" w:rsidRPr="0071041E">
        <w:rPr>
          <w:rFonts w:ascii="Times New Roman" w:hAnsi="Times New Roman" w:cs="Times New Roman"/>
          <w:sz w:val="24"/>
          <w:szCs w:val="24"/>
        </w:rPr>
        <w:t xml:space="preserve">ta com </w:t>
      </w:r>
      <w:proofErr w:type="spellStart"/>
      <w:r w:rsidR="00C50FB6" w:rsidRPr="0071041E">
        <w:rPr>
          <w:rFonts w:ascii="Times New Roman" w:hAnsi="Times New Roman" w:cs="Times New Roman"/>
          <w:sz w:val="24"/>
          <w:szCs w:val="24"/>
        </w:rPr>
        <w:t>adu</w:t>
      </w:r>
      <w:r w:rsidRPr="0071041E">
        <w:rPr>
          <w:rFonts w:ascii="Times New Roman" w:hAnsi="Times New Roman" w:cs="Times New Roman"/>
          <w:sz w:val="24"/>
          <w:szCs w:val="24"/>
        </w:rPr>
        <w:t>tos</w:t>
      </w:r>
      <w:proofErr w:type="spellEnd"/>
      <w:r w:rsidRPr="0071041E">
        <w:rPr>
          <w:rFonts w:ascii="Times New Roman" w:hAnsi="Times New Roman" w:cs="Times New Roman"/>
          <w:sz w:val="24"/>
          <w:szCs w:val="24"/>
        </w:rPr>
        <w:t xml:space="preserve"> de </w:t>
      </w:r>
      <w:r w:rsidR="00C50FB6" w:rsidRPr="0071041E">
        <w:rPr>
          <w:rFonts w:ascii="Times New Roman" w:hAnsi="Times New Roman" w:cs="Times New Roman"/>
          <w:sz w:val="24"/>
          <w:szCs w:val="24"/>
        </w:rPr>
        <w:t>DN</w:t>
      </w:r>
      <w:r w:rsidRPr="0071041E">
        <w:rPr>
          <w:rFonts w:ascii="Times New Roman" w:hAnsi="Times New Roman" w:cs="Times New Roman"/>
          <w:sz w:val="24"/>
          <w:szCs w:val="24"/>
        </w:rPr>
        <w:t>A</w:t>
      </w:r>
      <w:r w:rsidR="00C50FB6" w:rsidRPr="0071041E">
        <w:rPr>
          <w:rFonts w:ascii="Times New Roman" w:hAnsi="Times New Roman" w:cs="Times New Roman"/>
          <w:sz w:val="24"/>
          <w:szCs w:val="24"/>
        </w:rPr>
        <w:t xml:space="preserve"> que inibem a </w:t>
      </w:r>
      <w:del w:id="29" w:author="Francisco Felix" w:date="2016-06-26T12:07:00Z">
        <w:r w:rsidR="00C50FB6" w:rsidRPr="0071041E" w:rsidDel="00FB69C9">
          <w:rPr>
            <w:rFonts w:ascii="Times New Roman" w:hAnsi="Times New Roman" w:cs="Times New Roman"/>
            <w:sz w:val="24"/>
            <w:szCs w:val="24"/>
          </w:rPr>
          <w:delText xml:space="preserve">formação de </w:delText>
        </w:r>
      </w:del>
      <w:r w:rsidR="00C50FB6" w:rsidRPr="0071041E">
        <w:rPr>
          <w:rFonts w:ascii="Times New Roman" w:hAnsi="Times New Roman" w:cs="Times New Roman"/>
          <w:sz w:val="24"/>
          <w:szCs w:val="24"/>
        </w:rPr>
        <w:t xml:space="preserve">transcrição </w:t>
      </w:r>
      <w:del w:id="30" w:author="Francisco Felix" w:date="2016-06-26T12:07:00Z">
        <w:r w:rsidR="00C50FB6" w:rsidRPr="0071041E" w:rsidDel="00FB69C9">
          <w:rPr>
            <w:rFonts w:ascii="Times New Roman" w:hAnsi="Times New Roman" w:cs="Times New Roman"/>
            <w:sz w:val="24"/>
            <w:szCs w:val="24"/>
          </w:rPr>
          <w:delText>do gene</w:delText>
        </w:r>
      </w:del>
      <w:ins w:id="31" w:author="Francisco Felix" w:date="2016-06-26T12:07:00Z">
        <w:r w:rsidR="00FB69C9">
          <w:rPr>
            <w:rFonts w:ascii="Times New Roman" w:hAnsi="Times New Roman" w:cs="Times New Roman"/>
            <w:sz w:val="24"/>
            <w:szCs w:val="24"/>
          </w:rPr>
          <w:t>genética</w:t>
        </w:r>
      </w:ins>
      <w:r w:rsidR="00C50FB6" w:rsidRPr="0071041E">
        <w:rPr>
          <w:rFonts w:ascii="Times New Roman" w:hAnsi="Times New Roman" w:cs="Times New Roman"/>
          <w:sz w:val="24"/>
          <w:szCs w:val="24"/>
        </w:rPr>
        <w:t xml:space="preserve"> e </w:t>
      </w:r>
      <w:del w:id="32" w:author="Francisco Felix" w:date="2016-06-26T12:06:00Z">
        <w:r w:rsidR="00C50FB6" w:rsidRPr="0071041E" w:rsidDel="00FB69C9">
          <w:rPr>
            <w:rFonts w:ascii="Times New Roman" w:hAnsi="Times New Roman" w:cs="Times New Roman"/>
            <w:sz w:val="24"/>
            <w:szCs w:val="24"/>
          </w:rPr>
          <w:delText xml:space="preserve">com </w:delText>
        </w:r>
      </w:del>
      <w:r w:rsidR="00C50FB6" w:rsidRPr="0071041E">
        <w:rPr>
          <w:rFonts w:ascii="Times New Roman" w:hAnsi="Times New Roman" w:cs="Times New Roman"/>
          <w:sz w:val="24"/>
          <w:szCs w:val="24"/>
        </w:rPr>
        <w:t>a síntese de proteínas que envolve a manutenção dos neur</w:t>
      </w:r>
      <w:r w:rsidR="00D85C82" w:rsidRPr="0071041E">
        <w:rPr>
          <w:rFonts w:ascii="Times New Roman" w:hAnsi="Times New Roman" w:cs="Times New Roman"/>
          <w:sz w:val="24"/>
          <w:szCs w:val="24"/>
        </w:rPr>
        <w:t>ô</w:t>
      </w:r>
      <w:r w:rsidR="00C50FB6" w:rsidRPr="0071041E">
        <w:rPr>
          <w:rFonts w:ascii="Times New Roman" w:hAnsi="Times New Roman" w:cs="Times New Roman"/>
          <w:sz w:val="24"/>
          <w:szCs w:val="24"/>
        </w:rPr>
        <w:t xml:space="preserve">nios. Esta interação induz estresse </w:t>
      </w:r>
      <w:proofErr w:type="spellStart"/>
      <w:r w:rsidR="00C50FB6" w:rsidRPr="0071041E">
        <w:rPr>
          <w:rFonts w:ascii="Times New Roman" w:hAnsi="Times New Roman" w:cs="Times New Roman"/>
          <w:sz w:val="24"/>
          <w:szCs w:val="24"/>
        </w:rPr>
        <w:t>oxidativo</w:t>
      </w:r>
      <w:proofErr w:type="spellEnd"/>
      <w:r w:rsidR="00C50FB6" w:rsidRPr="0071041E">
        <w:rPr>
          <w:rFonts w:ascii="Times New Roman" w:hAnsi="Times New Roman" w:cs="Times New Roman"/>
          <w:sz w:val="24"/>
          <w:szCs w:val="24"/>
        </w:rPr>
        <w:t xml:space="preserve"> e apoptose no tumor</w:t>
      </w:r>
      <w:ins w:id="33" w:author="Francisco Felix" w:date="2016-06-26T12:09:00Z">
        <w:r w:rsidR="00FB69C9">
          <w:rPr>
            <w:rFonts w:ascii="Times New Roman" w:hAnsi="Times New Roman" w:cs="Times New Roman"/>
            <w:sz w:val="24"/>
            <w:szCs w:val="24"/>
          </w:rPr>
          <w:t xml:space="preserve">. </w:t>
        </w:r>
      </w:ins>
      <w:del w:id="34" w:author="Francisco Felix" w:date="2016-06-26T12:09:00Z">
        <w:r w:rsidRPr="0071041E" w:rsidDel="00FB69C9">
          <w:rPr>
            <w:rFonts w:ascii="Times New Roman" w:hAnsi="Times New Roman" w:cs="Times New Roman"/>
            <w:sz w:val="24"/>
            <w:szCs w:val="24"/>
          </w:rPr>
          <w:lastRenderedPageBreak/>
          <w:delText xml:space="preserve"> </w:delText>
        </w:r>
      </w:del>
      <w:ins w:id="35" w:author="Francisco Felix" w:date="2016-06-26T12:09:00Z">
        <w:r w:rsidR="00FB69C9">
          <w:rPr>
            <w:rFonts w:ascii="Times New Roman" w:hAnsi="Times New Roman" w:cs="Times New Roman"/>
            <w:sz w:val="24"/>
            <w:szCs w:val="24"/>
          </w:rPr>
          <w:t>T</w:t>
        </w:r>
      </w:ins>
      <w:del w:id="36" w:author="Francisco Felix" w:date="2016-06-26T12:09:00Z">
        <w:r w:rsidR="00C50FB6" w:rsidRPr="0071041E" w:rsidDel="00FB69C9">
          <w:rPr>
            <w:rFonts w:ascii="Times New Roman" w:hAnsi="Times New Roman" w:cs="Times New Roman"/>
            <w:sz w:val="24"/>
            <w:szCs w:val="24"/>
          </w:rPr>
          <w:delText>t</w:delText>
        </w:r>
      </w:del>
      <w:r w:rsidR="00C50FB6" w:rsidRPr="0071041E">
        <w:rPr>
          <w:rFonts w:ascii="Times New Roman" w:hAnsi="Times New Roman" w:cs="Times New Roman"/>
          <w:sz w:val="24"/>
          <w:szCs w:val="24"/>
        </w:rPr>
        <w:t>em s</w:t>
      </w:r>
      <w:r w:rsidR="00277315" w:rsidRPr="0071041E">
        <w:rPr>
          <w:rFonts w:ascii="Times New Roman" w:hAnsi="Times New Roman" w:cs="Times New Roman"/>
          <w:sz w:val="24"/>
          <w:szCs w:val="24"/>
        </w:rPr>
        <w:t>ido relatado que os roedores</w:t>
      </w:r>
      <w:del w:id="37" w:author="Francisco Felix" w:date="2016-06-26T12:09:00Z">
        <w:r w:rsidR="00922756" w:rsidDel="00FB69C9">
          <w:rPr>
            <w:rFonts w:ascii="Times New Roman" w:hAnsi="Times New Roman" w:cs="Times New Roman"/>
            <w:sz w:val="24"/>
            <w:szCs w:val="24"/>
          </w:rPr>
          <w:delText xml:space="preserve"> </w:delText>
        </w:r>
      </w:del>
      <w:r w:rsidR="00277315" w:rsidRPr="0071041E">
        <w:rPr>
          <w:rFonts w:ascii="Times New Roman" w:hAnsi="Times New Roman" w:cs="Times New Roman"/>
          <w:sz w:val="24"/>
          <w:szCs w:val="24"/>
        </w:rPr>
        <w:t xml:space="preserve"> tratados com</w:t>
      </w:r>
      <w:r w:rsidR="00C50FB6" w:rsidRPr="0071041E">
        <w:rPr>
          <w:rFonts w:ascii="Times New Roman" w:hAnsi="Times New Roman" w:cs="Times New Roman"/>
          <w:sz w:val="24"/>
          <w:szCs w:val="24"/>
        </w:rPr>
        <w:t xml:space="preserve"> cisplatina</w:t>
      </w:r>
      <w:r w:rsidR="00277315" w:rsidRPr="0071041E">
        <w:rPr>
          <w:rFonts w:ascii="Times New Roman" w:hAnsi="Times New Roman" w:cs="Times New Roman"/>
          <w:sz w:val="24"/>
          <w:szCs w:val="24"/>
        </w:rPr>
        <w:t xml:space="preserve"> apresentam comprometimento</w:t>
      </w:r>
      <w:r w:rsidR="00AB471B" w:rsidRPr="0071041E">
        <w:rPr>
          <w:rFonts w:ascii="Times New Roman" w:hAnsi="Times New Roman" w:cs="Times New Roman"/>
          <w:sz w:val="24"/>
          <w:szCs w:val="24"/>
        </w:rPr>
        <w:t xml:space="preserve"> motor,</w:t>
      </w:r>
      <w:r w:rsidR="00C50FB6" w:rsidRPr="0071041E">
        <w:rPr>
          <w:rFonts w:ascii="Times New Roman" w:hAnsi="Times New Roman" w:cs="Times New Roman"/>
          <w:sz w:val="24"/>
          <w:szCs w:val="24"/>
        </w:rPr>
        <w:t xml:space="preserve"> deficiências cognitivas e comportamentos anormais devido a alterações do hipocampo e funções do cerebelo (</w:t>
      </w:r>
      <w:r w:rsidR="0071041E" w:rsidRPr="0071041E">
        <w:rPr>
          <w:rFonts w:ascii="Times New Roman" w:hAnsi="Times New Roman" w:cs="Times New Roman"/>
          <w:sz w:val="24"/>
          <w:szCs w:val="24"/>
        </w:rPr>
        <w:t xml:space="preserve">SHABANI, LARIZADEH </w:t>
      </w:r>
      <w:r w:rsidR="005A7426" w:rsidRPr="0071041E">
        <w:rPr>
          <w:rFonts w:ascii="Times New Roman" w:hAnsi="Times New Roman" w:cs="Times New Roman"/>
          <w:sz w:val="24"/>
          <w:szCs w:val="24"/>
        </w:rPr>
        <w:t>et. al</w:t>
      </w:r>
      <w:r w:rsidR="00C50FB6" w:rsidRPr="0071041E">
        <w:rPr>
          <w:rFonts w:ascii="Times New Roman" w:hAnsi="Times New Roman" w:cs="Times New Roman"/>
          <w:sz w:val="24"/>
          <w:szCs w:val="24"/>
        </w:rPr>
        <w:t xml:space="preserve">, 2012; </w:t>
      </w:r>
      <w:r w:rsidR="0071041E" w:rsidRPr="0071041E">
        <w:rPr>
          <w:rFonts w:ascii="Times New Roman" w:hAnsi="Times New Roman" w:cs="Times New Roman"/>
          <w:sz w:val="24"/>
          <w:szCs w:val="24"/>
        </w:rPr>
        <w:t>SHABANI, NAZERI</w:t>
      </w:r>
      <w:r w:rsidR="00C50FB6" w:rsidRPr="0071041E">
        <w:rPr>
          <w:rFonts w:ascii="Times New Roman" w:hAnsi="Times New Roman" w:cs="Times New Roman"/>
          <w:sz w:val="24"/>
          <w:szCs w:val="24"/>
        </w:rPr>
        <w:t xml:space="preserve">, </w:t>
      </w:r>
      <w:r w:rsidR="005A7426" w:rsidRPr="0071041E">
        <w:rPr>
          <w:rFonts w:ascii="Times New Roman" w:hAnsi="Times New Roman" w:cs="Times New Roman"/>
          <w:sz w:val="24"/>
          <w:szCs w:val="24"/>
        </w:rPr>
        <w:t>e</w:t>
      </w:r>
      <w:r w:rsidR="00C50FB6" w:rsidRPr="0071041E">
        <w:rPr>
          <w:rFonts w:ascii="Times New Roman" w:hAnsi="Times New Roman" w:cs="Times New Roman"/>
          <w:sz w:val="24"/>
          <w:szCs w:val="24"/>
        </w:rPr>
        <w:t xml:space="preserve">t ai. 2012). </w:t>
      </w:r>
    </w:p>
    <w:p w14:paraId="7D18FCAE" w14:textId="77777777" w:rsidR="009039B1" w:rsidRPr="0071041E" w:rsidRDefault="00C50FB6"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sz w:val="24"/>
          <w:szCs w:val="24"/>
        </w:rPr>
        <w:t xml:space="preserve">Vários mecanismos patofisiológicos, tais como </w:t>
      </w:r>
      <w:r w:rsidR="00AB471B" w:rsidRPr="0071041E">
        <w:rPr>
          <w:rFonts w:ascii="Times New Roman" w:hAnsi="Times New Roman" w:cs="Times New Roman"/>
          <w:sz w:val="24"/>
          <w:szCs w:val="24"/>
        </w:rPr>
        <w:t>danos a</w:t>
      </w:r>
      <w:r w:rsidRPr="0071041E">
        <w:rPr>
          <w:rFonts w:ascii="Times New Roman" w:hAnsi="Times New Roman" w:cs="Times New Roman"/>
          <w:sz w:val="24"/>
          <w:szCs w:val="24"/>
        </w:rPr>
        <w:t>o DNA, inflamação, disfunção mitocondrial, morte celular</w:t>
      </w:r>
      <w:r w:rsidR="00AB471B" w:rsidRPr="0071041E">
        <w:rPr>
          <w:rFonts w:ascii="Times New Roman" w:hAnsi="Times New Roman" w:cs="Times New Roman"/>
          <w:sz w:val="24"/>
          <w:szCs w:val="24"/>
        </w:rPr>
        <w:t xml:space="preserve"> </w:t>
      </w:r>
      <w:proofErr w:type="spellStart"/>
      <w:r w:rsidR="00AB471B" w:rsidRPr="0071041E">
        <w:rPr>
          <w:rFonts w:ascii="Times New Roman" w:hAnsi="Times New Roman" w:cs="Times New Roman"/>
          <w:sz w:val="24"/>
          <w:szCs w:val="24"/>
        </w:rPr>
        <w:t>apoptótica</w:t>
      </w:r>
      <w:proofErr w:type="spellEnd"/>
      <w:r w:rsidRPr="0071041E">
        <w:rPr>
          <w:rFonts w:ascii="Times New Roman" w:hAnsi="Times New Roman" w:cs="Times New Roman"/>
          <w:sz w:val="24"/>
          <w:szCs w:val="24"/>
        </w:rPr>
        <w:t xml:space="preserve"> e o dano </w:t>
      </w:r>
      <w:proofErr w:type="spellStart"/>
      <w:r w:rsidRPr="0071041E">
        <w:rPr>
          <w:rFonts w:ascii="Times New Roman" w:hAnsi="Times New Roman" w:cs="Times New Roman"/>
          <w:sz w:val="24"/>
          <w:szCs w:val="24"/>
        </w:rPr>
        <w:t>oxid</w:t>
      </w:r>
      <w:r w:rsidR="00AB471B" w:rsidRPr="0071041E">
        <w:rPr>
          <w:rFonts w:ascii="Times New Roman" w:hAnsi="Times New Roman" w:cs="Times New Roman"/>
          <w:sz w:val="24"/>
          <w:szCs w:val="24"/>
        </w:rPr>
        <w:t>ativo</w:t>
      </w:r>
      <w:proofErr w:type="spellEnd"/>
      <w:r w:rsidR="00AB471B" w:rsidRPr="0071041E">
        <w:rPr>
          <w:rFonts w:ascii="Times New Roman" w:hAnsi="Times New Roman" w:cs="Times New Roman"/>
          <w:sz w:val="24"/>
          <w:szCs w:val="24"/>
        </w:rPr>
        <w:t xml:space="preserve"> no sistema nervoso são prováveis mecanismos envolvidos na</w:t>
      </w:r>
      <w:r w:rsidRPr="0071041E">
        <w:rPr>
          <w:rFonts w:ascii="Times New Roman" w:hAnsi="Times New Roman" w:cs="Times New Roman"/>
          <w:sz w:val="24"/>
          <w:szCs w:val="24"/>
        </w:rPr>
        <w:t xml:space="preserve"> </w:t>
      </w:r>
      <w:proofErr w:type="spellStart"/>
      <w:r w:rsidRPr="0071041E">
        <w:rPr>
          <w:rFonts w:ascii="Times New Roman" w:hAnsi="Times New Roman" w:cs="Times New Roman"/>
          <w:sz w:val="24"/>
          <w:szCs w:val="24"/>
        </w:rPr>
        <w:t>neurotoxicidade</w:t>
      </w:r>
      <w:proofErr w:type="spellEnd"/>
      <w:r w:rsidRPr="0071041E">
        <w:rPr>
          <w:rFonts w:ascii="Times New Roman" w:hAnsi="Times New Roman" w:cs="Times New Roman"/>
          <w:sz w:val="24"/>
          <w:szCs w:val="24"/>
        </w:rPr>
        <w:t xml:space="preserve"> induzida por cisplatina, mesmo embora o</w:t>
      </w:r>
      <w:r w:rsidR="00DC2DEB" w:rsidRPr="0071041E">
        <w:rPr>
          <w:rFonts w:ascii="Times New Roman" w:hAnsi="Times New Roman" w:cs="Times New Roman"/>
          <w:sz w:val="24"/>
          <w:szCs w:val="24"/>
        </w:rPr>
        <w:t xml:space="preserve"> </w:t>
      </w:r>
      <w:r w:rsidRPr="0071041E">
        <w:rPr>
          <w:rFonts w:ascii="Times New Roman" w:hAnsi="Times New Roman" w:cs="Times New Roman"/>
          <w:sz w:val="24"/>
          <w:szCs w:val="24"/>
        </w:rPr>
        <w:t xml:space="preserve">mecanismo exato de </w:t>
      </w:r>
      <w:proofErr w:type="spellStart"/>
      <w:r w:rsidRPr="0071041E">
        <w:rPr>
          <w:rFonts w:ascii="Times New Roman" w:hAnsi="Times New Roman" w:cs="Times New Roman"/>
          <w:sz w:val="24"/>
          <w:szCs w:val="24"/>
        </w:rPr>
        <w:t>neurotoxicidade</w:t>
      </w:r>
      <w:proofErr w:type="spellEnd"/>
      <w:r w:rsidRPr="0071041E">
        <w:rPr>
          <w:rFonts w:ascii="Times New Roman" w:hAnsi="Times New Roman" w:cs="Times New Roman"/>
          <w:sz w:val="24"/>
          <w:szCs w:val="24"/>
        </w:rPr>
        <w:t xml:space="preserve"> relacionada com a platina </w:t>
      </w:r>
      <w:del w:id="38" w:author="Francisco Felix" w:date="2016-06-26T12:10:00Z">
        <w:r w:rsidRPr="0071041E" w:rsidDel="00FB69C9">
          <w:rPr>
            <w:rFonts w:ascii="Times New Roman" w:hAnsi="Times New Roman" w:cs="Times New Roman"/>
            <w:sz w:val="24"/>
            <w:szCs w:val="24"/>
          </w:rPr>
          <w:delText xml:space="preserve">é </w:delText>
        </w:r>
      </w:del>
      <w:ins w:id="39" w:author="Francisco Felix" w:date="2016-06-26T12:10:00Z">
        <w:r w:rsidR="00FB69C9">
          <w:rPr>
            <w:rFonts w:ascii="Times New Roman" w:hAnsi="Times New Roman" w:cs="Times New Roman"/>
            <w:sz w:val="24"/>
            <w:szCs w:val="24"/>
          </w:rPr>
          <w:t>seja</w:t>
        </w:r>
        <w:r w:rsidR="00FB69C9" w:rsidRPr="0071041E">
          <w:rPr>
            <w:rFonts w:ascii="Times New Roman" w:hAnsi="Times New Roman" w:cs="Times New Roman"/>
            <w:sz w:val="24"/>
            <w:szCs w:val="24"/>
          </w:rPr>
          <w:t xml:space="preserve"> </w:t>
        </w:r>
      </w:ins>
      <w:r w:rsidR="00AB471B" w:rsidRPr="0071041E">
        <w:rPr>
          <w:rFonts w:ascii="Times New Roman" w:hAnsi="Times New Roman" w:cs="Times New Roman"/>
          <w:sz w:val="24"/>
          <w:szCs w:val="24"/>
        </w:rPr>
        <w:t>não totalmente esclarecido</w:t>
      </w:r>
      <w:r w:rsidRPr="0071041E">
        <w:rPr>
          <w:rFonts w:ascii="Times New Roman" w:hAnsi="Times New Roman" w:cs="Times New Roman"/>
          <w:sz w:val="24"/>
          <w:szCs w:val="24"/>
        </w:rPr>
        <w:t xml:space="preserve"> (</w:t>
      </w:r>
      <w:r w:rsidR="0071041E" w:rsidRPr="0071041E">
        <w:rPr>
          <w:rFonts w:ascii="Times New Roman" w:hAnsi="Times New Roman" w:cs="Times New Roman"/>
          <w:sz w:val="24"/>
          <w:szCs w:val="24"/>
        </w:rPr>
        <w:t>ENGLANDER, 2013; GILL &amp; WINDEBANK, 1998</w:t>
      </w:r>
      <w:r w:rsidRPr="0071041E">
        <w:rPr>
          <w:rFonts w:ascii="Times New Roman" w:hAnsi="Times New Roman" w:cs="Times New Roman"/>
          <w:sz w:val="24"/>
          <w:szCs w:val="24"/>
        </w:rPr>
        <w:t>).</w:t>
      </w:r>
      <w:r w:rsidR="0071041E" w:rsidRPr="0071041E">
        <w:rPr>
          <w:rFonts w:ascii="Times New Roman" w:hAnsi="Times New Roman" w:cs="Times New Roman"/>
          <w:sz w:val="24"/>
          <w:szCs w:val="24"/>
        </w:rPr>
        <w:t xml:space="preserve"> </w:t>
      </w:r>
    </w:p>
    <w:p w14:paraId="42A297D8" w14:textId="77777777" w:rsidR="00A467A2" w:rsidRDefault="00AB471B"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sz w:val="24"/>
          <w:szCs w:val="24"/>
        </w:rPr>
        <w:t xml:space="preserve">O </w:t>
      </w:r>
      <w:r w:rsidR="008F76C7" w:rsidRPr="0071041E">
        <w:rPr>
          <w:rFonts w:ascii="Times New Roman" w:hAnsi="Times New Roman" w:cs="Times New Roman"/>
          <w:sz w:val="24"/>
          <w:szCs w:val="24"/>
        </w:rPr>
        <w:t>potencial</w:t>
      </w:r>
      <w:r w:rsidR="00316356" w:rsidRPr="0071041E">
        <w:rPr>
          <w:rFonts w:ascii="Times New Roman" w:hAnsi="Times New Roman" w:cs="Times New Roman"/>
          <w:sz w:val="24"/>
          <w:szCs w:val="24"/>
        </w:rPr>
        <w:t xml:space="preserve"> </w:t>
      </w:r>
      <w:r w:rsidRPr="0071041E">
        <w:rPr>
          <w:rFonts w:ascii="Times New Roman" w:hAnsi="Times New Roman" w:cs="Times New Roman"/>
          <w:sz w:val="24"/>
          <w:szCs w:val="24"/>
        </w:rPr>
        <w:t xml:space="preserve">para </w:t>
      </w:r>
      <w:proofErr w:type="spellStart"/>
      <w:r w:rsidR="00316356" w:rsidRPr="0071041E">
        <w:rPr>
          <w:rFonts w:ascii="Times New Roman" w:hAnsi="Times New Roman" w:cs="Times New Roman"/>
          <w:sz w:val="24"/>
          <w:szCs w:val="24"/>
        </w:rPr>
        <w:t>neurotoxicidade</w:t>
      </w:r>
      <w:proofErr w:type="spellEnd"/>
      <w:r w:rsidRPr="0071041E">
        <w:rPr>
          <w:rFonts w:ascii="Times New Roman" w:hAnsi="Times New Roman" w:cs="Times New Roman"/>
          <w:sz w:val="24"/>
          <w:szCs w:val="24"/>
        </w:rPr>
        <w:t xml:space="preserve"> causado pela</w:t>
      </w:r>
      <w:r w:rsidR="00316356" w:rsidRPr="0071041E">
        <w:rPr>
          <w:rFonts w:ascii="Times New Roman" w:hAnsi="Times New Roman" w:cs="Times New Roman"/>
          <w:sz w:val="24"/>
          <w:szCs w:val="24"/>
        </w:rPr>
        <w:t xml:space="preserve"> cisplatina, </w:t>
      </w:r>
      <w:r w:rsidR="008F76C7" w:rsidRPr="0071041E">
        <w:rPr>
          <w:rFonts w:ascii="Times New Roman" w:hAnsi="Times New Roman" w:cs="Times New Roman"/>
          <w:sz w:val="24"/>
          <w:szCs w:val="24"/>
        </w:rPr>
        <w:t>frequen</w:t>
      </w:r>
      <w:r w:rsidR="00316356" w:rsidRPr="0071041E">
        <w:rPr>
          <w:rFonts w:ascii="Times New Roman" w:hAnsi="Times New Roman" w:cs="Times New Roman"/>
          <w:sz w:val="24"/>
          <w:szCs w:val="24"/>
        </w:rPr>
        <w:t>temente observada em pacientes,</w:t>
      </w:r>
      <w:r w:rsidR="008F76C7" w:rsidRPr="0071041E">
        <w:rPr>
          <w:rFonts w:ascii="Times New Roman" w:hAnsi="Times New Roman" w:cs="Times New Roman"/>
          <w:sz w:val="24"/>
          <w:szCs w:val="24"/>
        </w:rPr>
        <w:t xml:space="preserve"> causa problemas de</w:t>
      </w:r>
      <w:r w:rsidR="00316356" w:rsidRPr="0071041E">
        <w:rPr>
          <w:rFonts w:ascii="Times New Roman" w:hAnsi="Times New Roman" w:cs="Times New Roman"/>
          <w:sz w:val="24"/>
          <w:szCs w:val="24"/>
        </w:rPr>
        <w:t xml:space="preserve"> limites de</w:t>
      </w:r>
      <w:r w:rsidR="008F76C7" w:rsidRPr="0071041E">
        <w:rPr>
          <w:rFonts w:ascii="Times New Roman" w:hAnsi="Times New Roman" w:cs="Times New Roman"/>
          <w:sz w:val="24"/>
          <w:szCs w:val="24"/>
        </w:rPr>
        <w:t xml:space="preserve"> dose</w:t>
      </w:r>
      <w:r w:rsidR="00316356" w:rsidRPr="0071041E">
        <w:rPr>
          <w:rFonts w:ascii="Times New Roman" w:hAnsi="Times New Roman" w:cs="Times New Roman"/>
          <w:sz w:val="24"/>
          <w:szCs w:val="24"/>
        </w:rPr>
        <w:t xml:space="preserve">s </w:t>
      </w:r>
      <w:r w:rsidR="008F76C7" w:rsidRPr="0071041E">
        <w:rPr>
          <w:rFonts w:ascii="Times New Roman" w:hAnsi="Times New Roman" w:cs="Times New Roman"/>
          <w:sz w:val="24"/>
          <w:szCs w:val="24"/>
        </w:rPr>
        <w:t xml:space="preserve"> no processo de tratamento (</w:t>
      </w:r>
      <w:proofErr w:type="spellStart"/>
      <w:r w:rsidR="008F76C7" w:rsidRPr="0071041E">
        <w:rPr>
          <w:rFonts w:ascii="Times New Roman" w:hAnsi="Times New Roman" w:cs="Times New Roman"/>
          <w:sz w:val="24"/>
          <w:szCs w:val="24"/>
        </w:rPr>
        <w:t>Brouwers</w:t>
      </w:r>
      <w:proofErr w:type="spellEnd"/>
      <w:r w:rsidR="008F76C7" w:rsidRPr="0071041E">
        <w:rPr>
          <w:rFonts w:ascii="Times New Roman" w:hAnsi="Times New Roman" w:cs="Times New Roman"/>
          <w:sz w:val="24"/>
          <w:szCs w:val="24"/>
        </w:rPr>
        <w:t xml:space="preserve"> et al 2009</w:t>
      </w:r>
      <w:r w:rsidR="00316356" w:rsidRPr="0071041E">
        <w:rPr>
          <w:rFonts w:ascii="Times New Roman" w:hAnsi="Times New Roman" w:cs="Times New Roman"/>
          <w:sz w:val="24"/>
          <w:szCs w:val="24"/>
        </w:rPr>
        <w:t>)</w:t>
      </w:r>
      <w:r w:rsidR="008F76C7" w:rsidRPr="0071041E">
        <w:rPr>
          <w:rFonts w:ascii="Times New Roman" w:hAnsi="Times New Roman" w:cs="Times New Roman"/>
          <w:sz w:val="24"/>
          <w:szCs w:val="24"/>
        </w:rPr>
        <w:t xml:space="preserve">.  Estes efeitos adversos de exposição </w:t>
      </w:r>
      <w:ins w:id="40" w:author="Francisco Felix" w:date="2016-06-26T12:11:00Z">
        <w:r w:rsidR="00FB69C9">
          <w:rPr>
            <w:rFonts w:ascii="Times New Roman" w:hAnsi="Times New Roman" w:cs="Times New Roman"/>
            <w:sz w:val="24"/>
            <w:szCs w:val="24"/>
          </w:rPr>
          <w:t>à</w:t>
        </w:r>
      </w:ins>
      <w:del w:id="41" w:author="Francisco Felix" w:date="2016-06-26T12:11:00Z">
        <w:r w:rsidR="008F76C7" w:rsidRPr="0071041E" w:rsidDel="00FB69C9">
          <w:rPr>
            <w:rFonts w:ascii="Times New Roman" w:hAnsi="Times New Roman" w:cs="Times New Roman"/>
            <w:sz w:val="24"/>
            <w:szCs w:val="24"/>
          </w:rPr>
          <w:delText>a</w:delText>
        </w:r>
      </w:del>
      <w:r w:rsidR="008F76C7" w:rsidRPr="0071041E">
        <w:rPr>
          <w:rFonts w:ascii="Times New Roman" w:hAnsi="Times New Roman" w:cs="Times New Roman"/>
          <w:sz w:val="24"/>
          <w:szCs w:val="24"/>
        </w:rPr>
        <w:t xml:space="preserve"> cisplatina têm levado à pesquisa de tratamentos preventivos (</w:t>
      </w:r>
      <w:r w:rsidR="00BE01AA" w:rsidRPr="0071041E">
        <w:rPr>
          <w:rFonts w:ascii="Times New Roman" w:hAnsi="Times New Roman" w:cs="Times New Roman"/>
          <w:sz w:val="24"/>
          <w:szCs w:val="24"/>
        </w:rPr>
        <w:t>CAMPBELL</w:t>
      </w:r>
      <w:r w:rsidR="008F76C7" w:rsidRPr="0071041E">
        <w:rPr>
          <w:rFonts w:ascii="Times New Roman" w:hAnsi="Times New Roman" w:cs="Times New Roman"/>
          <w:sz w:val="24"/>
          <w:szCs w:val="24"/>
        </w:rPr>
        <w:t xml:space="preserve"> et al. 1996, 1999). </w:t>
      </w:r>
      <w:r w:rsidR="00D85C82" w:rsidRPr="0071041E">
        <w:rPr>
          <w:rFonts w:ascii="Times New Roman" w:hAnsi="Times New Roman" w:cs="Times New Roman"/>
          <w:sz w:val="24"/>
          <w:szCs w:val="24"/>
        </w:rPr>
        <w:t xml:space="preserve"> </w:t>
      </w:r>
    </w:p>
    <w:p w14:paraId="72A82463" w14:textId="77777777" w:rsidR="009B4F55" w:rsidRPr="0071041E" w:rsidRDefault="008F76C7"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sz w:val="24"/>
          <w:szCs w:val="24"/>
        </w:rPr>
        <w:t>Muitos agentes têm sido propostos para gerir a neuropatia induzida por quimioterapia (</w:t>
      </w:r>
      <w:proofErr w:type="spellStart"/>
      <w:r w:rsidRPr="0071041E">
        <w:rPr>
          <w:rFonts w:ascii="Times New Roman" w:hAnsi="Times New Roman" w:cs="Times New Roman"/>
          <w:sz w:val="24"/>
          <w:szCs w:val="24"/>
        </w:rPr>
        <w:t>acetilcisteína</w:t>
      </w:r>
      <w:proofErr w:type="spellEnd"/>
      <w:r w:rsidRPr="0071041E">
        <w:rPr>
          <w:rFonts w:ascii="Times New Roman" w:hAnsi="Times New Roman" w:cs="Times New Roman"/>
          <w:sz w:val="24"/>
          <w:szCs w:val="24"/>
        </w:rPr>
        <w:t xml:space="preserve">, </w:t>
      </w:r>
      <w:proofErr w:type="spellStart"/>
      <w:r w:rsidRPr="0071041E">
        <w:rPr>
          <w:rFonts w:ascii="Times New Roman" w:hAnsi="Times New Roman" w:cs="Times New Roman"/>
          <w:sz w:val="24"/>
          <w:szCs w:val="24"/>
        </w:rPr>
        <w:t>amifostina</w:t>
      </w:r>
      <w:proofErr w:type="spellEnd"/>
      <w:r w:rsidRPr="0071041E">
        <w:rPr>
          <w:rFonts w:ascii="Times New Roman" w:hAnsi="Times New Roman" w:cs="Times New Roman"/>
          <w:sz w:val="24"/>
          <w:szCs w:val="24"/>
        </w:rPr>
        <w:t xml:space="preserve">, cálcio e magnésio, </w:t>
      </w:r>
      <w:proofErr w:type="spellStart"/>
      <w:r w:rsidRPr="0071041E">
        <w:rPr>
          <w:rFonts w:ascii="Times New Roman" w:hAnsi="Times New Roman" w:cs="Times New Roman"/>
          <w:sz w:val="24"/>
          <w:szCs w:val="24"/>
        </w:rPr>
        <w:t>ditiocarbamato</w:t>
      </w:r>
      <w:proofErr w:type="spellEnd"/>
      <w:r w:rsidRPr="0071041E">
        <w:rPr>
          <w:rFonts w:ascii="Times New Roman" w:hAnsi="Times New Roman" w:cs="Times New Roman"/>
          <w:sz w:val="24"/>
          <w:szCs w:val="24"/>
        </w:rPr>
        <w:t xml:space="preserve"> de </w:t>
      </w:r>
      <w:proofErr w:type="spellStart"/>
      <w:r w:rsidRPr="0071041E">
        <w:rPr>
          <w:rFonts w:ascii="Times New Roman" w:hAnsi="Times New Roman" w:cs="Times New Roman"/>
          <w:sz w:val="24"/>
          <w:szCs w:val="24"/>
        </w:rPr>
        <w:t>dietilo</w:t>
      </w:r>
      <w:proofErr w:type="spellEnd"/>
      <w:r w:rsidRPr="0071041E">
        <w:rPr>
          <w:rFonts w:ascii="Times New Roman" w:hAnsi="Times New Roman" w:cs="Times New Roman"/>
          <w:sz w:val="24"/>
          <w:szCs w:val="24"/>
        </w:rPr>
        <w:t xml:space="preserve">, </w:t>
      </w:r>
      <w:proofErr w:type="spellStart"/>
      <w:r w:rsidRPr="0071041E">
        <w:rPr>
          <w:rFonts w:ascii="Times New Roman" w:hAnsi="Times New Roman" w:cs="Times New Roman"/>
          <w:sz w:val="24"/>
          <w:szCs w:val="24"/>
        </w:rPr>
        <w:t>glutationa</w:t>
      </w:r>
      <w:proofErr w:type="spellEnd"/>
      <w:r w:rsidRPr="0071041E">
        <w:rPr>
          <w:rFonts w:ascii="Times New Roman" w:hAnsi="Times New Roman" w:cs="Times New Roman"/>
          <w:sz w:val="24"/>
          <w:szCs w:val="24"/>
        </w:rPr>
        <w:t>,</w:t>
      </w:r>
      <w:r w:rsidR="00316356" w:rsidRPr="0071041E">
        <w:rPr>
          <w:rFonts w:ascii="Times New Roman" w:hAnsi="Times New Roman" w:cs="Times New Roman"/>
          <w:sz w:val="24"/>
          <w:szCs w:val="24"/>
        </w:rPr>
        <w:t xml:space="preserve"> ou vitamina E), mas</w:t>
      </w:r>
      <w:r w:rsidRPr="0071041E">
        <w:rPr>
          <w:rFonts w:ascii="Times New Roman" w:hAnsi="Times New Roman" w:cs="Times New Roman"/>
          <w:sz w:val="24"/>
          <w:szCs w:val="24"/>
        </w:rPr>
        <w:t xml:space="preserve"> os dados são insuficientes para concluir que qu</w:t>
      </w:r>
      <w:r w:rsidR="00316356" w:rsidRPr="0071041E">
        <w:rPr>
          <w:rFonts w:ascii="Times New Roman" w:hAnsi="Times New Roman" w:cs="Times New Roman"/>
          <w:sz w:val="24"/>
          <w:szCs w:val="24"/>
        </w:rPr>
        <w:t>alquer um dos agentes</w:t>
      </w:r>
      <w:r w:rsidRPr="0071041E">
        <w:rPr>
          <w:rFonts w:ascii="Times New Roman" w:hAnsi="Times New Roman" w:cs="Times New Roman"/>
          <w:sz w:val="24"/>
          <w:szCs w:val="24"/>
        </w:rPr>
        <w:t xml:space="preserve"> prev</w:t>
      </w:r>
      <w:r w:rsidR="00316356" w:rsidRPr="0071041E">
        <w:rPr>
          <w:rFonts w:ascii="Times New Roman" w:hAnsi="Times New Roman" w:cs="Times New Roman"/>
          <w:sz w:val="24"/>
          <w:szCs w:val="24"/>
        </w:rPr>
        <w:t>i</w:t>
      </w:r>
      <w:r w:rsidRPr="0071041E">
        <w:rPr>
          <w:rFonts w:ascii="Times New Roman" w:hAnsi="Times New Roman" w:cs="Times New Roman"/>
          <w:sz w:val="24"/>
          <w:szCs w:val="24"/>
        </w:rPr>
        <w:t>n</w:t>
      </w:r>
      <w:r w:rsidR="00316356" w:rsidRPr="0071041E">
        <w:rPr>
          <w:rFonts w:ascii="Times New Roman" w:hAnsi="Times New Roman" w:cs="Times New Roman"/>
          <w:sz w:val="24"/>
          <w:szCs w:val="24"/>
        </w:rPr>
        <w:t>am</w:t>
      </w:r>
      <w:r w:rsidRPr="0071041E">
        <w:rPr>
          <w:rFonts w:ascii="Times New Roman" w:hAnsi="Times New Roman" w:cs="Times New Roman"/>
          <w:sz w:val="24"/>
          <w:szCs w:val="24"/>
        </w:rPr>
        <w:t xml:space="preserve"> ou limita</w:t>
      </w:r>
      <w:r w:rsidR="00316356" w:rsidRPr="0071041E">
        <w:rPr>
          <w:rFonts w:ascii="Times New Roman" w:hAnsi="Times New Roman" w:cs="Times New Roman"/>
          <w:sz w:val="24"/>
          <w:szCs w:val="24"/>
        </w:rPr>
        <w:t>m</w:t>
      </w:r>
      <w:r w:rsidRPr="0071041E">
        <w:rPr>
          <w:rFonts w:ascii="Times New Roman" w:hAnsi="Times New Roman" w:cs="Times New Roman"/>
          <w:sz w:val="24"/>
          <w:szCs w:val="24"/>
        </w:rPr>
        <w:t xml:space="preserve"> o </w:t>
      </w:r>
      <w:proofErr w:type="spellStart"/>
      <w:r w:rsidRPr="0071041E">
        <w:rPr>
          <w:rFonts w:ascii="Times New Roman" w:hAnsi="Times New Roman" w:cs="Times New Roman"/>
          <w:sz w:val="24"/>
          <w:szCs w:val="24"/>
        </w:rPr>
        <w:t>neurotoxicidade</w:t>
      </w:r>
      <w:proofErr w:type="spellEnd"/>
      <w:r w:rsidRPr="0071041E">
        <w:rPr>
          <w:rFonts w:ascii="Times New Roman" w:hAnsi="Times New Roman" w:cs="Times New Roman"/>
          <w:sz w:val="24"/>
          <w:szCs w:val="24"/>
        </w:rPr>
        <w:t xml:space="preserve"> de drogas de platina em pacientes humanos (</w:t>
      </w:r>
      <w:r w:rsidR="0071041E" w:rsidRPr="0071041E">
        <w:rPr>
          <w:rFonts w:ascii="Times New Roman" w:hAnsi="Times New Roman" w:cs="Times New Roman"/>
          <w:sz w:val="24"/>
          <w:szCs w:val="24"/>
        </w:rPr>
        <w:t xml:space="preserve">ALBERS </w:t>
      </w:r>
      <w:r w:rsidRPr="0071041E">
        <w:rPr>
          <w:rFonts w:ascii="Times New Roman" w:hAnsi="Times New Roman" w:cs="Times New Roman"/>
          <w:sz w:val="24"/>
          <w:szCs w:val="24"/>
        </w:rPr>
        <w:t xml:space="preserve">et al. 2011). </w:t>
      </w:r>
    </w:p>
    <w:p w14:paraId="3788F1E3" w14:textId="77777777" w:rsidR="00277315" w:rsidRPr="0071041E" w:rsidRDefault="00277315" w:rsidP="0071041E">
      <w:pPr>
        <w:spacing w:line="360" w:lineRule="auto"/>
        <w:ind w:firstLine="709"/>
        <w:jc w:val="both"/>
        <w:rPr>
          <w:rFonts w:ascii="Times New Roman" w:hAnsi="Times New Roman" w:cs="Times New Roman"/>
          <w:color w:val="222222"/>
          <w:sz w:val="24"/>
          <w:szCs w:val="24"/>
          <w:lang w:val="pt-PT"/>
        </w:rPr>
      </w:pPr>
      <w:r w:rsidRPr="0071041E">
        <w:rPr>
          <w:rFonts w:ascii="Times New Roman" w:hAnsi="Times New Roman" w:cs="Times New Roman"/>
          <w:color w:val="222222"/>
          <w:sz w:val="24"/>
          <w:szCs w:val="24"/>
          <w:lang w:val="pt-PT"/>
        </w:rPr>
        <w:t xml:space="preserve">Estudos publicados relatam prejuízos cognitivos em pacientes com câncer recebendo regimes de quimioterapia contendo </w:t>
      </w:r>
      <w:proofErr w:type="spellStart"/>
      <w:r w:rsidRPr="0071041E">
        <w:rPr>
          <w:rFonts w:ascii="Times New Roman" w:hAnsi="Times New Roman" w:cs="Times New Roman"/>
          <w:color w:val="222222"/>
          <w:sz w:val="24"/>
          <w:szCs w:val="24"/>
          <w:lang w:val="pt-PT"/>
        </w:rPr>
        <w:t>cisplatina</w:t>
      </w:r>
      <w:proofErr w:type="spellEnd"/>
      <w:r w:rsidRPr="0071041E">
        <w:rPr>
          <w:rFonts w:ascii="Times New Roman" w:hAnsi="Times New Roman" w:cs="Times New Roman"/>
          <w:color w:val="222222"/>
          <w:sz w:val="24"/>
          <w:szCs w:val="24"/>
          <w:lang w:val="pt-PT"/>
        </w:rPr>
        <w:t xml:space="preserve"> (</w:t>
      </w:r>
      <w:r w:rsidR="0071041E" w:rsidRPr="0071041E">
        <w:rPr>
          <w:rFonts w:ascii="Times New Roman" w:hAnsi="Times New Roman" w:cs="Times New Roman"/>
          <w:color w:val="222222"/>
          <w:sz w:val="24"/>
          <w:szCs w:val="24"/>
          <w:lang w:val="pt-PT"/>
        </w:rPr>
        <w:t>SCHAGEN</w:t>
      </w:r>
      <w:r w:rsidRPr="0071041E">
        <w:rPr>
          <w:rFonts w:ascii="Times New Roman" w:hAnsi="Times New Roman" w:cs="Times New Roman"/>
          <w:color w:val="222222"/>
          <w:sz w:val="24"/>
          <w:szCs w:val="24"/>
          <w:lang w:val="pt-PT"/>
        </w:rPr>
        <w:t xml:space="preserve"> </w:t>
      </w:r>
      <w:proofErr w:type="spellStart"/>
      <w:r w:rsidRPr="0071041E">
        <w:rPr>
          <w:rFonts w:ascii="Times New Roman" w:hAnsi="Times New Roman" w:cs="Times New Roman"/>
          <w:color w:val="222222"/>
          <w:sz w:val="24"/>
          <w:szCs w:val="24"/>
          <w:lang w:val="pt-PT"/>
        </w:rPr>
        <w:t>et</w:t>
      </w:r>
      <w:proofErr w:type="spellEnd"/>
      <w:r w:rsidRPr="0071041E">
        <w:rPr>
          <w:rFonts w:ascii="Times New Roman" w:hAnsi="Times New Roman" w:cs="Times New Roman"/>
          <w:color w:val="222222"/>
          <w:sz w:val="24"/>
          <w:szCs w:val="24"/>
          <w:lang w:val="pt-PT"/>
        </w:rPr>
        <w:t xml:space="preserve"> </w:t>
      </w:r>
      <w:proofErr w:type="spellStart"/>
      <w:r w:rsidRPr="0071041E">
        <w:rPr>
          <w:rFonts w:ascii="Times New Roman" w:hAnsi="Times New Roman" w:cs="Times New Roman"/>
          <w:color w:val="222222"/>
          <w:sz w:val="24"/>
          <w:szCs w:val="24"/>
          <w:lang w:val="pt-PT"/>
        </w:rPr>
        <w:t>al</w:t>
      </w:r>
      <w:proofErr w:type="spellEnd"/>
      <w:r w:rsidRPr="0071041E">
        <w:rPr>
          <w:rFonts w:ascii="Times New Roman" w:hAnsi="Times New Roman" w:cs="Times New Roman"/>
          <w:color w:val="222222"/>
          <w:sz w:val="24"/>
          <w:szCs w:val="24"/>
          <w:lang w:val="pt-PT"/>
        </w:rPr>
        <w:t xml:space="preserve"> 2008; </w:t>
      </w:r>
      <w:r w:rsidR="0071041E" w:rsidRPr="0071041E">
        <w:rPr>
          <w:rFonts w:ascii="Times New Roman" w:hAnsi="Times New Roman" w:cs="Times New Roman"/>
          <w:color w:val="222222"/>
          <w:sz w:val="24"/>
          <w:szCs w:val="24"/>
          <w:lang w:val="pt-PT"/>
        </w:rPr>
        <w:t xml:space="preserve">GAN </w:t>
      </w:r>
      <w:proofErr w:type="spellStart"/>
      <w:r w:rsidRPr="0071041E">
        <w:rPr>
          <w:rFonts w:ascii="Times New Roman" w:hAnsi="Times New Roman" w:cs="Times New Roman"/>
          <w:color w:val="222222"/>
          <w:sz w:val="24"/>
          <w:szCs w:val="24"/>
          <w:lang w:val="pt-PT"/>
        </w:rPr>
        <w:t>et</w:t>
      </w:r>
      <w:proofErr w:type="spellEnd"/>
      <w:r w:rsidRPr="0071041E">
        <w:rPr>
          <w:rFonts w:ascii="Times New Roman" w:hAnsi="Times New Roman" w:cs="Times New Roman"/>
          <w:color w:val="222222"/>
          <w:sz w:val="24"/>
          <w:szCs w:val="24"/>
          <w:lang w:val="pt-PT"/>
        </w:rPr>
        <w:t xml:space="preserve"> </w:t>
      </w:r>
      <w:proofErr w:type="spellStart"/>
      <w:r w:rsidRPr="0071041E">
        <w:rPr>
          <w:rFonts w:ascii="Times New Roman" w:hAnsi="Times New Roman" w:cs="Times New Roman"/>
          <w:color w:val="222222"/>
          <w:sz w:val="24"/>
          <w:szCs w:val="24"/>
          <w:lang w:val="pt-PT"/>
        </w:rPr>
        <w:t>al.</w:t>
      </w:r>
      <w:proofErr w:type="spellEnd"/>
      <w:r w:rsidRPr="0071041E">
        <w:rPr>
          <w:rFonts w:ascii="Times New Roman" w:hAnsi="Times New Roman" w:cs="Times New Roman"/>
          <w:color w:val="222222"/>
          <w:sz w:val="24"/>
          <w:szCs w:val="24"/>
          <w:lang w:val="pt-PT"/>
        </w:rPr>
        <w:t>, 2011).</w:t>
      </w:r>
    </w:p>
    <w:p w14:paraId="1BB45820" w14:textId="77777777" w:rsidR="009B4F55" w:rsidRPr="0071041E" w:rsidRDefault="0071041E" w:rsidP="0071041E">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Mehmet</w:t>
      </w:r>
      <w:proofErr w:type="spellEnd"/>
      <w:r>
        <w:rPr>
          <w:rFonts w:ascii="Times New Roman" w:hAnsi="Times New Roman" w:cs="Times New Roman"/>
          <w:sz w:val="24"/>
          <w:szCs w:val="24"/>
        </w:rPr>
        <w:t xml:space="preserve"> Oz (2015), </w:t>
      </w:r>
      <w:r w:rsidR="009B4F55" w:rsidRPr="0071041E">
        <w:rPr>
          <w:rFonts w:ascii="Times New Roman" w:hAnsi="Times New Roman" w:cs="Times New Roman"/>
          <w:sz w:val="24"/>
          <w:szCs w:val="24"/>
        </w:rPr>
        <w:t xml:space="preserve">estudou os efeitos da cúrcuma sobre o déficit cognitivo induzido por cisplatina e demonstrou que em ratos tratados por cisplatina durante 5 semanas consecutivas causou disfunção do sistema colinérgico, aumento dos níveis de </w:t>
      </w:r>
      <w:commentRangeStart w:id="42"/>
      <w:r w:rsidR="009B4F55" w:rsidRPr="0071041E">
        <w:rPr>
          <w:rFonts w:ascii="Times New Roman" w:hAnsi="Times New Roman" w:cs="Times New Roman"/>
          <w:sz w:val="24"/>
          <w:szCs w:val="24"/>
        </w:rPr>
        <w:t xml:space="preserve">MDA </w:t>
      </w:r>
      <w:commentRangeEnd w:id="42"/>
      <w:r w:rsidR="00FB69C9">
        <w:rPr>
          <w:rStyle w:val="CommentReference"/>
          <w:rFonts w:ascii="Calibri" w:eastAsia="Calibri" w:hAnsi="Calibri" w:cs="Times New Roman"/>
          <w:lang w:val="x-none" w:eastAsia="x-none"/>
        </w:rPr>
        <w:commentReference w:id="42"/>
      </w:r>
      <w:r w:rsidR="009B4F55" w:rsidRPr="0071041E">
        <w:rPr>
          <w:rFonts w:ascii="Times New Roman" w:hAnsi="Times New Roman" w:cs="Times New Roman"/>
          <w:sz w:val="24"/>
          <w:szCs w:val="24"/>
        </w:rPr>
        <w:t xml:space="preserve">e redução da atividade da SOD (superóxido </w:t>
      </w:r>
      <w:proofErr w:type="spellStart"/>
      <w:r w:rsidR="009B4F55" w:rsidRPr="0071041E">
        <w:rPr>
          <w:rFonts w:ascii="Times New Roman" w:hAnsi="Times New Roman" w:cs="Times New Roman"/>
          <w:sz w:val="24"/>
          <w:szCs w:val="24"/>
        </w:rPr>
        <w:t>dismutase</w:t>
      </w:r>
      <w:proofErr w:type="spellEnd"/>
      <w:r w:rsidR="009B4F55" w:rsidRPr="0071041E">
        <w:rPr>
          <w:rFonts w:ascii="Times New Roman" w:hAnsi="Times New Roman" w:cs="Times New Roman"/>
          <w:sz w:val="24"/>
          <w:szCs w:val="24"/>
        </w:rPr>
        <w:t xml:space="preserve">) no hipocampo e plasma desses animais. </w:t>
      </w:r>
    </w:p>
    <w:p w14:paraId="70A5821D" w14:textId="77777777" w:rsidR="004B01F1" w:rsidRPr="0071041E" w:rsidRDefault="004B01F1" w:rsidP="0071041E">
      <w:pPr>
        <w:spacing w:line="360" w:lineRule="auto"/>
        <w:ind w:firstLine="709"/>
        <w:jc w:val="both"/>
        <w:rPr>
          <w:rFonts w:ascii="Times New Roman" w:hAnsi="Times New Roman" w:cs="Times New Roman"/>
          <w:sz w:val="24"/>
          <w:szCs w:val="24"/>
        </w:rPr>
      </w:pPr>
      <w:proofErr w:type="spellStart"/>
      <w:r w:rsidRPr="0071041E">
        <w:rPr>
          <w:rFonts w:ascii="Times New Roman" w:hAnsi="Times New Roman" w:cs="Times New Roman"/>
          <w:sz w:val="24"/>
          <w:szCs w:val="24"/>
        </w:rPr>
        <w:t>Chtourou</w:t>
      </w:r>
      <w:proofErr w:type="spellEnd"/>
      <w:r w:rsidRPr="0071041E">
        <w:rPr>
          <w:rFonts w:ascii="Times New Roman" w:hAnsi="Times New Roman" w:cs="Times New Roman"/>
          <w:sz w:val="24"/>
          <w:szCs w:val="24"/>
        </w:rPr>
        <w:t xml:space="preserve"> et. al (2015), demonstrou também</w:t>
      </w:r>
      <w:r w:rsidR="00AA59A7" w:rsidRPr="0071041E">
        <w:rPr>
          <w:rFonts w:ascii="Times New Roman" w:hAnsi="Times New Roman" w:cs="Times New Roman"/>
          <w:sz w:val="24"/>
          <w:szCs w:val="24"/>
        </w:rPr>
        <w:t xml:space="preserve"> </w:t>
      </w:r>
      <w:del w:id="43" w:author="Francisco Felix" w:date="2016-06-26T12:13:00Z">
        <w:r w:rsidR="00AA59A7" w:rsidRPr="0071041E" w:rsidDel="0007361D">
          <w:rPr>
            <w:rFonts w:ascii="Times New Roman" w:hAnsi="Times New Roman" w:cs="Times New Roman"/>
            <w:sz w:val="24"/>
            <w:szCs w:val="24"/>
          </w:rPr>
          <w:delText>demons</w:delText>
        </w:r>
        <w:r w:rsidRPr="0071041E" w:rsidDel="0007361D">
          <w:rPr>
            <w:rFonts w:ascii="Times New Roman" w:hAnsi="Times New Roman" w:cs="Times New Roman"/>
            <w:sz w:val="24"/>
            <w:szCs w:val="24"/>
          </w:rPr>
          <w:delText xml:space="preserve">trou </w:delText>
        </w:r>
      </w:del>
      <w:r w:rsidRPr="0071041E">
        <w:rPr>
          <w:rFonts w:ascii="Times New Roman" w:hAnsi="Times New Roman" w:cs="Times New Roman"/>
          <w:sz w:val="24"/>
          <w:szCs w:val="24"/>
        </w:rPr>
        <w:t xml:space="preserve">que o tratamento com cisplatina em ratos causou deficiência cognitiva hipocampo dependente, danos </w:t>
      </w:r>
      <w:proofErr w:type="spellStart"/>
      <w:r w:rsidRPr="0071041E">
        <w:rPr>
          <w:rFonts w:ascii="Times New Roman" w:hAnsi="Times New Roman" w:cs="Times New Roman"/>
          <w:sz w:val="24"/>
          <w:szCs w:val="24"/>
        </w:rPr>
        <w:t>oxidativos</w:t>
      </w:r>
      <w:proofErr w:type="spellEnd"/>
      <w:r w:rsidRPr="0071041E">
        <w:rPr>
          <w:rFonts w:ascii="Times New Roman" w:hAnsi="Times New Roman" w:cs="Times New Roman"/>
          <w:sz w:val="24"/>
          <w:szCs w:val="24"/>
        </w:rPr>
        <w:t xml:space="preserve"> e redução da função </w:t>
      </w:r>
      <w:r w:rsidR="00AA59A7" w:rsidRPr="0071041E">
        <w:rPr>
          <w:rFonts w:ascii="Times New Roman" w:hAnsi="Times New Roman" w:cs="Times New Roman"/>
          <w:sz w:val="24"/>
          <w:szCs w:val="24"/>
        </w:rPr>
        <w:t xml:space="preserve">colinérgica. </w:t>
      </w:r>
    </w:p>
    <w:p w14:paraId="187D7F1C" w14:textId="77777777" w:rsidR="008F76C7" w:rsidRPr="0071041E" w:rsidRDefault="008F76C7"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sz w:val="24"/>
          <w:szCs w:val="24"/>
        </w:rPr>
        <w:lastRenderedPageBreak/>
        <w:t>A falta de tratamentos efi</w:t>
      </w:r>
      <w:r w:rsidR="00316356" w:rsidRPr="0071041E">
        <w:rPr>
          <w:rFonts w:ascii="Times New Roman" w:hAnsi="Times New Roman" w:cs="Times New Roman"/>
          <w:sz w:val="24"/>
          <w:szCs w:val="24"/>
        </w:rPr>
        <w:t xml:space="preserve">cazes para a </w:t>
      </w:r>
      <w:proofErr w:type="spellStart"/>
      <w:r w:rsidR="00316356" w:rsidRPr="0071041E">
        <w:rPr>
          <w:rFonts w:ascii="Times New Roman" w:hAnsi="Times New Roman" w:cs="Times New Roman"/>
          <w:sz w:val="24"/>
          <w:szCs w:val="24"/>
        </w:rPr>
        <w:t>neuro</w:t>
      </w:r>
      <w:r w:rsidR="00AA59A7" w:rsidRPr="0071041E">
        <w:rPr>
          <w:rFonts w:ascii="Times New Roman" w:hAnsi="Times New Roman" w:cs="Times New Roman"/>
          <w:sz w:val="24"/>
          <w:szCs w:val="24"/>
        </w:rPr>
        <w:t>toxicidade</w:t>
      </w:r>
      <w:proofErr w:type="spellEnd"/>
      <w:r w:rsidR="00316356" w:rsidRPr="0071041E">
        <w:rPr>
          <w:rFonts w:ascii="Times New Roman" w:hAnsi="Times New Roman" w:cs="Times New Roman"/>
          <w:sz w:val="24"/>
          <w:szCs w:val="24"/>
        </w:rPr>
        <w:t xml:space="preserve"> provocad</w:t>
      </w:r>
      <w:ins w:id="44" w:author="Francisco Felix" w:date="2016-06-26T12:14:00Z">
        <w:r w:rsidR="0007361D">
          <w:rPr>
            <w:rFonts w:ascii="Times New Roman" w:hAnsi="Times New Roman" w:cs="Times New Roman"/>
            <w:sz w:val="24"/>
            <w:szCs w:val="24"/>
          </w:rPr>
          <w:t>a</w:t>
        </w:r>
      </w:ins>
      <w:del w:id="45" w:author="Francisco Felix" w:date="2016-06-26T12:14:00Z">
        <w:r w:rsidR="00316356" w:rsidRPr="0071041E" w:rsidDel="0007361D">
          <w:rPr>
            <w:rFonts w:ascii="Times New Roman" w:hAnsi="Times New Roman" w:cs="Times New Roman"/>
            <w:sz w:val="24"/>
            <w:szCs w:val="24"/>
          </w:rPr>
          <w:delText>os</w:delText>
        </w:r>
      </w:del>
      <w:r w:rsidRPr="0071041E">
        <w:rPr>
          <w:rFonts w:ascii="Times New Roman" w:hAnsi="Times New Roman" w:cs="Times New Roman"/>
          <w:sz w:val="24"/>
          <w:szCs w:val="24"/>
        </w:rPr>
        <w:t xml:space="preserve"> por quimiot</w:t>
      </w:r>
      <w:r w:rsidR="00316356" w:rsidRPr="0071041E">
        <w:rPr>
          <w:rFonts w:ascii="Times New Roman" w:hAnsi="Times New Roman" w:cs="Times New Roman"/>
          <w:sz w:val="24"/>
          <w:szCs w:val="24"/>
        </w:rPr>
        <w:t xml:space="preserve">erapia torna grande a necessidade </w:t>
      </w:r>
      <w:r w:rsidR="00AA59A7" w:rsidRPr="0071041E">
        <w:rPr>
          <w:rFonts w:ascii="Times New Roman" w:hAnsi="Times New Roman" w:cs="Times New Roman"/>
          <w:sz w:val="24"/>
          <w:szCs w:val="24"/>
        </w:rPr>
        <w:t xml:space="preserve"> de estudos sobre fármacos</w:t>
      </w:r>
      <w:r w:rsidR="00316356" w:rsidRPr="0071041E">
        <w:rPr>
          <w:rFonts w:ascii="Times New Roman" w:hAnsi="Times New Roman" w:cs="Times New Roman"/>
          <w:sz w:val="24"/>
          <w:szCs w:val="24"/>
        </w:rPr>
        <w:t xml:space="preserve"> e subst</w:t>
      </w:r>
      <w:r w:rsidR="00AA59A7" w:rsidRPr="0071041E">
        <w:rPr>
          <w:rFonts w:ascii="Times New Roman" w:hAnsi="Times New Roman" w:cs="Times New Roman"/>
          <w:sz w:val="24"/>
          <w:szCs w:val="24"/>
        </w:rPr>
        <w:t>ân</w:t>
      </w:r>
      <w:r w:rsidR="00316356" w:rsidRPr="0071041E">
        <w:rPr>
          <w:rFonts w:ascii="Times New Roman" w:hAnsi="Times New Roman" w:cs="Times New Roman"/>
          <w:sz w:val="24"/>
          <w:szCs w:val="24"/>
        </w:rPr>
        <w:t>cias alternativas</w:t>
      </w:r>
      <w:r w:rsidR="00AA59A7" w:rsidRPr="0071041E">
        <w:rPr>
          <w:rFonts w:ascii="Times New Roman" w:hAnsi="Times New Roman" w:cs="Times New Roman"/>
          <w:sz w:val="24"/>
          <w:szCs w:val="24"/>
        </w:rPr>
        <w:t>, como os antioxidantes,</w:t>
      </w:r>
      <w:r w:rsidR="00316356" w:rsidRPr="0071041E">
        <w:rPr>
          <w:rFonts w:ascii="Times New Roman" w:hAnsi="Times New Roman" w:cs="Times New Roman"/>
          <w:sz w:val="24"/>
          <w:szCs w:val="24"/>
        </w:rPr>
        <w:t xml:space="preserve"> eficazes no tratamento desses efeitos indesejáveis e limitantes ao tratamento.</w:t>
      </w:r>
      <w:r w:rsidRPr="0071041E">
        <w:rPr>
          <w:rFonts w:ascii="Times New Roman" w:hAnsi="Times New Roman" w:cs="Times New Roman"/>
          <w:sz w:val="24"/>
          <w:szCs w:val="24"/>
        </w:rPr>
        <w:t xml:space="preserve"> (</w:t>
      </w:r>
      <w:r w:rsidR="0071041E" w:rsidRPr="0071041E">
        <w:rPr>
          <w:rFonts w:ascii="Times New Roman" w:hAnsi="Times New Roman" w:cs="Times New Roman"/>
          <w:sz w:val="24"/>
          <w:szCs w:val="24"/>
        </w:rPr>
        <w:t xml:space="preserve">SPENCER </w:t>
      </w:r>
      <w:r w:rsidRPr="0071041E">
        <w:rPr>
          <w:rFonts w:ascii="Times New Roman" w:hAnsi="Times New Roman" w:cs="Times New Roman"/>
          <w:sz w:val="24"/>
          <w:szCs w:val="24"/>
        </w:rPr>
        <w:t>2008a, b).</w:t>
      </w:r>
    </w:p>
    <w:p w14:paraId="2182104B" w14:textId="77777777" w:rsidR="00EF725D" w:rsidRPr="009D50C9" w:rsidRDefault="00EF725D" w:rsidP="00EF725D">
      <w:pPr>
        <w:numPr>
          <w:ilvl w:val="2"/>
          <w:numId w:val="6"/>
        </w:numPr>
        <w:shd w:val="clear" w:color="auto" w:fill="FFFFFF"/>
        <w:spacing w:line="432" w:lineRule="atLeast"/>
        <w:jc w:val="both"/>
        <w:rPr>
          <w:rFonts w:ascii="Times New Roman" w:hAnsi="Times New Roman"/>
          <w:b/>
          <w:sz w:val="24"/>
          <w:szCs w:val="24"/>
        </w:rPr>
      </w:pPr>
      <w:r w:rsidRPr="009D50C9">
        <w:rPr>
          <w:rFonts w:ascii="Times New Roman" w:hAnsi="Times New Roman"/>
          <w:b/>
          <w:sz w:val="24"/>
          <w:szCs w:val="24"/>
        </w:rPr>
        <w:t xml:space="preserve">Inflamação, Estresse </w:t>
      </w:r>
      <w:proofErr w:type="spellStart"/>
      <w:r w:rsidRPr="009D50C9">
        <w:rPr>
          <w:rFonts w:ascii="Times New Roman" w:hAnsi="Times New Roman"/>
          <w:b/>
          <w:sz w:val="24"/>
          <w:szCs w:val="24"/>
        </w:rPr>
        <w:t>Oxidativo</w:t>
      </w:r>
      <w:proofErr w:type="spellEnd"/>
      <w:r w:rsidRPr="009D50C9">
        <w:rPr>
          <w:rFonts w:ascii="Times New Roman" w:hAnsi="Times New Roman"/>
          <w:b/>
          <w:sz w:val="24"/>
          <w:szCs w:val="24"/>
        </w:rPr>
        <w:t xml:space="preserve"> e Cisplatina</w:t>
      </w:r>
    </w:p>
    <w:p w14:paraId="15B7CCCA" w14:textId="77777777" w:rsidR="00EF725D" w:rsidRPr="009D50C9" w:rsidRDefault="00EF725D" w:rsidP="00EF725D">
      <w:pPr>
        <w:shd w:val="clear" w:color="auto" w:fill="FFFFFF"/>
        <w:spacing w:line="432" w:lineRule="atLeast"/>
        <w:ind w:firstLine="708"/>
        <w:jc w:val="both"/>
        <w:rPr>
          <w:rFonts w:ascii="Times New Roman" w:hAnsi="Times New Roman"/>
          <w:sz w:val="24"/>
          <w:szCs w:val="24"/>
        </w:rPr>
      </w:pPr>
      <w:r w:rsidRPr="009D50C9">
        <w:rPr>
          <w:rFonts w:ascii="Times New Roman" w:hAnsi="Times New Roman"/>
          <w:sz w:val="24"/>
          <w:szCs w:val="24"/>
        </w:rPr>
        <w:t xml:space="preserve">Evidências apontam que a cisplatina promove processos </w:t>
      </w:r>
      <w:proofErr w:type="spellStart"/>
      <w:r w:rsidRPr="009D50C9">
        <w:rPr>
          <w:rFonts w:ascii="Times New Roman" w:hAnsi="Times New Roman"/>
          <w:sz w:val="24"/>
          <w:szCs w:val="24"/>
        </w:rPr>
        <w:t>neuroinflamatórios</w:t>
      </w:r>
      <w:proofErr w:type="spellEnd"/>
      <w:r w:rsidRPr="009D50C9">
        <w:rPr>
          <w:rFonts w:ascii="Times New Roman" w:hAnsi="Times New Roman"/>
          <w:sz w:val="24"/>
          <w:szCs w:val="24"/>
        </w:rPr>
        <w:t xml:space="preserve"> relacionados a seus efeitos adversos no tratamento de diversos tipos de tumores, podendo levar a um processo </w:t>
      </w:r>
      <w:proofErr w:type="spellStart"/>
      <w:r w:rsidRPr="009D50C9">
        <w:rPr>
          <w:rFonts w:ascii="Times New Roman" w:hAnsi="Times New Roman"/>
          <w:sz w:val="24"/>
          <w:szCs w:val="24"/>
        </w:rPr>
        <w:t>neurodegenerativo</w:t>
      </w:r>
      <w:proofErr w:type="spellEnd"/>
      <w:r w:rsidRPr="009D50C9">
        <w:rPr>
          <w:rFonts w:ascii="Times New Roman" w:hAnsi="Times New Roman"/>
          <w:sz w:val="24"/>
          <w:szCs w:val="24"/>
        </w:rPr>
        <w:t xml:space="preserve">. Estudos com modelos animais mostraram que ambos os processos estão associados ao aumento dos níveis de </w:t>
      </w:r>
      <w:proofErr w:type="spellStart"/>
      <w:r w:rsidRPr="009D50C9">
        <w:rPr>
          <w:rFonts w:ascii="Times New Roman" w:hAnsi="Times New Roman"/>
          <w:sz w:val="24"/>
          <w:szCs w:val="24"/>
        </w:rPr>
        <w:t>citocinas</w:t>
      </w:r>
      <w:proofErr w:type="spellEnd"/>
      <w:r w:rsidRPr="009D50C9">
        <w:rPr>
          <w:rFonts w:ascii="Times New Roman" w:hAnsi="Times New Roman"/>
          <w:sz w:val="24"/>
          <w:szCs w:val="24"/>
        </w:rPr>
        <w:t xml:space="preserve"> pró-inflamatórias, radicais livres e óxido nítrico (NO) no cérebro (</w:t>
      </w:r>
      <w:r w:rsidR="00470BEF" w:rsidRPr="0071041E">
        <w:rPr>
          <w:rFonts w:ascii="Times New Roman" w:hAnsi="Times New Roman" w:cs="Times New Roman"/>
          <w:sz w:val="24"/>
          <w:szCs w:val="24"/>
        </w:rPr>
        <w:t>CHTOUROU</w:t>
      </w:r>
      <w:r w:rsidR="00470BEF">
        <w:rPr>
          <w:rFonts w:ascii="Times New Roman" w:hAnsi="Times New Roman" w:cs="Times New Roman"/>
          <w:sz w:val="24"/>
          <w:szCs w:val="24"/>
        </w:rPr>
        <w:t>, 2015; OZ, 2015; SANTOS, 2008</w:t>
      </w:r>
      <w:r w:rsidRPr="009D50C9">
        <w:rPr>
          <w:rFonts w:ascii="Times New Roman" w:hAnsi="Times New Roman"/>
          <w:sz w:val="24"/>
          <w:szCs w:val="24"/>
        </w:rPr>
        <w:t xml:space="preserve">). </w:t>
      </w:r>
    </w:p>
    <w:p w14:paraId="4738160F" w14:textId="77777777" w:rsidR="00EF725D" w:rsidRDefault="00EF725D" w:rsidP="00EF725D">
      <w:pPr>
        <w:shd w:val="clear" w:color="auto" w:fill="FFFFFF"/>
        <w:spacing w:line="432" w:lineRule="atLeast"/>
        <w:ind w:firstLine="708"/>
        <w:jc w:val="both"/>
        <w:rPr>
          <w:rFonts w:ascii="Times New Roman" w:hAnsi="Times New Roman"/>
          <w:sz w:val="24"/>
          <w:szCs w:val="24"/>
        </w:rPr>
      </w:pPr>
      <w:r w:rsidRPr="009D50C9">
        <w:rPr>
          <w:rFonts w:ascii="Times New Roman" w:hAnsi="Times New Roman"/>
          <w:sz w:val="24"/>
          <w:szCs w:val="24"/>
        </w:rPr>
        <w:t xml:space="preserve">Estresse </w:t>
      </w:r>
      <w:proofErr w:type="spellStart"/>
      <w:r w:rsidRPr="009D50C9">
        <w:rPr>
          <w:rFonts w:ascii="Times New Roman" w:hAnsi="Times New Roman"/>
          <w:sz w:val="24"/>
          <w:szCs w:val="24"/>
        </w:rPr>
        <w:t>oxidativo</w:t>
      </w:r>
      <w:proofErr w:type="spellEnd"/>
      <w:r w:rsidRPr="009D50C9">
        <w:rPr>
          <w:rFonts w:ascii="Times New Roman" w:hAnsi="Times New Roman"/>
          <w:sz w:val="24"/>
          <w:szCs w:val="24"/>
        </w:rPr>
        <w:t xml:space="preserve"> (EO) é um estado celular no qual existe um desequilíbrio entre a formação de espécies reativas de oxigênio (</w:t>
      </w:r>
      <w:proofErr w:type="spellStart"/>
      <w:r w:rsidRPr="009D50C9">
        <w:rPr>
          <w:rFonts w:ascii="Times New Roman" w:hAnsi="Times New Roman"/>
          <w:sz w:val="24"/>
          <w:szCs w:val="24"/>
        </w:rPr>
        <w:t>EROs</w:t>
      </w:r>
      <w:proofErr w:type="spellEnd"/>
      <w:r w:rsidRPr="009D50C9">
        <w:rPr>
          <w:rFonts w:ascii="Times New Roman" w:hAnsi="Times New Roman"/>
          <w:sz w:val="24"/>
          <w:szCs w:val="24"/>
        </w:rPr>
        <w:t xml:space="preserve">) e a capacidade celular de eliminá-las através de mecanismos antioxidantes. As </w:t>
      </w:r>
      <w:proofErr w:type="spellStart"/>
      <w:r w:rsidRPr="009D50C9">
        <w:rPr>
          <w:rFonts w:ascii="Times New Roman" w:hAnsi="Times New Roman"/>
          <w:sz w:val="24"/>
          <w:szCs w:val="24"/>
        </w:rPr>
        <w:t>EROs</w:t>
      </w:r>
      <w:proofErr w:type="spellEnd"/>
      <w:r w:rsidRPr="009D50C9">
        <w:rPr>
          <w:rFonts w:ascii="Times New Roman" w:hAnsi="Times New Roman"/>
          <w:sz w:val="24"/>
          <w:szCs w:val="24"/>
        </w:rPr>
        <w:t xml:space="preserve"> destroem biomoléculas como o DNA, proteínas e lipídios o que pode levar a morte celular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&lt;EndNote&gt;&lt;Cite&gt;&lt;Author&gt;Biewenga&lt;/Author&gt;&lt;Year&gt;1997&lt;/Year&gt;&lt;RecNum&gt;17&lt;/RecNum&gt;&lt;DisplayText&gt;(Biewenga et al. 1997)&lt;/DisplayText&gt;&lt;record&gt;&lt;rec-number&gt;17&lt;/rec-number&gt;&lt;foreign-keys&gt;&lt;key app="EN" db-id="v0r0da5ez2pzx5epfsuxwd0ovsvps2900r2p"&gt;17&lt;/key&gt;&lt;/foreign-keys&gt;&lt;ref-type name="Journal Article"&gt;17&lt;/ref-type&gt;&lt;contributors&gt;&lt;authors&gt;&lt;author&gt;Biewenga, G. P.&lt;/author&gt;&lt;author&gt;Haenen, G. R.&lt;/author&gt;&lt;author&gt;Bast, A.&lt;/author&gt;&lt;/authors&gt;&lt;/contributors&gt;&lt;auth-address&gt;Leiden/Amsterdam Center for Drug Research, Vrije Universiteit, Department of Pharmacochemistry, The Netherlands.&lt;/auth-address&gt;&lt;titles&gt;&lt;title&gt;The pharmacology of the antioxidant lipoic acid&lt;/title&gt;&lt;secondary-title&gt;Gen Pharmacol&lt;/secondary-title&gt;&lt;/titles&gt;&lt;periodical&gt;&lt;full-title&gt;Gen Pharmacol&lt;/full-title&gt;&lt;/periodical&gt;&lt;pages&gt;315-31&lt;/pages&gt;&lt;volume&gt;29&lt;/volume&gt;&lt;number&gt;3&lt;/number&gt;&lt;edition&gt;1997/09/01&lt;/edition&gt;&lt;keywords&gt;&lt;keyword&gt;Animals&lt;/keyword&gt;&lt;keyword&gt;Antioxidants/metabolism/pharmacokinetics/*pharmacology&lt;/keyword&gt;&lt;keyword&gt;Humans&lt;/keyword&gt;&lt;keyword&gt;Oxidative Stress/drug effects&lt;/keyword&gt;&lt;keyword&gt;Thioctic Acid/metabolism/pharmacokinetics/*pharmacology&lt;/keyword&gt;&lt;/keywords&gt;&lt;dates&gt;&lt;year&gt;1997&lt;/year&gt;&lt;pub-dates&gt;&lt;date&gt;Sep&lt;/date&gt;&lt;/pub-dates&gt;&lt;/dates&gt;&lt;isbn&gt;0306-3623 (Print)&amp;#xD;0306-3623 (Linking)&lt;/isbn&gt;&lt;accession-num&gt;9378235&lt;/accession-num&gt;&lt;urls&gt;&lt;related-urls&gt;&lt;url&gt;http://www.ncbi.nlm.nih.gov/entrez/query.fcgi?cmd=Retrieve&amp;amp;db=PubMed&amp;amp;dopt=Citation&amp;amp;list_uids=9378235&lt;/url&gt;&lt;/related-urls&gt;&lt;/urls&gt;&lt;electronic-resource-num&gt;S0306362396004740 [pii]&lt;/electronic-resource-num&gt;&lt;language&gt;eng&lt;/language&gt;&lt;/record&gt;&lt;/Cite&gt;&lt;/EndNote&gt;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12" w:tooltip="Biewenga, 1997 #17" w:history="1">
        <w:r w:rsidR="00470BEF" w:rsidRPr="009D50C9">
          <w:rPr>
            <w:rFonts w:ascii="Times New Roman" w:hAnsi="Times New Roman"/>
            <w:noProof/>
            <w:sz w:val="24"/>
            <w:szCs w:val="24"/>
          </w:rPr>
          <w:t>BIEWENGA</w:t>
        </w:r>
        <w:r w:rsidRPr="009D50C9">
          <w:rPr>
            <w:rFonts w:ascii="Times New Roman" w:hAnsi="Times New Roman"/>
            <w:noProof/>
            <w:sz w:val="24"/>
            <w:szCs w:val="24"/>
          </w:rPr>
          <w:t xml:space="preserve"> et al. 1997</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w:t>
      </w:r>
      <w:r w:rsidR="00B20EE0" w:rsidRPr="009D50C9">
        <w:rPr>
          <w:rFonts w:ascii="Times New Roman" w:hAnsi="Times New Roman"/>
          <w:sz w:val="24"/>
          <w:szCs w:val="24"/>
        </w:rPr>
        <w:t xml:space="preserve"> P</w:t>
      </w:r>
      <w:r w:rsidRPr="009D50C9">
        <w:rPr>
          <w:rFonts w:ascii="Times New Roman" w:hAnsi="Times New Roman"/>
          <w:sz w:val="24"/>
          <w:szCs w:val="24"/>
        </w:rPr>
        <w:t>esquisadores constataram</w:t>
      </w:r>
      <w:r w:rsidR="00B20EE0" w:rsidRPr="009D50C9">
        <w:rPr>
          <w:rFonts w:ascii="Times New Roman" w:hAnsi="Times New Roman"/>
          <w:sz w:val="24"/>
          <w:szCs w:val="24"/>
        </w:rPr>
        <w:t xml:space="preserve"> que o tratamento com a cisplatina promove</w:t>
      </w:r>
      <w:r w:rsidRPr="009D50C9">
        <w:rPr>
          <w:rFonts w:ascii="Times New Roman" w:hAnsi="Times New Roman"/>
          <w:sz w:val="24"/>
          <w:szCs w:val="24"/>
        </w:rPr>
        <w:t xml:space="preserve"> um aumento do EO a partir do aumento da </w:t>
      </w:r>
      <w:proofErr w:type="spellStart"/>
      <w:r w:rsidRPr="009D50C9">
        <w:rPr>
          <w:rFonts w:ascii="Times New Roman" w:hAnsi="Times New Roman"/>
          <w:sz w:val="24"/>
          <w:szCs w:val="24"/>
        </w:rPr>
        <w:t>peroxidação</w:t>
      </w:r>
      <w:proofErr w:type="spellEnd"/>
      <w:r w:rsidRPr="009D50C9">
        <w:rPr>
          <w:rFonts w:ascii="Times New Roman" w:hAnsi="Times New Roman"/>
          <w:sz w:val="24"/>
          <w:szCs w:val="24"/>
        </w:rPr>
        <w:t xml:space="preserve"> lipídica e da atividade da superóxido </w:t>
      </w:r>
      <w:proofErr w:type="spellStart"/>
      <w:r w:rsidRPr="009D50C9">
        <w:rPr>
          <w:rFonts w:ascii="Times New Roman" w:hAnsi="Times New Roman"/>
          <w:sz w:val="24"/>
          <w:szCs w:val="24"/>
        </w:rPr>
        <w:t>dismutase</w:t>
      </w:r>
      <w:proofErr w:type="spellEnd"/>
      <w:r w:rsidRPr="009D50C9">
        <w:rPr>
          <w:rFonts w:ascii="Times New Roman" w:hAnsi="Times New Roman"/>
          <w:sz w:val="24"/>
          <w:szCs w:val="24"/>
        </w:rPr>
        <w:t xml:space="preserve"> (SOD), bem como no dano ao DNA </w:t>
      </w:r>
      <w:r w:rsidRPr="009D50C9">
        <w:rPr>
          <w:rFonts w:ascii="Times New Roman" w:hAnsi="Times New Roman"/>
          <w:sz w:val="24"/>
          <w:szCs w:val="24"/>
        </w:rPr>
        <w:fldChar w:fldCharType="begin">
          <w:fldData xml:space="preserve">PEVuZE5vdGU+PENpdGU+PEF1dGhvcj5LdWxvZ2x1PC9BdXRob3I+PFllYXI+MjAwMjwvWWVhcj48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</w:fldData>
        </w:fldChar>
      </w:r>
      <w:r w:rsidRPr="009D50C9">
        <w:rPr>
          <w:rFonts w:ascii="Times New Roman" w:hAnsi="Times New Roman"/>
          <w:sz w:val="24"/>
          <w:szCs w:val="24"/>
        </w:rPr>
        <w:instrText xml:space="preserve"> ADDIN EN.CITE </w:instrText>
      </w:r>
      <w:r w:rsidRPr="009D50C9">
        <w:rPr>
          <w:rFonts w:ascii="Times New Roman" w:hAnsi="Times New Roman"/>
          <w:sz w:val="24"/>
          <w:szCs w:val="24"/>
        </w:rPr>
        <w:fldChar w:fldCharType="begin">
          <w:fldData xml:space="preserve">PEVuZE5vdGU+PENpdGU+PEF1dGhvcj5LdWxvZ2x1PC9BdXRob3I+PFllYXI+MjAwMjwvWWVhcj48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</w:fldData>
        </w:fldChar>
      </w:r>
      <w:r w:rsidRPr="009D50C9">
        <w:rPr>
          <w:rFonts w:ascii="Times New Roman" w:hAnsi="Times New Roman"/>
          <w:sz w:val="24"/>
          <w:szCs w:val="24"/>
        </w:rPr>
        <w:instrText xml:space="preserve"> ADDIN EN.CITE.DATA </w:instrText>
      </w:r>
      <w:r w:rsidRPr="009D50C9">
        <w:rPr>
          <w:rFonts w:ascii="Times New Roman" w:hAnsi="Times New Roman"/>
          <w:sz w:val="24"/>
          <w:szCs w:val="24"/>
        </w:rPr>
      </w:r>
      <w:r w:rsidRPr="009D50C9">
        <w:rPr>
          <w:rFonts w:ascii="Times New Roman" w:hAnsi="Times New Roman"/>
          <w:sz w:val="24"/>
          <w:szCs w:val="24"/>
        </w:rPr>
        <w:fldChar w:fldCharType="end"/>
      </w:r>
      <w:r w:rsidRPr="009D50C9">
        <w:rPr>
          <w:rFonts w:ascii="Times New Roman" w:hAnsi="Times New Roman"/>
          <w:sz w:val="24"/>
          <w:szCs w:val="24"/>
        </w:rPr>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54" w:tooltip="Kuloglu, 2002 #18" w:history="1">
        <w:r w:rsidR="00470BEF" w:rsidRPr="009D50C9">
          <w:rPr>
            <w:rFonts w:ascii="Times New Roman" w:hAnsi="Times New Roman"/>
            <w:noProof/>
            <w:sz w:val="24"/>
            <w:szCs w:val="24"/>
          </w:rPr>
          <w:t>KULOGLU</w:t>
        </w:r>
        <w:r w:rsidRPr="009D50C9">
          <w:rPr>
            <w:rFonts w:ascii="Times New Roman" w:hAnsi="Times New Roman"/>
            <w:noProof/>
            <w:sz w:val="24"/>
            <w:szCs w:val="24"/>
          </w:rPr>
          <w:t xml:space="preserve"> et al. 2002</w:t>
        </w:r>
      </w:hyperlink>
      <w:r w:rsidRPr="009D50C9">
        <w:rPr>
          <w:rFonts w:ascii="Times New Roman" w:hAnsi="Times New Roman"/>
          <w:noProof/>
          <w:sz w:val="24"/>
          <w:szCs w:val="24"/>
        </w:rPr>
        <w:t xml:space="preserve">, </w:t>
      </w:r>
      <w:hyperlink w:anchor="_ENREF_24" w:tooltip="Frey, 2007 #19" w:history="1">
        <w:r w:rsidR="00470BEF" w:rsidRPr="009D50C9">
          <w:rPr>
            <w:rFonts w:ascii="Times New Roman" w:hAnsi="Times New Roman"/>
            <w:noProof/>
            <w:sz w:val="24"/>
            <w:szCs w:val="24"/>
          </w:rPr>
          <w:t>FREY</w:t>
        </w:r>
        <w:r w:rsidRPr="009D50C9">
          <w:rPr>
            <w:rFonts w:ascii="Times New Roman" w:hAnsi="Times New Roman"/>
            <w:noProof/>
            <w:sz w:val="24"/>
            <w:szCs w:val="24"/>
          </w:rPr>
          <w:t xml:space="preserve"> et al. 2007</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w:t>
      </w:r>
    </w:p>
    <w:p w14:paraId="4DB30B86" w14:textId="77777777" w:rsidR="007B1030" w:rsidRDefault="007B1030" w:rsidP="00EF725D">
      <w:pPr>
        <w:shd w:val="clear" w:color="auto" w:fill="FFFFFF"/>
        <w:spacing w:line="432" w:lineRule="atLeast"/>
        <w:ind w:firstLine="708"/>
        <w:jc w:val="both"/>
        <w:rPr>
          <w:rFonts w:ascii="Times New Roman" w:hAnsi="Times New Roman"/>
          <w:sz w:val="24"/>
          <w:szCs w:val="24"/>
        </w:rPr>
      </w:pPr>
      <w:proofErr w:type="spellStart"/>
      <w:r w:rsidRPr="007B1030">
        <w:rPr>
          <w:rFonts w:ascii="Times New Roman" w:hAnsi="Times New Roman"/>
          <w:sz w:val="24"/>
          <w:szCs w:val="24"/>
        </w:rPr>
        <w:t>Chtourou</w:t>
      </w:r>
      <w:proofErr w:type="spellEnd"/>
      <w:r>
        <w:rPr>
          <w:rFonts w:ascii="Times New Roman" w:hAnsi="Times New Roman"/>
          <w:sz w:val="24"/>
          <w:szCs w:val="24"/>
        </w:rPr>
        <w:t xml:space="preserve"> et. </w:t>
      </w:r>
      <w:r w:rsidR="00D072CE">
        <w:rPr>
          <w:rFonts w:ascii="Times New Roman" w:hAnsi="Times New Roman"/>
          <w:sz w:val="24"/>
          <w:szCs w:val="24"/>
        </w:rPr>
        <w:t>a</w:t>
      </w:r>
      <w:r>
        <w:rPr>
          <w:rFonts w:ascii="Times New Roman" w:hAnsi="Times New Roman"/>
          <w:sz w:val="24"/>
          <w:szCs w:val="24"/>
        </w:rPr>
        <w:t xml:space="preserve">l (2015), </w:t>
      </w:r>
      <w:r w:rsidR="00316D4F">
        <w:rPr>
          <w:rFonts w:ascii="Times New Roman" w:hAnsi="Times New Roman"/>
          <w:sz w:val="24"/>
          <w:szCs w:val="24"/>
        </w:rPr>
        <w:t>demonstrou que a</w:t>
      </w:r>
      <w:r w:rsidR="00D072CE">
        <w:rPr>
          <w:rFonts w:ascii="Times New Roman" w:hAnsi="Times New Roman"/>
          <w:sz w:val="24"/>
          <w:szCs w:val="24"/>
        </w:rPr>
        <w:t>pós tratar ratos com</w:t>
      </w:r>
      <w:r w:rsidR="00316D4F">
        <w:rPr>
          <w:rFonts w:ascii="Times New Roman" w:hAnsi="Times New Roman"/>
          <w:sz w:val="24"/>
          <w:szCs w:val="24"/>
        </w:rPr>
        <w:t xml:space="preserve"> cisplatina</w:t>
      </w:r>
      <w:r w:rsidR="00D072CE">
        <w:rPr>
          <w:rFonts w:ascii="Times New Roman" w:hAnsi="Times New Roman"/>
          <w:sz w:val="24"/>
          <w:szCs w:val="24"/>
        </w:rPr>
        <w:t xml:space="preserve"> houve  danos </w:t>
      </w:r>
      <w:proofErr w:type="spellStart"/>
      <w:r w:rsidR="00D072CE">
        <w:rPr>
          <w:rFonts w:ascii="Times New Roman" w:hAnsi="Times New Roman"/>
          <w:sz w:val="24"/>
          <w:szCs w:val="24"/>
        </w:rPr>
        <w:t>oxidativos</w:t>
      </w:r>
      <w:proofErr w:type="spellEnd"/>
      <w:r w:rsidR="00D072CE">
        <w:rPr>
          <w:rFonts w:ascii="Times New Roman" w:hAnsi="Times New Roman"/>
          <w:sz w:val="24"/>
          <w:szCs w:val="24"/>
        </w:rPr>
        <w:t xml:space="preserve"> no</w:t>
      </w:r>
      <w:r w:rsidR="00316D4F">
        <w:rPr>
          <w:rFonts w:ascii="Times New Roman" w:hAnsi="Times New Roman"/>
          <w:sz w:val="24"/>
          <w:szCs w:val="24"/>
        </w:rPr>
        <w:t xml:space="preserve"> hipocampo devido ao aumento dos níveis de MDA, nitrito e  da expressão da </w:t>
      </w:r>
      <w:proofErr w:type="spellStart"/>
      <w:r w:rsidR="00316D4F">
        <w:rPr>
          <w:rFonts w:ascii="Times New Roman" w:hAnsi="Times New Roman"/>
          <w:sz w:val="24"/>
          <w:szCs w:val="24"/>
        </w:rPr>
        <w:t>NOSi</w:t>
      </w:r>
      <w:proofErr w:type="spellEnd"/>
      <w:r w:rsidR="00316D4F">
        <w:rPr>
          <w:rFonts w:ascii="Times New Roman" w:hAnsi="Times New Roman"/>
          <w:sz w:val="24"/>
          <w:szCs w:val="24"/>
        </w:rPr>
        <w:t xml:space="preserve">. </w:t>
      </w:r>
      <w:r w:rsidR="00D072CE" w:rsidRPr="00D072CE">
        <w:rPr>
          <w:rFonts w:ascii="Times New Roman" w:hAnsi="Times New Roman" w:cs="Times New Roman"/>
          <w:sz w:val="24"/>
          <w:szCs w:val="24"/>
        </w:rPr>
        <w:t>Oz et</w:t>
      </w:r>
      <w:r w:rsidR="00D072CE">
        <w:rPr>
          <w:rFonts w:ascii="Times New Roman" w:hAnsi="Times New Roman" w:cs="Times New Roman"/>
          <w:sz w:val="24"/>
          <w:szCs w:val="24"/>
        </w:rPr>
        <w:t>.</w:t>
      </w:r>
      <w:r w:rsidR="00D072CE" w:rsidRPr="00D072CE">
        <w:rPr>
          <w:rFonts w:ascii="Times New Roman" w:hAnsi="Times New Roman" w:cs="Times New Roman"/>
          <w:sz w:val="24"/>
          <w:szCs w:val="24"/>
        </w:rPr>
        <w:t xml:space="preserve"> </w:t>
      </w:r>
      <w:r w:rsidR="00D072CE">
        <w:rPr>
          <w:rFonts w:ascii="Times New Roman" w:hAnsi="Times New Roman" w:cs="Times New Roman"/>
          <w:sz w:val="24"/>
          <w:szCs w:val="24"/>
        </w:rPr>
        <w:t>a</w:t>
      </w:r>
      <w:r w:rsidR="00D072CE">
        <w:rPr>
          <w:rFonts w:ascii="Times New Roman" w:hAnsi="Times New Roman"/>
          <w:sz w:val="24"/>
          <w:szCs w:val="24"/>
        </w:rPr>
        <w:t>l (2015) também descreveu aumento dos níveis de MDA e redução da atividade da SOD em hipocampo de ratos tratados com cisplatina.</w:t>
      </w:r>
    </w:p>
    <w:p w14:paraId="68CDF7DB" w14:textId="77777777" w:rsidR="00FA5FC5" w:rsidRDefault="00FA5FC5" w:rsidP="00EF725D">
      <w:pPr>
        <w:shd w:val="clear" w:color="auto" w:fill="FFFFFF"/>
        <w:spacing w:line="432" w:lineRule="atLeast"/>
        <w:ind w:firstLine="708"/>
        <w:jc w:val="both"/>
        <w:rPr>
          <w:rFonts w:ascii="Times New Roman" w:hAnsi="Times New Roman"/>
          <w:sz w:val="24"/>
          <w:szCs w:val="24"/>
        </w:rPr>
      </w:pPr>
    </w:p>
    <w:p w14:paraId="40AA8724" w14:textId="77777777" w:rsidR="000119EF" w:rsidRDefault="000119EF" w:rsidP="00EF725D">
      <w:pPr>
        <w:shd w:val="clear" w:color="auto" w:fill="FFFFFF"/>
        <w:spacing w:line="432" w:lineRule="atLeast"/>
        <w:ind w:firstLine="708"/>
        <w:jc w:val="both"/>
        <w:rPr>
          <w:rFonts w:ascii="Times New Roman" w:hAnsi="Times New Roman"/>
          <w:sz w:val="24"/>
          <w:szCs w:val="24"/>
        </w:rPr>
      </w:pPr>
    </w:p>
    <w:p w14:paraId="690F5035" w14:textId="77777777" w:rsidR="000119EF" w:rsidRDefault="000119EF" w:rsidP="00EF725D">
      <w:pPr>
        <w:shd w:val="clear" w:color="auto" w:fill="FFFFFF"/>
        <w:spacing w:line="432" w:lineRule="atLeast"/>
        <w:ind w:firstLine="708"/>
        <w:jc w:val="both"/>
        <w:rPr>
          <w:rFonts w:ascii="Times New Roman" w:hAnsi="Times New Roman"/>
          <w:sz w:val="24"/>
          <w:szCs w:val="24"/>
        </w:rPr>
      </w:pPr>
    </w:p>
    <w:p w14:paraId="0B85032F" w14:textId="77777777" w:rsidR="00FA5FC5" w:rsidRDefault="00FA5FC5" w:rsidP="00EF725D">
      <w:pPr>
        <w:shd w:val="clear" w:color="auto" w:fill="FFFFFF"/>
        <w:spacing w:line="432" w:lineRule="atLeast"/>
        <w:ind w:firstLine="708"/>
        <w:jc w:val="both"/>
        <w:rPr>
          <w:rFonts w:ascii="Times New Roman" w:hAnsi="Times New Roman"/>
          <w:sz w:val="24"/>
          <w:szCs w:val="24"/>
        </w:rPr>
      </w:pPr>
    </w:p>
    <w:p w14:paraId="08D7D434" w14:textId="77777777" w:rsidR="00BE01AA" w:rsidRPr="009D50C9" w:rsidRDefault="00BE01AA" w:rsidP="00EF725D">
      <w:pPr>
        <w:shd w:val="clear" w:color="auto" w:fill="FFFFFF"/>
        <w:spacing w:line="432" w:lineRule="atLeast"/>
        <w:ind w:firstLine="708"/>
        <w:jc w:val="both"/>
        <w:rPr>
          <w:rFonts w:ascii="Times New Roman" w:hAnsi="Times New Roman"/>
          <w:sz w:val="24"/>
          <w:szCs w:val="24"/>
        </w:rPr>
      </w:pPr>
    </w:p>
    <w:p w14:paraId="5AF49639" w14:textId="77777777" w:rsidR="00EF725D" w:rsidRPr="009D50C9" w:rsidRDefault="00EF725D" w:rsidP="00EF725D">
      <w:pPr>
        <w:numPr>
          <w:ilvl w:val="2"/>
          <w:numId w:val="6"/>
        </w:numPr>
        <w:spacing w:line="360" w:lineRule="auto"/>
        <w:jc w:val="both"/>
        <w:rPr>
          <w:rFonts w:ascii="Times New Roman" w:hAnsi="Times New Roman"/>
          <w:b/>
          <w:sz w:val="24"/>
          <w:szCs w:val="24"/>
        </w:rPr>
      </w:pPr>
      <w:proofErr w:type="spellStart"/>
      <w:r w:rsidRPr="009D50C9">
        <w:rPr>
          <w:rFonts w:ascii="Times New Roman" w:hAnsi="Times New Roman"/>
          <w:b/>
          <w:sz w:val="24"/>
          <w:szCs w:val="24"/>
        </w:rPr>
        <w:lastRenderedPageBreak/>
        <w:t>Neuroplasticidade</w:t>
      </w:r>
      <w:proofErr w:type="spellEnd"/>
      <w:r w:rsidRPr="009D50C9">
        <w:rPr>
          <w:rFonts w:ascii="Times New Roman" w:hAnsi="Times New Roman"/>
          <w:b/>
          <w:sz w:val="24"/>
          <w:szCs w:val="24"/>
        </w:rPr>
        <w:t xml:space="preserve"> </w:t>
      </w:r>
    </w:p>
    <w:p w14:paraId="7433DF8C" w14:textId="77777777" w:rsidR="00EF725D" w:rsidRPr="009D50C9" w:rsidRDefault="00EF725D" w:rsidP="00EF725D">
      <w:pPr>
        <w:spacing w:line="360" w:lineRule="auto"/>
        <w:ind w:firstLine="708"/>
        <w:jc w:val="both"/>
        <w:rPr>
          <w:rFonts w:ascii="Times New Roman" w:hAnsi="Times New Roman"/>
          <w:sz w:val="24"/>
          <w:szCs w:val="24"/>
        </w:rPr>
      </w:pPr>
      <w:r w:rsidRPr="009D50C9">
        <w:rPr>
          <w:rFonts w:ascii="Times New Roman" w:hAnsi="Times New Roman"/>
          <w:sz w:val="24"/>
          <w:szCs w:val="24"/>
        </w:rPr>
        <w:t xml:space="preserve">Plasticidade é a habilidade de sofrer modificações e mantê-las, sendo esta propriedade essencial para o funcionamento apropriado do sistema nervoso. Esta capacidade de sofrer modificações permite ao organismo se adaptar a alterações complexas do meio-ambiente interno e externo, uma propriedade extremamente importante para sobrevivência e reprodução. Todos os fenômenos comportamentais complexos – incluindo regulação do humor e emoção – são dinâmicos e se apoiam em circuitos de plasticidade neural.  </w:t>
      </w:r>
    </w:p>
    <w:p w14:paraId="0513EBB5" w14:textId="77777777" w:rsidR="009D50C9" w:rsidRPr="009D50C9" w:rsidRDefault="00EF725D" w:rsidP="00EF725D">
      <w:pPr>
        <w:spacing w:line="360" w:lineRule="auto"/>
        <w:ind w:firstLine="708"/>
        <w:jc w:val="both"/>
        <w:rPr>
          <w:rFonts w:ascii="Times New Roman" w:hAnsi="Times New Roman"/>
          <w:sz w:val="24"/>
          <w:szCs w:val="24"/>
        </w:rPr>
      </w:pPr>
      <w:proofErr w:type="spellStart"/>
      <w:r w:rsidRPr="009D50C9">
        <w:rPr>
          <w:rFonts w:ascii="Times New Roman" w:hAnsi="Times New Roman"/>
          <w:sz w:val="24"/>
          <w:szCs w:val="24"/>
        </w:rPr>
        <w:t>Neuroplasticidade</w:t>
      </w:r>
      <w:proofErr w:type="spellEnd"/>
      <w:r w:rsidRPr="009D50C9">
        <w:rPr>
          <w:rFonts w:ascii="Times New Roman" w:hAnsi="Times New Roman"/>
          <w:sz w:val="24"/>
          <w:szCs w:val="24"/>
        </w:rPr>
        <w:t xml:space="preserve"> é o termo mais amplo que relaciona alterações em cascatas de sinalização intracelular e regulação genética, modificações do número e força das sinapses, variações na liberação de neurotransmissores, modelação na arquitetura </w:t>
      </w:r>
      <w:proofErr w:type="spellStart"/>
      <w:r w:rsidRPr="009D50C9">
        <w:rPr>
          <w:rFonts w:ascii="Times New Roman" w:hAnsi="Times New Roman"/>
          <w:sz w:val="24"/>
          <w:szCs w:val="24"/>
        </w:rPr>
        <w:t>axonal</w:t>
      </w:r>
      <w:proofErr w:type="spellEnd"/>
      <w:r w:rsidRPr="009D50C9">
        <w:rPr>
          <w:rFonts w:ascii="Times New Roman" w:hAnsi="Times New Roman"/>
          <w:sz w:val="24"/>
          <w:szCs w:val="24"/>
        </w:rPr>
        <w:t xml:space="preserve"> e </w:t>
      </w:r>
      <w:proofErr w:type="spellStart"/>
      <w:r w:rsidRPr="009D50C9">
        <w:rPr>
          <w:rFonts w:ascii="Times New Roman" w:hAnsi="Times New Roman"/>
          <w:sz w:val="24"/>
          <w:szCs w:val="24"/>
        </w:rPr>
        <w:t>dendrítica</w:t>
      </w:r>
      <w:proofErr w:type="spellEnd"/>
      <w:r w:rsidRPr="009D50C9">
        <w:rPr>
          <w:rFonts w:ascii="Times New Roman" w:hAnsi="Times New Roman"/>
          <w:sz w:val="24"/>
          <w:szCs w:val="24"/>
        </w:rPr>
        <w:t xml:space="preserve"> e, em algumas áreas do SNC, a geração de novos neurônios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&lt;EndNote&gt;&lt;Cite&gt;&lt;Author&gt;McClung&lt;/Author&gt;&lt;Year&gt;2008&lt;/Year&gt;&lt;RecNum&gt;96&lt;/RecNum&gt;&lt;DisplayText&gt;(McClung and Nestler 2008)&lt;/DisplayText&gt;&lt;record&gt;&lt;rec-number&gt;96&lt;/rec-number&gt;&lt;foreign-keys&gt;&lt;key app="EN" db-id="v0r0da5ez2pzx5epfsuxwd0ovsvps2900r2p"&gt;96&lt;/key&gt;&lt;/foreign-keys&gt;&lt;ref-type name="Journal Article"&gt;17&lt;/ref-type&gt;&lt;contributors&gt;&lt;authors&gt;&lt;author&gt;McClung, C. A.&lt;/author&gt;&lt;author&gt;Nestler, E. J.&lt;/author&gt;&lt;/authors&gt;&lt;/contributors&gt;&lt;auth-address&gt;Department of Psychiatry and Center for Basic Neuroscience, UT Southwestern Medical Center, Dallas, TX 75390-9070, USA.&lt;/auth-address&gt;&lt;titles&gt;&lt;title&gt;Neuroplasticity mediated by altered gene expression&lt;/title&gt;&lt;secondary-title&gt;Neuropsychopharmacology&lt;/secondary-title&gt;&lt;alt-title&gt;Neuropsychopharmacology : official publication of the American College of Neuropsychopharmacology&lt;/alt-title&gt;&lt;/titles&gt;&lt;periodical&gt;&lt;full-title&gt;Neuropsychopharmacology&lt;/full-title&gt;&lt;/periodical&gt;&lt;pages&gt;3-17&lt;/pages&gt;&lt;volume&gt;33&lt;/volume&gt;&lt;number&gt;1&lt;/number&gt;&lt;edition&gt;2007/08/31&lt;/edition&gt;&lt;keywords&gt;&lt;keyword&gt;Animals&lt;/keyword&gt;&lt;keyword&gt;Brain/cytology/*physiology&lt;/keyword&gt;&lt;keyword&gt;Gene Expression/*physiology&lt;/keyword&gt;&lt;keyword&gt;Gene Expression Regulation/*physiology&lt;/keyword&gt;&lt;keyword&gt;Humans&lt;/keyword&gt;&lt;keyword&gt;Models, Biological&lt;/keyword&gt;&lt;keyword&gt;Neuronal Plasticity/*physiology&lt;/keyword&gt;&lt;/keywords&gt;&lt;dates&gt;&lt;year&gt;2008&lt;/year&gt;&lt;pub-dates&gt;&lt;date&gt;Jan&lt;/date&gt;&lt;/pub-dates&gt;&lt;/dates&gt;&lt;isbn&gt;0893-133X (Print)&amp;#xD;0006-3223 (Linking)&lt;/isbn&gt;&lt;accession-num&gt;17728700&lt;/accession-num&gt;&lt;work-type&gt;Review&lt;/work-type&gt;&lt;urls&gt;&lt;related-urls&gt;&lt;url&gt;http://www.ncbi.nlm.nih.gov/pubmed/17728700&lt;/url&gt;&lt;/related-urls&gt;&lt;/urls&gt;&lt;electronic-resource-num&gt;10.1038/sj.npp.1301544&lt;/electronic-resource-num&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60" w:tooltip="McClung, 2008 #96" w:history="1">
        <w:r w:rsidR="00470BEF" w:rsidRPr="009D50C9">
          <w:rPr>
            <w:rFonts w:ascii="Times New Roman" w:hAnsi="Times New Roman"/>
            <w:noProof/>
            <w:sz w:val="24"/>
            <w:szCs w:val="24"/>
          </w:rPr>
          <w:t xml:space="preserve">MCCLUNG </w:t>
        </w:r>
        <w:r w:rsidRPr="009D50C9">
          <w:rPr>
            <w:rFonts w:ascii="Times New Roman" w:hAnsi="Times New Roman"/>
            <w:noProof/>
            <w:sz w:val="24"/>
            <w:szCs w:val="24"/>
          </w:rPr>
          <w:t xml:space="preserve">and </w:t>
        </w:r>
        <w:r w:rsidR="00470BEF" w:rsidRPr="009D50C9">
          <w:rPr>
            <w:rFonts w:ascii="Times New Roman" w:hAnsi="Times New Roman"/>
            <w:noProof/>
            <w:sz w:val="24"/>
            <w:szCs w:val="24"/>
          </w:rPr>
          <w:t>NESTLER</w:t>
        </w:r>
        <w:r w:rsidRPr="009D50C9">
          <w:rPr>
            <w:rFonts w:ascii="Times New Roman" w:hAnsi="Times New Roman"/>
            <w:noProof/>
            <w:sz w:val="24"/>
            <w:szCs w:val="24"/>
          </w:rPr>
          <w:t xml:space="preserve"> 2008</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w:t>
      </w:r>
    </w:p>
    <w:p w14:paraId="68463D51" w14:textId="77777777" w:rsidR="00EF725D" w:rsidRPr="009D50C9" w:rsidRDefault="00EF725D" w:rsidP="00EF725D">
      <w:pPr>
        <w:spacing w:line="360" w:lineRule="auto"/>
        <w:ind w:firstLine="708"/>
        <w:jc w:val="both"/>
        <w:rPr>
          <w:rFonts w:ascii="Times New Roman" w:hAnsi="Times New Roman"/>
          <w:sz w:val="24"/>
          <w:szCs w:val="24"/>
        </w:rPr>
      </w:pPr>
      <w:r w:rsidRPr="009D50C9">
        <w:rPr>
          <w:rFonts w:ascii="Times New Roman" w:hAnsi="Times New Roman"/>
          <w:sz w:val="24"/>
          <w:szCs w:val="24"/>
        </w:rPr>
        <w:t xml:space="preserve">Uma das organelas intracelulares envolvida na </w:t>
      </w:r>
      <w:proofErr w:type="spellStart"/>
      <w:r w:rsidRPr="009D50C9">
        <w:rPr>
          <w:rFonts w:ascii="Times New Roman" w:hAnsi="Times New Roman"/>
          <w:sz w:val="24"/>
          <w:szCs w:val="24"/>
        </w:rPr>
        <w:t>neuroplasticidade</w:t>
      </w:r>
      <w:proofErr w:type="spellEnd"/>
      <w:r w:rsidRPr="009D50C9">
        <w:rPr>
          <w:rFonts w:ascii="Times New Roman" w:hAnsi="Times New Roman"/>
          <w:sz w:val="24"/>
          <w:szCs w:val="24"/>
        </w:rPr>
        <w:t xml:space="preserve"> é a mitocôndria. Esta organela tem um importante papel na regulação intracelular de cálcio e </w:t>
      </w:r>
      <w:proofErr w:type="spellStart"/>
      <w:r w:rsidRPr="009D50C9">
        <w:rPr>
          <w:rFonts w:ascii="Times New Roman" w:hAnsi="Times New Roman"/>
          <w:sz w:val="24"/>
          <w:szCs w:val="24"/>
        </w:rPr>
        <w:t>citoproteção</w:t>
      </w:r>
      <w:proofErr w:type="spellEnd"/>
      <w:r w:rsidRPr="009D50C9">
        <w:rPr>
          <w:rFonts w:ascii="Times New Roman" w:hAnsi="Times New Roman"/>
          <w:sz w:val="24"/>
          <w:szCs w:val="24"/>
        </w:rPr>
        <w:t xml:space="preserve">. A captação do cálcio do </w:t>
      </w:r>
      <w:proofErr w:type="spellStart"/>
      <w:r w:rsidRPr="009D50C9">
        <w:rPr>
          <w:rFonts w:ascii="Times New Roman" w:hAnsi="Times New Roman"/>
          <w:sz w:val="24"/>
          <w:szCs w:val="24"/>
        </w:rPr>
        <w:t>citosol</w:t>
      </w:r>
      <w:proofErr w:type="spellEnd"/>
      <w:r w:rsidRPr="009D50C9">
        <w:rPr>
          <w:rFonts w:ascii="Times New Roman" w:hAnsi="Times New Roman"/>
          <w:sz w:val="24"/>
          <w:szCs w:val="24"/>
        </w:rPr>
        <w:t xml:space="preserve"> e sua liberação têm importantes consequências para a atividade neuronal e </w:t>
      </w:r>
      <w:proofErr w:type="spellStart"/>
      <w:r w:rsidRPr="009D50C9">
        <w:rPr>
          <w:rFonts w:ascii="Times New Roman" w:hAnsi="Times New Roman"/>
          <w:sz w:val="24"/>
          <w:szCs w:val="24"/>
        </w:rPr>
        <w:t>glial</w:t>
      </w:r>
      <w:proofErr w:type="spellEnd"/>
      <w:r w:rsidRPr="009D50C9">
        <w:rPr>
          <w:rFonts w:ascii="Times New Roman" w:hAnsi="Times New Roman"/>
          <w:sz w:val="24"/>
          <w:szCs w:val="24"/>
        </w:rPr>
        <w:t xml:space="preserve">, modulando respostas intracelulares fisiológicas e fisiopatológicas </w:t>
      </w:r>
      <w:r w:rsidRPr="009D50C9">
        <w:rPr>
          <w:rFonts w:ascii="Times New Roman" w:hAnsi="Times New Roman"/>
          <w:sz w:val="24"/>
          <w:szCs w:val="24"/>
        </w:rPr>
        <w:fldChar w:fldCharType="begin">
          <w:fldData xml:space="preserve">PEVuZE5vdGU+PENpdGU+PEF1dGhvcj5TaW1wc29uPC9BdXRob3I+PFllYXI+MTk5ODwvWWVhcj48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</w:fldData>
        </w:fldChar>
      </w:r>
      <w:r w:rsidRPr="009D50C9">
        <w:rPr>
          <w:rFonts w:ascii="Times New Roman" w:hAnsi="Times New Roman"/>
          <w:sz w:val="24"/>
          <w:szCs w:val="24"/>
        </w:rPr>
        <w:instrText xml:space="preserve"> ADDIN EN.CITE </w:instrText>
      </w:r>
      <w:r w:rsidRPr="009D50C9">
        <w:rPr>
          <w:rFonts w:ascii="Times New Roman" w:hAnsi="Times New Roman"/>
          <w:sz w:val="24"/>
          <w:szCs w:val="24"/>
        </w:rPr>
        <w:fldChar w:fldCharType="begin">
          <w:fldData xml:space="preserve">PEVuZE5vdGU+PENpdGU+PEF1dGhvcj5TaW1wc29uPC9BdXRob3I+PFllYXI+MTk5ODwvWWVhcj48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</w:fldData>
        </w:fldChar>
      </w:r>
      <w:r w:rsidRPr="009D50C9">
        <w:rPr>
          <w:rFonts w:ascii="Times New Roman" w:hAnsi="Times New Roman"/>
          <w:sz w:val="24"/>
          <w:szCs w:val="24"/>
        </w:rPr>
        <w:instrText xml:space="preserve"> ADDIN EN.CITE.DATA </w:instrText>
      </w:r>
      <w:r w:rsidRPr="009D50C9">
        <w:rPr>
          <w:rFonts w:ascii="Times New Roman" w:hAnsi="Times New Roman"/>
          <w:sz w:val="24"/>
          <w:szCs w:val="24"/>
        </w:rPr>
      </w:r>
      <w:r w:rsidRPr="009D50C9">
        <w:rPr>
          <w:rFonts w:ascii="Times New Roman" w:hAnsi="Times New Roman"/>
          <w:sz w:val="24"/>
          <w:szCs w:val="24"/>
        </w:rPr>
        <w:fldChar w:fldCharType="end"/>
      </w:r>
      <w:r w:rsidRPr="009D50C9">
        <w:rPr>
          <w:rFonts w:ascii="Times New Roman" w:hAnsi="Times New Roman"/>
          <w:sz w:val="24"/>
          <w:szCs w:val="24"/>
        </w:rPr>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76" w:tooltip="Simpson, 1998 #103" w:history="1">
        <w:r w:rsidR="00470BEF" w:rsidRPr="009D50C9">
          <w:rPr>
            <w:rFonts w:ascii="Times New Roman" w:hAnsi="Times New Roman"/>
            <w:noProof/>
            <w:sz w:val="24"/>
            <w:szCs w:val="24"/>
          </w:rPr>
          <w:t>SIMPSON</w:t>
        </w:r>
        <w:r w:rsidRPr="009D50C9">
          <w:rPr>
            <w:rFonts w:ascii="Times New Roman" w:hAnsi="Times New Roman"/>
            <w:noProof/>
            <w:sz w:val="24"/>
            <w:szCs w:val="24"/>
          </w:rPr>
          <w:t xml:space="preserve"> and </w:t>
        </w:r>
        <w:r w:rsidR="00470BEF" w:rsidRPr="009D50C9">
          <w:rPr>
            <w:rFonts w:ascii="Times New Roman" w:hAnsi="Times New Roman"/>
            <w:noProof/>
            <w:sz w:val="24"/>
            <w:szCs w:val="24"/>
          </w:rPr>
          <w:t>RUSSELL</w:t>
        </w:r>
        <w:r w:rsidRPr="009D50C9">
          <w:rPr>
            <w:rFonts w:ascii="Times New Roman" w:hAnsi="Times New Roman"/>
            <w:noProof/>
            <w:sz w:val="24"/>
            <w:szCs w:val="24"/>
          </w:rPr>
          <w:t xml:space="preserve"> 1998</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em uma variedade de circuitos </w:t>
      </w:r>
      <w:proofErr w:type="spellStart"/>
      <w:r w:rsidRPr="009D50C9">
        <w:rPr>
          <w:rFonts w:ascii="Times New Roman" w:hAnsi="Times New Roman"/>
          <w:sz w:val="24"/>
          <w:szCs w:val="24"/>
        </w:rPr>
        <w:t>neuroanatômicos</w:t>
      </w:r>
      <w:proofErr w:type="spellEnd"/>
      <w:r w:rsidRPr="009D50C9">
        <w:rPr>
          <w:rFonts w:ascii="Times New Roman" w:hAnsi="Times New Roman"/>
          <w:sz w:val="24"/>
          <w:szCs w:val="24"/>
        </w:rPr>
        <w:t xml:space="preserve"> e regiões que fazem mediação de comportamentos complexos, incluindo aquelas implicadas na fisiopatologia dos transtornos de humor. </w:t>
      </w:r>
    </w:p>
    <w:p w14:paraId="69AB3FF7" w14:textId="77777777" w:rsidR="00EF725D" w:rsidRPr="009D50C9" w:rsidRDefault="00EF725D" w:rsidP="00EF725D">
      <w:pPr>
        <w:spacing w:line="360" w:lineRule="auto"/>
        <w:ind w:firstLine="708"/>
        <w:jc w:val="both"/>
        <w:rPr>
          <w:rFonts w:ascii="Times New Roman" w:hAnsi="Times New Roman"/>
          <w:sz w:val="24"/>
          <w:szCs w:val="24"/>
        </w:rPr>
      </w:pPr>
      <w:r w:rsidRPr="009D50C9">
        <w:rPr>
          <w:rFonts w:ascii="Times New Roman" w:hAnsi="Times New Roman"/>
          <w:sz w:val="24"/>
          <w:szCs w:val="24"/>
        </w:rPr>
        <w:t xml:space="preserve">O </w:t>
      </w:r>
      <w:r w:rsidRPr="009D50C9">
        <w:rPr>
          <w:rFonts w:ascii="Times New Roman" w:eastAsia="Times New Roman" w:hAnsi="Times New Roman"/>
          <w:sz w:val="24"/>
          <w:szCs w:val="24"/>
          <w:lang w:eastAsia="pt-BR"/>
        </w:rPr>
        <w:t xml:space="preserve">fator </w:t>
      </w:r>
      <w:proofErr w:type="spellStart"/>
      <w:r w:rsidRPr="009D50C9">
        <w:rPr>
          <w:rFonts w:ascii="Times New Roman" w:eastAsia="Times New Roman" w:hAnsi="Times New Roman"/>
          <w:sz w:val="24"/>
          <w:szCs w:val="24"/>
          <w:lang w:eastAsia="pt-BR"/>
        </w:rPr>
        <w:t>neurotrófico</w:t>
      </w:r>
      <w:proofErr w:type="spellEnd"/>
      <w:r w:rsidRPr="009D50C9">
        <w:rPr>
          <w:rFonts w:ascii="Times New Roman" w:eastAsia="Times New Roman" w:hAnsi="Times New Roman"/>
          <w:sz w:val="24"/>
          <w:szCs w:val="24"/>
          <w:lang w:eastAsia="pt-BR"/>
        </w:rPr>
        <w:t xml:space="preserve"> derivado do cérebro</w:t>
      </w:r>
      <w:r w:rsidRPr="009D50C9">
        <w:rPr>
          <w:rFonts w:ascii="Times New Roman" w:hAnsi="Times New Roman"/>
          <w:sz w:val="24"/>
          <w:szCs w:val="24"/>
        </w:rPr>
        <w:t xml:space="preserve"> (BDNF) é um membro da família dos fatores de crescimento denominada genericamente de “</w:t>
      </w:r>
      <w:proofErr w:type="spellStart"/>
      <w:r w:rsidRPr="009D50C9">
        <w:rPr>
          <w:rFonts w:ascii="Times New Roman" w:hAnsi="Times New Roman"/>
          <w:sz w:val="24"/>
          <w:szCs w:val="24"/>
        </w:rPr>
        <w:t>neurotrofinas</w:t>
      </w:r>
      <w:proofErr w:type="spellEnd"/>
      <w:r w:rsidRPr="009D50C9">
        <w:rPr>
          <w:rFonts w:ascii="Times New Roman" w:hAnsi="Times New Roman"/>
          <w:sz w:val="24"/>
          <w:szCs w:val="24"/>
        </w:rPr>
        <w:t>”, cujos efeitos resultam da ativação do seu receptor cognato tirosina-</w:t>
      </w:r>
      <w:proofErr w:type="spellStart"/>
      <w:r w:rsidRPr="009D50C9">
        <w:rPr>
          <w:rFonts w:ascii="Times New Roman" w:hAnsi="Times New Roman"/>
          <w:sz w:val="24"/>
          <w:szCs w:val="24"/>
        </w:rPr>
        <w:t>quinase</w:t>
      </w:r>
      <w:proofErr w:type="spellEnd"/>
      <w:r w:rsidRPr="009D50C9">
        <w:rPr>
          <w:rFonts w:ascii="Times New Roman" w:hAnsi="Times New Roman"/>
          <w:sz w:val="24"/>
          <w:szCs w:val="24"/>
        </w:rPr>
        <w:t xml:space="preserve"> B (</w:t>
      </w:r>
      <w:proofErr w:type="spellStart"/>
      <w:r w:rsidRPr="009D50C9">
        <w:rPr>
          <w:rFonts w:ascii="Times New Roman" w:hAnsi="Times New Roman"/>
          <w:sz w:val="24"/>
          <w:szCs w:val="24"/>
        </w:rPr>
        <w:t>Trk</w:t>
      </w:r>
      <w:proofErr w:type="spellEnd"/>
      <w:r w:rsidRPr="009D50C9">
        <w:rPr>
          <w:rFonts w:ascii="Times New Roman" w:hAnsi="Times New Roman"/>
          <w:sz w:val="24"/>
          <w:szCs w:val="24"/>
        </w:rPr>
        <w:t xml:space="preserve"> B)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&lt;EndNote&gt;&lt;Cite&gt;&lt;Author&gt;Duman&lt;/Author&gt;&lt;Year&gt;2002&lt;/Year&gt;&lt;RecNum&gt;25&lt;/RecNum&gt;&lt;DisplayText&gt;(Duman 2002)&lt;/DisplayText&gt;&lt;record&gt;&lt;rec-number&gt;25&lt;/rec-number&gt;&lt;foreign-keys&gt;&lt;key app="EN" db-id="v0r0da5ez2pzx5epfsuxwd0ovsvps2900r2p"&gt;25&lt;/key&gt;&lt;/foreign-keys&gt;&lt;ref-type name="Journal Article"&gt;17&lt;/ref-type&gt;&lt;contributors&gt;&lt;authors&gt;&lt;author&gt;Duman, R. S.&lt;/author&gt;&lt;/authors&gt;&lt;/contributors&gt;&lt;auth-address&gt;Departments of Psychiatry and Pharmacology, Yale University School of Medicine, New Haven, CT, USA. ronald.duman@yale.edu&lt;/auth-address&gt;&lt;titles&gt;&lt;title&gt;Structural alterations in depression: cellular mechanisms underlying pathology and treatment of mood disorders&lt;/title&gt;&lt;secondary-title&gt;CNS Spectr&lt;/secondary-title&gt;&lt;/titles&gt;&lt;periodical&gt;&lt;full-title&gt;CNS Spectr&lt;/full-title&gt;&lt;/periodical&gt;&lt;pages&gt;140-2, 144-7&lt;/pages&gt;&lt;volume&gt;7&lt;/volume&gt;&lt;number&gt;2&lt;/number&gt;&lt;edition&gt;2004/06/29&lt;/edition&gt;&lt;dates&gt;&lt;year&gt;2002&lt;/year&gt;&lt;pub-dates&gt;&lt;date&gt;Feb&lt;/date&gt;&lt;/pub-dates&gt;&lt;/dates&gt;&lt;isbn&gt;1092-8529 (Print)&amp;#xD;1092-8529 (Linking)&lt;/isbn&gt;&lt;accession-num&gt;15220856&lt;/accession-num&gt;&lt;urls&gt;&lt;related-urls&gt;&lt;url&gt;http://www.ncbi.nlm.nih.gov/entrez/query.fcgi?cmd=Retrieve&amp;amp;db=PubMed&amp;amp;dopt=Citation&amp;amp;list_uids=15220856&lt;/url&gt;&lt;/related-urls&gt;&lt;/urls&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19" w:tooltip="Duman, 2002 #25" w:history="1">
        <w:r w:rsidR="00470BEF" w:rsidRPr="009D50C9">
          <w:rPr>
            <w:rFonts w:ascii="Times New Roman" w:hAnsi="Times New Roman"/>
            <w:noProof/>
            <w:sz w:val="24"/>
            <w:szCs w:val="24"/>
          </w:rPr>
          <w:t>DUMAN</w:t>
        </w:r>
        <w:r w:rsidRPr="009D50C9">
          <w:rPr>
            <w:rFonts w:ascii="Times New Roman" w:hAnsi="Times New Roman"/>
            <w:noProof/>
            <w:sz w:val="24"/>
            <w:szCs w:val="24"/>
          </w:rPr>
          <w:t xml:space="preserve"> 2002</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O BDNF tem influência marcante na eficácia sináptica, na conectividade neuronal e na </w:t>
      </w:r>
      <w:proofErr w:type="spellStart"/>
      <w:r w:rsidRPr="009D50C9">
        <w:rPr>
          <w:rFonts w:ascii="Times New Roman" w:hAnsi="Times New Roman"/>
          <w:sz w:val="24"/>
          <w:szCs w:val="24"/>
        </w:rPr>
        <w:t>neuroplasticidade</w:t>
      </w:r>
      <w:proofErr w:type="spellEnd"/>
      <w:r w:rsidRPr="009D50C9">
        <w:rPr>
          <w:rFonts w:ascii="Times New Roman" w:hAnsi="Times New Roman"/>
          <w:sz w:val="24"/>
          <w:szCs w:val="24"/>
        </w:rPr>
        <w:t xml:space="preserve">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&lt;EndNote&gt;&lt;Cite&gt;&lt;Author&gt;Post&lt;/Author&gt;&lt;Year&gt;2007&lt;/Year&gt;&lt;RecNum&gt;13832&lt;/RecNum&gt;&lt;DisplayText&gt;(Post 2007)&lt;/DisplayText&gt;&lt;record&gt;&lt;rec-number&gt;13832&lt;/rec-number&gt;&lt;foreign-keys&gt;&lt;key app="EN" db-id="xzw9ffex0vsz02e52xrx9rrkxtsvv2ew52te"&gt;13832&lt;/key&gt;&lt;/foreign-keys&gt;&lt;ref-type name="Journal Article"&gt;17&lt;/ref-type&gt;&lt;contributors&gt;&lt;authors&gt;&lt;author&gt;Post, R. M.&lt;/author&gt;&lt;/authors&gt;&lt;/contributors&gt;&lt;auth-address&gt;Penn State School of Medicine, Hershey, PA, USA. robert.post@speakeasy.net&lt;/auth-address&gt;&lt;titles&gt;&lt;title&gt;Role of BDNF in bipolar and unipolar disorder: clinical and theoretical implications&lt;/title&gt;&lt;secondary-title&gt;J Psychiatr Res&lt;/secondary-title&gt;&lt;/titles&gt;&lt;periodical&gt;&lt;full-title&gt;J Psychiatr Res&lt;/full-title&gt;&lt;/periodical&gt;&lt;pages&gt;979-90&lt;/pages&gt;&lt;volume&gt;41&lt;/volume&gt;&lt;number&gt;12&lt;/number&gt;&lt;edition&gt;2007/01/24&lt;/edition&gt;&lt;keywords&gt;&lt;keyword&gt;Animals&lt;/keyword&gt;&lt;keyword&gt;Bipolar Disorder/*metabolism&lt;/keyword&gt;&lt;keyword&gt;Brain-Derived Neurotrophic Factor/genetics/*physiology&lt;/keyword&gt;&lt;keyword&gt;Depressive Disorder/*metabolism&lt;/keyword&gt;&lt;keyword&gt;Humans&lt;/keyword&gt;&lt;keyword&gt;Polymorphism, Single Nucleotide&lt;/keyword&gt;&lt;keyword&gt;Protein Precursors/genetics/physiology&lt;/keyword&gt;&lt;/keywords&gt;&lt;dates&gt;&lt;year&gt;2007&lt;/year&gt;&lt;pub-dates&gt;&lt;date&gt;Dec&lt;/date&gt;&lt;/pub-dates&gt;&lt;/dates&gt;&lt;isbn&gt;0022-3956 (Print)&amp;#xD;0022-3956 (Linking)&lt;/isbn&gt;&lt;accession-num&gt;17239400&lt;/accession-num&gt;&lt;urls&gt;&lt;related-urls&gt;&lt;url&gt;http://www.ncbi.nlm.nih.gov/entrez/query.fcgi?cmd=Retrieve&amp;amp;db=PubMed&amp;amp;dopt=Citation&amp;amp;list_uids=17239400&lt;/url&gt;&lt;/related-urls&gt;&lt;/urls&gt;&lt;electronic-resource-num&gt;S0022-3956(06)00201-9 [pii]&amp;#xD;10.1016/j.jpsychires.2006.09.009&lt;/electronic-resource-num&gt;&lt;language&gt;eng&lt;/language&gt;&lt;/record&gt;&lt;/Cite&gt;&lt;/EndNote&gt;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67" w:tooltip="Post, 2007 #13832" w:history="1">
        <w:r w:rsidR="00B15304" w:rsidRPr="009D50C9">
          <w:rPr>
            <w:rFonts w:ascii="Times New Roman" w:hAnsi="Times New Roman"/>
            <w:noProof/>
            <w:sz w:val="24"/>
            <w:szCs w:val="24"/>
          </w:rPr>
          <w:t>POST</w:t>
        </w:r>
        <w:r w:rsidR="00B15304">
          <w:rPr>
            <w:rFonts w:ascii="Times New Roman" w:hAnsi="Times New Roman"/>
            <w:noProof/>
            <w:sz w:val="24"/>
            <w:szCs w:val="24"/>
          </w:rPr>
          <w:t xml:space="preserve">, </w:t>
        </w:r>
        <w:r w:rsidRPr="009D50C9">
          <w:rPr>
            <w:rFonts w:ascii="Times New Roman" w:hAnsi="Times New Roman"/>
            <w:noProof/>
            <w:sz w:val="24"/>
            <w:szCs w:val="24"/>
          </w:rPr>
          <w:t>2007</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Esta </w:t>
      </w:r>
      <w:proofErr w:type="spellStart"/>
      <w:r w:rsidRPr="009D50C9">
        <w:rPr>
          <w:rFonts w:ascii="Times New Roman" w:hAnsi="Times New Roman"/>
          <w:sz w:val="24"/>
          <w:szCs w:val="24"/>
        </w:rPr>
        <w:t>neurotrofina</w:t>
      </w:r>
      <w:proofErr w:type="spellEnd"/>
      <w:r w:rsidRPr="009D50C9">
        <w:rPr>
          <w:rFonts w:ascii="Times New Roman" w:hAnsi="Times New Roman"/>
          <w:sz w:val="24"/>
          <w:szCs w:val="24"/>
        </w:rPr>
        <w:t xml:space="preserve"> está expressa no córtex cerebral e no hipocampo, áreas cerebrais que regulam funções cerebrais complexas, como a memória declarativa e a emoção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&lt;EndNote&gt;&lt;Cite&gt;&lt;Author&gt;Grande&lt;/Author&gt;&lt;Year&gt;2010&lt;/Year&gt;&lt;RecNum&gt;27&lt;/RecNum&gt;&lt;DisplayText&gt;(Grande et al. 2010)&lt;/DisplayText&gt;&lt;record&gt;&lt;rec-number&gt;27&lt;/rec-number&gt;&lt;foreign-keys&gt;&lt;key app="EN" db-id="v0r0da5ez2pzx5epfsuxwd0ovsvps2900r2p"&gt;27&lt;/key&gt;&lt;/foreign-keys&gt;&lt;ref-type name="Journal Article"&gt;17&lt;/ref-type&gt;&lt;contributors&gt;&lt;authors&gt;&lt;author&gt;Grande, I.&lt;/author&gt;&lt;author&gt;Fries, G. R.&lt;/author&gt;&lt;author&gt;Kunz, M.&lt;/author&gt;&lt;author&gt;Kapczinski, F.&lt;/author&gt;&lt;/authors&gt;&lt;/contributors&gt;&lt;auth-address&gt;Bipolar Disorder Program and Laboratory of Molecular Psychiatry, Hospital de Clinicas de Porto Alegre, Federal University of Rio Grande do Sul, Porto Alegre, Brazil.&lt;/auth-address&gt;&lt;titles&gt;&lt;title&gt;The role of BDNF as a mediator of neuroplasticity in bipolar disorder&lt;/title&gt;&lt;secondary-title&gt;Psychiatry Investig&lt;/secondary-title&gt;&lt;/titles&gt;&lt;periodical&gt;&lt;full-title&gt;Psychiatry Investig&lt;/full-title&gt;&lt;/periodical&gt;&lt;pages&gt;243-50&lt;/pages&gt;&lt;volume&gt;7&lt;/volume&gt;&lt;number&gt;4&lt;/number&gt;&lt;edition&gt;2011/01/22&lt;/edition&gt;&lt;dates&gt;&lt;year&gt;2010&lt;/year&gt;&lt;pub-dates&gt;&lt;date&gt;Dec&lt;/date&gt;&lt;/pub-dates&gt;&lt;/dates&gt;&lt;isbn&gt;1976-3026 (Electronic)&amp;#xD;1738-3684 (Linking)&lt;/isbn&gt;&lt;accession-num&gt;21253407&lt;/accession-num&gt;&lt;urls&gt;&lt;related-urls&gt;&lt;url&gt;http://www.ncbi.nlm.nih.gov/entrez/query.fcgi?cmd=Retrieve&amp;amp;db=PubMed&amp;amp;dopt=Citation&amp;amp;list_uids=21253407&lt;/url&gt;&lt;/related-urls&gt;&lt;/urls&gt;&lt;custom2&gt;3022310&lt;/custom2&gt;&lt;electronic-resource-num&gt;10.4306/pi.2010.7.4.243&lt;/electronic-resource-num&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35" w:tooltip="Grande, 2010 #27" w:history="1">
        <w:r w:rsidR="00470BEF" w:rsidRPr="009D50C9">
          <w:rPr>
            <w:rFonts w:ascii="Times New Roman" w:hAnsi="Times New Roman"/>
            <w:noProof/>
            <w:sz w:val="24"/>
            <w:szCs w:val="24"/>
          </w:rPr>
          <w:t>GRANDE</w:t>
        </w:r>
        <w:r w:rsidRPr="009D50C9">
          <w:rPr>
            <w:rFonts w:ascii="Times New Roman" w:hAnsi="Times New Roman"/>
            <w:noProof/>
            <w:sz w:val="24"/>
            <w:szCs w:val="24"/>
          </w:rPr>
          <w:t xml:space="preserve"> et al. 2010</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Os níveis de BDNF têm influência sobre o volume </w:t>
      </w:r>
      <w:proofErr w:type="spellStart"/>
      <w:r w:rsidRPr="009D50C9">
        <w:rPr>
          <w:rFonts w:ascii="Times New Roman" w:hAnsi="Times New Roman"/>
          <w:sz w:val="24"/>
          <w:szCs w:val="24"/>
        </w:rPr>
        <w:t>hipocampal</w:t>
      </w:r>
      <w:proofErr w:type="spellEnd"/>
      <w:r w:rsidRPr="009D50C9">
        <w:rPr>
          <w:rFonts w:ascii="Times New Roman" w:hAnsi="Times New Roman"/>
          <w:sz w:val="24"/>
          <w:szCs w:val="24"/>
        </w:rPr>
        <w:t xml:space="preserve">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&lt;EndNote&gt;&lt;Cite&gt;&lt;Author&gt;Grande&lt;/Author&gt;&lt;Year&gt;2010&lt;/Year&gt;&lt;RecNum&gt;27&lt;/RecNum&gt;&lt;DisplayText&gt;(Grande et al. 2010)&lt;/DisplayText&gt;&lt;record&gt;&lt;rec-number&gt;27&lt;/rec-number&gt;&lt;foreign-keys&gt;&lt;key app="EN" db-id="v0r0da5ez2pzx5epfsuxwd0ovsvps2900r2p"&gt;27&lt;/key&gt;&lt;/foreign-keys&gt;&lt;ref-type name="Journal Article"&gt;17&lt;/ref-type&gt;&lt;contributors&gt;&lt;authors&gt;&lt;author&gt;Grande, I.&lt;/author&gt;&lt;author&gt;Fries, G. R.&lt;/author&gt;&lt;author&gt;Kunz, M.&lt;/author&gt;&lt;author&gt;Kapczinski, F.&lt;/author&gt;&lt;/authors&gt;&lt;/contributors&gt;&lt;auth-address&gt;Bipolar Disorder Program and Laboratory of Molecular Psychiatry, Hospital de Clinicas de Porto Alegre, Federal University of Rio Grande do Sul, Porto Alegre, Brazil.&lt;/auth-address&gt;&lt;titles&gt;&lt;title&gt;The role of BDNF as a mediator of neuroplasticity in bipolar disorder&lt;/title&gt;&lt;secondary-title&gt;Psychiatry Investig&lt;/secondary-title&gt;&lt;/titles&gt;&lt;periodical&gt;&lt;full-title&gt;Psychiatry Investig&lt;/full-title&gt;&lt;/periodical&gt;&lt;pages&gt;243-50&lt;/pages&gt;&lt;volume&gt;7&lt;/volume&gt;&lt;number&gt;4&lt;/number&gt;&lt;edition&gt;2011/01/22&lt;/edition&gt;&lt;dates&gt;&lt;year&gt;2010&lt;/year&gt;&lt;pub-dates&gt;&lt;date&gt;Dec&lt;/date&gt;&lt;/pub-dates&gt;&lt;/dates&gt;&lt;isbn&gt;1976-3026 (Electronic)&amp;#xD;1738-3684 (Linking)&lt;/isbn&gt;&lt;accession-num&gt;21253407&lt;/accession-num&gt;&lt;urls&gt;&lt;related-urls&gt;&lt;url&gt;http://www.ncbi.nlm.nih.gov/entrez/query.fcgi?cmd=Retrieve&amp;amp;db=PubMed&amp;amp;dopt=Citation&amp;amp;list_uids=21253407&lt;/url&gt;&lt;/related-urls&gt;&lt;/urls&gt;&lt;custom2&gt;3022310&lt;/custom2&gt;&lt;electronic-resource-num&gt;10.4306/pi.2010.7.4.243&lt;/electronic-resource-num&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35" w:tooltip="Grande, 2010 #27" w:history="1">
        <w:r w:rsidR="00470BEF" w:rsidRPr="009D50C9">
          <w:rPr>
            <w:rFonts w:ascii="Times New Roman" w:hAnsi="Times New Roman"/>
            <w:noProof/>
            <w:sz w:val="24"/>
            <w:szCs w:val="24"/>
          </w:rPr>
          <w:t>GRANDE</w:t>
        </w:r>
        <w:r w:rsidRPr="009D50C9">
          <w:rPr>
            <w:rFonts w:ascii="Times New Roman" w:hAnsi="Times New Roman"/>
            <w:noProof/>
            <w:sz w:val="24"/>
            <w:szCs w:val="24"/>
          </w:rPr>
          <w:t xml:space="preserve"> et al. 2010</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w:t>
      </w:r>
    </w:p>
    <w:p w14:paraId="69C1C404" w14:textId="77777777" w:rsidR="009D50C9" w:rsidRPr="000C403E" w:rsidRDefault="00EF725D" w:rsidP="00EF725D">
      <w:pPr>
        <w:pStyle w:val="CommentText"/>
        <w:spacing w:line="360" w:lineRule="auto"/>
        <w:ind w:firstLine="708"/>
        <w:jc w:val="both"/>
        <w:rPr>
          <w:rFonts w:ascii="Times New Roman" w:hAnsi="Times New Roman"/>
          <w:sz w:val="24"/>
          <w:szCs w:val="24"/>
          <w:lang w:val="pt-BR"/>
        </w:rPr>
      </w:pPr>
      <w:r w:rsidRPr="009D50C9">
        <w:rPr>
          <w:rFonts w:ascii="Times New Roman" w:hAnsi="Times New Roman"/>
          <w:sz w:val="24"/>
          <w:szCs w:val="24"/>
        </w:rPr>
        <w:t>Glicogênio sintase quinase-3 β</w:t>
      </w:r>
      <w:r w:rsidRPr="009D50C9">
        <w:rPr>
          <w:rFonts w:ascii="Times New Roman" w:hAnsi="Times New Roman"/>
          <w:b/>
          <w:sz w:val="24"/>
          <w:szCs w:val="24"/>
        </w:rPr>
        <w:t xml:space="preserve"> </w:t>
      </w:r>
      <w:r w:rsidRPr="009D50C9">
        <w:rPr>
          <w:rFonts w:ascii="Times New Roman" w:hAnsi="Times New Roman"/>
          <w:sz w:val="24"/>
          <w:szCs w:val="24"/>
        </w:rPr>
        <w:t xml:space="preserve">(GSK3β) é uma quinase protéica originalmente identificada e nomeada devido à sua habilidade em fosforilar e inativar a enzima metabólica glicogênio sintase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&lt;EndNote&gt;&lt;Cite&gt;&lt;Author&gt;Embi&lt;/Author&gt;&lt;Year&gt;1980&lt;/Year&gt;&lt;RecNum&gt;35&lt;/RecNum&gt;&lt;DisplayText&gt;(Embi et al. 1980)&lt;/DisplayText&gt;&lt;record&gt;&lt;rec-number&gt;35&lt;/rec-number&gt;&lt;foreign-keys&gt;&lt;key app="EN" db-id="v0r0da5ez2pzx5epfsuxwd0ovsvps2900r2p"&gt;35&lt;/key&gt;&lt;/foreign-keys&gt;&lt;ref-type name="Journal Article"&gt;17&lt;/ref-type&gt;&lt;contributors&gt;&lt;authors&gt;&lt;author&gt;Embi, N.&lt;/author&gt;&lt;author&gt;Rylatt, D. B.&lt;/author&gt;&lt;author&gt;Cohen, P.&lt;/author&gt;&lt;/authors&gt;&lt;/contributors&gt;&lt;titles&gt;&lt;title&gt;Glycogen synthase kinase-3 from rabbit skeletal muscle. Separation from cyclic-AMP-dependent protein kinase and phosphorylase kinase&lt;/title&gt;&lt;secondary-title&gt;Eur J Biochem&lt;/secondary-title&gt;&lt;/titles&gt;&lt;periodical&gt;&lt;full-title&gt;Eur J Biochem&lt;/full-title&gt;&lt;abbr-1&gt;European journal of biochemistry / FEBS&lt;/abbr-1&gt;&lt;/periodical&gt;&lt;pages&gt;519-27&lt;/pages&gt;&lt;volume&gt;107&lt;/volume&gt;&lt;number&gt;2&lt;/number&gt;&lt;edition&gt;1980/06/01&lt;/edition&gt;&lt;keywords&gt;&lt;keyword&gt;Animals&lt;/keyword&gt;&lt;keyword&gt;Cyclic AMP/pharmacology&lt;/keyword&gt;&lt;keyword&gt;Glycogen Synthase/metabolism&lt;/keyword&gt;&lt;keyword&gt;Muscles/*enzymology&lt;/keyword&gt;&lt;keyword&gt;Phosphorylase Kinase/analysis&lt;/keyword&gt;&lt;keyword&gt;Phosphorylation&lt;/keyword&gt;&lt;keyword&gt;Protein Kinases/analysis/*isolation &amp;amp; purification&lt;/keyword&gt;&lt;keyword&gt;Rabbits&lt;/keyword&gt;&lt;/keywords&gt;&lt;dates&gt;&lt;year&gt;1980&lt;/year&gt;&lt;pub-dates&gt;&lt;date&gt;Jun&lt;/date&gt;&lt;/pub-dates&gt;&lt;/dates&gt;&lt;isbn&gt;0014-2956 (Print)&amp;#xD;0014-2956 (Linking)&lt;/isbn&gt;&lt;accession-num&gt;6249596&lt;/accession-num&gt;&lt;urls&gt;&lt;related-urls&gt;&lt;url&gt;http://www.ncbi.nlm.nih.gov/entrez/query.fcgi?cmd=Retrieve&amp;amp;db=PubMed&amp;amp;dopt=Citation&amp;amp;list_uids=6249596&lt;/url&gt;&lt;/related-urls&gt;&lt;/urls&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21" w:tooltip="Embi, 1980 #35" w:history="1">
        <w:r w:rsidR="00470BEF" w:rsidRPr="009D50C9">
          <w:rPr>
            <w:rFonts w:ascii="Times New Roman" w:hAnsi="Times New Roman"/>
            <w:noProof/>
            <w:sz w:val="24"/>
            <w:szCs w:val="24"/>
          </w:rPr>
          <w:t>EMBI</w:t>
        </w:r>
        <w:r w:rsidRPr="009D50C9">
          <w:rPr>
            <w:rFonts w:ascii="Times New Roman" w:hAnsi="Times New Roman"/>
            <w:noProof/>
            <w:sz w:val="24"/>
            <w:szCs w:val="24"/>
          </w:rPr>
          <w:t xml:space="preserve"> et al. 1980</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Posteriormente, a GSK3β foi </w:t>
      </w:r>
      <w:r w:rsidRPr="009D50C9">
        <w:rPr>
          <w:rFonts w:ascii="Times New Roman" w:hAnsi="Times New Roman"/>
          <w:sz w:val="24"/>
          <w:szCs w:val="24"/>
        </w:rPr>
        <w:lastRenderedPageBreak/>
        <w:t xml:space="preserve">identificada como uma enzima capaz de modular diversos aspectos da função neural, como: a plasticidade sináptica, a estrutura neuronal, a expressão gênica e a resiliência neuronal </w:t>
      </w:r>
      <w:r w:rsidRPr="009D50C9">
        <w:rPr>
          <w:rFonts w:ascii="Times New Roman" w:hAnsi="Times New Roman"/>
          <w:sz w:val="24"/>
          <w:szCs w:val="24"/>
        </w:rPr>
        <w:fldChar w:fldCharType="begin">
          <w:fldData xml:space="preserve">PEVuZE5vdGU+PENpdGU+PEF1dGhvcj5Kb3BlPC9BdXRob3I+PFllYXI+MjAwNDwvWWVhcj48UmVj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</w:fldData>
        </w:fldChar>
      </w:r>
      <w:r w:rsidRPr="009D50C9">
        <w:rPr>
          <w:rFonts w:ascii="Times New Roman" w:hAnsi="Times New Roman"/>
          <w:sz w:val="24"/>
          <w:szCs w:val="24"/>
        </w:rPr>
        <w:instrText xml:space="preserve"> ADDIN EN.CITE </w:instrText>
      </w:r>
      <w:r w:rsidRPr="009D50C9">
        <w:rPr>
          <w:rFonts w:ascii="Times New Roman" w:hAnsi="Times New Roman"/>
          <w:sz w:val="24"/>
          <w:szCs w:val="24"/>
        </w:rPr>
        <w:fldChar w:fldCharType="begin">
          <w:fldData xml:space="preserve">PEVuZE5vdGU+PENpdGU+PEF1dGhvcj5Kb3BlPC9BdXRob3I+PFllYXI+MjAwNDwvWWVhcj48UmVj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</w:fldData>
        </w:fldChar>
      </w:r>
      <w:r w:rsidRPr="009D50C9">
        <w:rPr>
          <w:rFonts w:ascii="Times New Roman" w:hAnsi="Times New Roman"/>
          <w:sz w:val="24"/>
          <w:szCs w:val="24"/>
        </w:rPr>
        <w:instrText xml:space="preserve"> ADDIN EN.CITE.DATA </w:instrText>
      </w:r>
      <w:r w:rsidRPr="009D50C9">
        <w:rPr>
          <w:rFonts w:ascii="Times New Roman" w:hAnsi="Times New Roman"/>
          <w:sz w:val="24"/>
          <w:szCs w:val="24"/>
        </w:rPr>
      </w:r>
      <w:r w:rsidRPr="009D50C9">
        <w:rPr>
          <w:rFonts w:ascii="Times New Roman" w:hAnsi="Times New Roman"/>
          <w:sz w:val="24"/>
          <w:szCs w:val="24"/>
        </w:rPr>
        <w:fldChar w:fldCharType="end"/>
      </w:r>
      <w:r w:rsidRPr="009D50C9">
        <w:rPr>
          <w:rFonts w:ascii="Times New Roman" w:hAnsi="Times New Roman"/>
          <w:sz w:val="24"/>
          <w:szCs w:val="24"/>
        </w:rPr>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17" w:tooltip="Doble, 2003 #37" w:history="1">
        <w:r w:rsidR="00470BEF" w:rsidRPr="009D50C9">
          <w:rPr>
            <w:rFonts w:ascii="Times New Roman" w:hAnsi="Times New Roman"/>
            <w:noProof/>
            <w:sz w:val="24"/>
            <w:szCs w:val="24"/>
          </w:rPr>
          <w:t>DOBLE</w:t>
        </w:r>
        <w:r w:rsidRPr="009D50C9">
          <w:rPr>
            <w:rFonts w:ascii="Times New Roman" w:hAnsi="Times New Roman"/>
            <w:noProof/>
            <w:sz w:val="24"/>
            <w:szCs w:val="24"/>
          </w:rPr>
          <w:t xml:space="preserve"> and </w:t>
        </w:r>
        <w:r w:rsidR="00470BEF" w:rsidRPr="009D50C9">
          <w:rPr>
            <w:rFonts w:ascii="Times New Roman" w:hAnsi="Times New Roman"/>
            <w:noProof/>
            <w:sz w:val="24"/>
            <w:szCs w:val="24"/>
          </w:rPr>
          <w:t>WOODGETT</w:t>
        </w:r>
        <w:r w:rsidRPr="009D50C9">
          <w:rPr>
            <w:rFonts w:ascii="Times New Roman" w:hAnsi="Times New Roman"/>
            <w:noProof/>
            <w:sz w:val="24"/>
            <w:szCs w:val="24"/>
          </w:rPr>
          <w:t xml:space="preserve"> 2003</w:t>
        </w:r>
      </w:hyperlink>
      <w:r w:rsidRPr="009D50C9">
        <w:rPr>
          <w:rFonts w:ascii="Times New Roman" w:hAnsi="Times New Roman"/>
          <w:noProof/>
          <w:sz w:val="24"/>
          <w:szCs w:val="24"/>
        </w:rPr>
        <w:t xml:space="preserve">, </w:t>
      </w:r>
      <w:hyperlink w:anchor="_ENREF_43" w:tooltip="Jope, 2004 #36" w:history="1">
        <w:r w:rsidR="00470BEF" w:rsidRPr="009D50C9">
          <w:rPr>
            <w:rFonts w:ascii="Times New Roman" w:hAnsi="Times New Roman"/>
            <w:noProof/>
            <w:sz w:val="24"/>
            <w:szCs w:val="24"/>
          </w:rPr>
          <w:t>JOPE</w:t>
        </w:r>
        <w:r w:rsidRPr="009D50C9">
          <w:rPr>
            <w:rFonts w:ascii="Times New Roman" w:hAnsi="Times New Roman"/>
            <w:noProof/>
            <w:sz w:val="24"/>
            <w:szCs w:val="24"/>
          </w:rPr>
          <w:t xml:space="preserve"> and </w:t>
        </w:r>
        <w:r w:rsidR="00470BEF" w:rsidRPr="009D50C9">
          <w:rPr>
            <w:rFonts w:ascii="Times New Roman" w:hAnsi="Times New Roman"/>
            <w:noProof/>
            <w:sz w:val="24"/>
            <w:szCs w:val="24"/>
          </w:rPr>
          <w:t>JOHNSON</w:t>
        </w:r>
        <w:r w:rsidR="00470BEF" w:rsidRPr="00470BEF">
          <w:rPr>
            <w:rFonts w:ascii="Times New Roman" w:hAnsi="Times New Roman"/>
            <w:noProof/>
            <w:sz w:val="24"/>
            <w:szCs w:val="24"/>
            <w:lang w:val="pt-BR"/>
          </w:rPr>
          <w:t>,</w:t>
        </w:r>
        <w:r w:rsidRPr="009D50C9">
          <w:rPr>
            <w:rFonts w:ascii="Times New Roman" w:hAnsi="Times New Roman"/>
            <w:noProof/>
            <w:sz w:val="24"/>
            <w:szCs w:val="24"/>
          </w:rPr>
          <w:t xml:space="preserve"> 2004</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Tal proteína é abundantemente expressa em diversas áreas cerebrais, a saber: hipocampo, córtex cerebral e estriado (</w:t>
      </w:r>
      <w:r w:rsidR="00470BEF" w:rsidRPr="009D50C9">
        <w:rPr>
          <w:rFonts w:ascii="Times New Roman" w:hAnsi="Times New Roman"/>
          <w:sz w:val="24"/>
          <w:szCs w:val="24"/>
        </w:rPr>
        <w:t>YAO</w:t>
      </w:r>
      <w:r w:rsidRPr="009D50C9">
        <w:rPr>
          <w:rFonts w:ascii="Times New Roman" w:hAnsi="Times New Roman"/>
          <w:sz w:val="24"/>
          <w:szCs w:val="24"/>
        </w:rPr>
        <w:t xml:space="preserve"> et al. 2002). </w:t>
      </w:r>
    </w:p>
    <w:p w14:paraId="4989ACC3" w14:textId="77777777" w:rsidR="003778BA" w:rsidRPr="009D50C9" w:rsidRDefault="00EF725D" w:rsidP="009D50C9">
      <w:pPr>
        <w:pStyle w:val="CommentText"/>
        <w:spacing w:line="360" w:lineRule="auto"/>
        <w:ind w:firstLine="708"/>
        <w:jc w:val="both"/>
        <w:rPr>
          <w:rFonts w:ascii="Times New Roman" w:hAnsi="Times New Roman"/>
          <w:b/>
          <w:sz w:val="24"/>
          <w:szCs w:val="24"/>
        </w:rPr>
      </w:pPr>
      <w:r w:rsidRPr="009D50C9">
        <w:rPr>
          <w:rFonts w:ascii="Times New Roman" w:hAnsi="Times New Roman"/>
          <w:sz w:val="24"/>
          <w:szCs w:val="24"/>
        </w:rPr>
        <w:t>Diversas moléculas fosforiladas pela GSK podem explicar sua rele</w:t>
      </w:r>
      <w:r w:rsidR="009D50C9" w:rsidRPr="009D50C9">
        <w:rPr>
          <w:rFonts w:ascii="Times New Roman" w:hAnsi="Times New Roman"/>
          <w:sz w:val="24"/>
          <w:szCs w:val="24"/>
        </w:rPr>
        <w:t xml:space="preserve">vância na </w:t>
      </w:r>
      <w:proofErr w:type="spellStart"/>
      <w:r w:rsidR="009D50C9" w:rsidRPr="009D50C9">
        <w:rPr>
          <w:rFonts w:ascii="Times New Roman" w:hAnsi="Times New Roman"/>
          <w:sz w:val="24"/>
          <w:szCs w:val="24"/>
          <w:lang w:val="pt-BR"/>
        </w:rPr>
        <w:t>neuroproteção</w:t>
      </w:r>
      <w:proofErr w:type="spellEnd"/>
      <w:r w:rsidRPr="009D50C9">
        <w:rPr>
          <w:rFonts w:ascii="Times New Roman" w:hAnsi="Times New Roman"/>
          <w:sz w:val="24"/>
          <w:szCs w:val="24"/>
        </w:rPr>
        <w:t>. Por exemplo, a ativação desta enzima inibe o CREB e a β-catenina (</w:t>
      </w:r>
      <w:r w:rsidR="00470BEF" w:rsidRPr="009D50C9">
        <w:rPr>
          <w:rFonts w:ascii="Times New Roman" w:hAnsi="Times New Roman"/>
          <w:sz w:val="24"/>
          <w:szCs w:val="24"/>
        </w:rPr>
        <w:t>QU</w:t>
      </w:r>
      <w:r w:rsidR="00470BEF" w:rsidRPr="00470BEF">
        <w:rPr>
          <w:rFonts w:ascii="Times New Roman" w:hAnsi="Times New Roman"/>
          <w:sz w:val="24"/>
          <w:szCs w:val="24"/>
          <w:lang w:val="pt-BR"/>
        </w:rPr>
        <w:t>E</w:t>
      </w:r>
      <w:r w:rsidR="00470BEF" w:rsidRPr="009D50C9">
        <w:rPr>
          <w:rFonts w:ascii="Times New Roman" w:hAnsi="Times New Roman"/>
          <w:sz w:val="24"/>
          <w:szCs w:val="24"/>
        </w:rPr>
        <w:t>IROZ</w:t>
      </w:r>
      <w:r w:rsidRPr="009D50C9">
        <w:rPr>
          <w:rFonts w:ascii="Times New Roman" w:hAnsi="Times New Roman"/>
          <w:sz w:val="24"/>
          <w:szCs w:val="24"/>
        </w:rPr>
        <w:t xml:space="preserve"> et al., 2004). Além do mais, a GSK-3 regula diretamente os sistemas neurotransmissores dopaminérgico, glutamatérgico e serotoninérgico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&lt;EndNote&gt;&lt;Cite&gt;&lt;Author&gt;Jope&lt;/Author&gt;&lt;Year&gt;2006&lt;/Year&gt;&lt;RecNum&gt;46&lt;/RecNum&gt;&lt;DisplayText&gt;(Jope and Roh 2006)&lt;/DisplayText&gt;&lt;record&gt;&lt;rec-number&gt;46&lt;/rec-number&gt;&lt;foreign-keys&gt;&lt;key app="EN" db-id="v0r0da5ez2pzx5epfsuxwd0ovsvps2900r2p"&gt;46&lt;/key&gt;&lt;/foreign-keys&gt;&lt;ref-type name="Journal Article"&gt;17&lt;/ref-type&gt;&lt;contributors&gt;&lt;authors&gt;&lt;author&gt;Jope, R. S.&lt;/author&gt;&lt;author&gt;Roh, M. S.&lt;/author&gt;&lt;/authors&gt;&lt;/contributors&gt;&lt;auth-address&gt;Department of Psychiatry and Behavioral Neurobiology, Sparks Center 1057, University of Alabama at Birmingham, Birmingham, AL 35294-0017, USA. jope@uab.edu&lt;/auth-address&gt;&lt;titles&gt;&lt;title&gt;Glycogen synthase kinase-3 (GSK3) in psychiatric diseases and therapeutic interventions&lt;/title&gt;&lt;secondary-title&gt;Curr Drug Targets&lt;/secondary-title&gt;&lt;/titles&gt;&lt;periodical&gt;&lt;full-title&gt;Curr Drug Targets&lt;/full-title&gt;&lt;/periodical&gt;&lt;pages&gt;1421-34&lt;/pages&gt;&lt;volume&gt;7&lt;/volume&gt;&lt;number&gt;11&lt;/number&gt;&lt;edition&gt;2006/11/15&lt;/edition&gt;&lt;keywords&gt;&lt;keyword&gt;Animals&lt;/keyword&gt;&lt;keyword&gt;Glycogen Synthase Kinase 3/antagonists &amp;amp; inhibitors/metabolism/*physiology&lt;/keyword&gt;&lt;keyword&gt;Humans&lt;/keyword&gt;&lt;keyword&gt;Mental Disorders/*drug therapy/*enzymology&lt;/keyword&gt;&lt;/keywords&gt;&lt;dates&gt;&lt;year&gt;2006&lt;/year&gt;&lt;pub-dates&gt;&lt;date&gt;Nov&lt;/date&gt;&lt;/pub-dates&gt;&lt;/dates&gt;&lt;isbn&gt;1873-5592 (Electronic)&amp;#xD;1389-4501 (Linking)&lt;/isbn&gt;&lt;accession-num&gt;17100582&lt;/accession-num&gt;&lt;urls&gt;&lt;related-urls&gt;&lt;url&gt;http://www.ncbi.nlm.nih.gov/entrez/query.fcgi?cmd=Retrieve&amp;amp;db=PubMed&amp;amp;dopt=Citation&amp;amp;list_uids=17100582&lt;/url&gt;&lt;/related-urls&gt;&lt;/urls&gt;&lt;custom2&gt;1850891&lt;/custom2&gt;&lt;language&gt;eng&lt;/language&gt;&lt;/record&gt;&lt;/Cite&gt;&lt;/EndNote&gt;</w:instrText>
      </w:r>
      <w:r w:rsidRPr="009D50C9">
        <w:rPr>
          <w:rFonts w:ascii="Times New Roman" w:hAnsi="Times New Roman"/>
          <w:sz w:val="24"/>
          <w:szCs w:val="24"/>
        </w:rPr>
        <w:fldChar w:fldCharType="separate"/>
      </w:r>
      <w:r w:rsidR="00470BEF" w:rsidRPr="009D50C9">
        <w:rPr>
          <w:rFonts w:ascii="Times New Roman" w:hAnsi="Times New Roman"/>
          <w:noProof/>
          <w:sz w:val="24"/>
          <w:szCs w:val="24"/>
        </w:rPr>
        <w:t>(</w:t>
      </w:r>
      <w:hyperlink w:anchor="_ENREF_44" w:tooltip="Jope, 2006 #46" w:history="1">
        <w:r w:rsidR="00470BEF" w:rsidRPr="009D50C9">
          <w:rPr>
            <w:rFonts w:ascii="Times New Roman" w:hAnsi="Times New Roman"/>
            <w:noProof/>
            <w:sz w:val="24"/>
            <w:szCs w:val="24"/>
          </w:rPr>
          <w:t xml:space="preserve">JOPE </w:t>
        </w:r>
        <w:r w:rsidR="00470BEF" w:rsidRPr="00470BEF">
          <w:rPr>
            <w:rFonts w:ascii="Times New Roman" w:hAnsi="Times New Roman"/>
            <w:noProof/>
            <w:sz w:val="24"/>
            <w:szCs w:val="24"/>
            <w:lang w:val="pt-BR"/>
          </w:rPr>
          <w:t xml:space="preserve">e </w:t>
        </w:r>
        <w:r w:rsidR="00470BEF" w:rsidRPr="009D50C9">
          <w:rPr>
            <w:rFonts w:ascii="Times New Roman" w:hAnsi="Times New Roman"/>
            <w:noProof/>
            <w:sz w:val="24"/>
            <w:szCs w:val="24"/>
          </w:rPr>
          <w:t>ROH 2006</w:t>
        </w:r>
      </w:hyperlink>
      <w:r w:rsidR="00470BEF"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e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&lt;EndNote&gt;&lt;Cite&gt;&lt;Author&gt;Beaulieu&lt;/Author&gt;&lt;Year&gt;2009&lt;/Year&gt;&lt;RecNum&gt;47&lt;/RecNum&gt;&lt;DisplayText&gt;(Beaulieu et al. 2009)&lt;/DisplayText&gt;&lt;record&gt;&lt;rec-number&gt;47&lt;/rec-number&gt;&lt;foreign-keys&gt;&lt;key app="EN" db-id="v0r0da5ez2pzx5epfsuxwd0ovsvps2900r2p"&gt;47&lt;/key&gt;&lt;/foreign-keys&gt;&lt;ref-type name="Journal Article"&gt;17&lt;/ref-type&gt;&lt;contributors&gt;&lt;authors&gt;&lt;author&gt;Beaulieu, J. M.&lt;/author&gt;&lt;author&gt;Gainetdinov, R. R.&lt;/author&gt;&lt;author&gt;Caron, M. G.&lt;/author&gt;&lt;/authors&gt;&lt;/contributors&gt;&lt;auth-address&gt;Department of Anatomy and Physiology, Universite Laval/CRULRG, Quebec, Canada. Martin.Beaulieu@CRULRG.ULAVAL.CA&lt;/auth-address&gt;&lt;titles&gt;&lt;title&gt;Akt/GSK3 signaling in the action of psychotropic drugs&lt;/title&gt;&lt;secondary-title&gt;Annu Rev Pharmacol Toxicol&lt;/secondary-title&gt;&lt;/titles&gt;&lt;periodical&gt;&lt;full-title&gt;Annu Rev Pharmacol Toxicol&lt;/full-title&gt;&lt;/periodical&gt;&lt;pages&gt;327-47&lt;/pages&gt;&lt;volume&gt;49&lt;/volume&gt;&lt;edition&gt;2008/10/22&lt;/edition&gt;&lt;keywords&gt;&lt;keyword&gt;Animals&lt;/keyword&gt;&lt;keyword&gt;Antipsychotic Agents/metabolism/pharmacology/therapeutic use&lt;/keyword&gt;&lt;keyword&gt;Glycogen Synthase Kinase 3/*metabolism&lt;/keyword&gt;&lt;keyword&gt;Humans&lt;/keyword&gt;&lt;keyword&gt;Lithium Compounds/metabolism/pharmacology/therapeutic use&lt;/keyword&gt;&lt;keyword&gt;Mental Disorders/drug therapy/physiopathology&lt;/keyword&gt;&lt;keyword&gt;Proto-Oncogene Proteins c-akt/*metabolism&lt;/keyword&gt;&lt;keyword&gt;Psychotropic Drugs/metabolism/*pharmacology/therapeutic use&lt;/keyword&gt;&lt;keyword&gt;*Signal Transduction&lt;/keyword&gt;&lt;keyword&gt;Terminology as Topic&lt;/keyword&gt;&lt;/keywords&gt;&lt;dates&gt;&lt;year&gt;2009&lt;/year&gt;&lt;/dates&gt;&lt;isbn&gt;0362-1642 (Print)&amp;#xD;0362-1642 (Linking)&lt;/isbn&gt;&lt;accession-num&gt;18928402&lt;/accession-num&gt;&lt;urls&gt;&lt;related-urls&gt;&lt;url&gt;http://www.ncbi.nlm.nih.gov/entrez/query.fcgi?cmd=Retrieve&amp;amp;db=PubMed&amp;amp;dopt=Citation&amp;amp;list_uids=18928402&lt;/url&gt;&lt;/related-urls&gt;&lt;/urls&gt;&lt;electronic-resource-num&gt;10.1146/annurev.pharmtox.011008.145634&lt;/electronic-resource-num&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6" w:tooltip="Beaulieu, 2009 #47" w:history="1">
        <w:r w:rsidR="00470BEF" w:rsidRPr="009D50C9">
          <w:rPr>
            <w:rFonts w:ascii="Times New Roman" w:hAnsi="Times New Roman"/>
            <w:noProof/>
            <w:sz w:val="24"/>
            <w:szCs w:val="24"/>
          </w:rPr>
          <w:t>BEAULIEU</w:t>
        </w:r>
        <w:r w:rsidRPr="009D50C9">
          <w:rPr>
            <w:rFonts w:ascii="Times New Roman" w:hAnsi="Times New Roman"/>
            <w:noProof/>
            <w:sz w:val="24"/>
            <w:szCs w:val="24"/>
          </w:rPr>
          <w:t xml:space="preserve"> et al. 2009</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w:t>
      </w:r>
    </w:p>
    <w:p w14:paraId="41B5907A" w14:textId="77777777" w:rsidR="00D27586" w:rsidRDefault="00D27586" w:rsidP="00C84952">
      <w:pPr>
        <w:pStyle w:val="ListParagraph"/>
        <w:ind w:left="1080"/>
        <w:rPr>
          <w:rFonts w:ascii="Times New Roman" w:hAnsi="Times New Roman"/>
          <w:b/>
          <w:sz w:val="24"/>
          <w:szCs w:val="24"/>
        </w:rPr>
      </w:pPr>
    </w:p>
    <w:p w14:paraId="6D7477C7" w14:textId="77777777" w:rsidR="00D27586" w:rsidRDefault="00D27586" w:rsidP="00D27586">
      <w:pPr>
        <w:pStyle w:val="ListParagraph"/>
        <w:numPr>
          <w:ilvl w:val="1"/>
          <w:numId w:val="2"/>
        </w:numPr>
        <w:rPr>
          <w:rFonts w:ascii="Times New Roman" w:hAnsi="Times New Roman"/>
          <w:b/>
          <w:sz w:val="24"/>
          <w:szCs w:val="24"/>
        </w:rPr>
      </w:pPr>
      <w:r>
        <w:rPr>
          <w:rFonts w:ascii="Times New Roman" w:hAnsi="Times New Roman"/>
          <w:b/>
          <w:sz w:val="24"/>
          <w:szCs w:val="24"/>
        </w:rPr>
        <w:t xml:space="preserve"> Acido </w:t>
      </w:r>
      <w:proofErr w:type="spellStart"/>
      <w:r>
        <w:rPr>
          <w:rFonts w:ascii="Times New Roman" w:hAnsi="Times New Roman"/>
          <w:b/>
          <w:sz w:val="24"/>
          <w:szCs w:val="24"/>
        </w:rPr>
        <w:t>Valpr</w:t>
      </w:r>
      <w:ins w:id="46" w:author="Francisco Felix" w:date="2016-06-26T12:18:00Z">
        <w:r w:rsidR="0007361D">
          <w:rPr>
            <w:rFonts w:ascii="Times New Roman" w:hAnsi="Times New Roman"/>
            <w:b/>
            <w:sz w:val="24"/>
            <w:szCs w:val="24"/>
          </w:rPr>
          <w:t>o</w:t>
        </w:r>
      </w:ins>
      <w:del w:id="47" w:author="Francisco Felix" w:date="2016-06-26T12:18:00Z">
        <w:r w:rsidDel="0007361D">
          <w:rPr>
            <w:rFonts w:ascii="Times New Roman" w:hAnsi="Times New Roman"/>
            <w:b/>
            <w:sz w:val="24"/>
            <w:szCs w:val="24"/>
          </w:rPr>
          <w:delText>ó</w:delText>
        </w:r>
      </w:del>
      <w:r>
        <w:rPr>
          <w:rFonts w:ascii="Times New Roman" w:hAnsi="Times New Roman"/>
          <w:b/>
          <w:sz w:val="24"/>
          <w:szCs w:val="24"/>
        </w:rPr>
        <w:t>ico</w:t>
      </w:r>
      <w:proofErr w:type="spellEnd"/>
      <w:r>
        <w:rPr>
          <w:rFonts w:ascii="Times New Roman" w:hAnsi="Times New Roman"/>
          <w:b/>
          <w:sz w:val="24"/>
          <w:szCs w:val="24"/>
        </w:rPr>
        <w:t xml:space="preserve"> e </w:t>
      </w:r>
      <w:proofErr w:type="spellStart"/>
      <w:r>
        <w:rPr>
          <w:rFonts w:ascii="Times New Roman" w:hAnsi="Times New Roman"/>
          <w:b/>
          <w:sz w:val="24"/>
          <w:szCs w:val="24"/>
        </w:rPr>
        <w:t>neuroproteção</w:t>
      </w:r>
      <w:proofErr w:type="spellEnd"/>
    </w:p>
    <w:p w14:paraId="2823F6DE" w14:textId="77777777" w:rsidR="00C84952" w:rsidRPr="00C84952" w:rsidRDefault="00C84952" w:rsidP="008011E2">
      <w:pPr>
        <w:spacing w:line="360" w:lineRule="auto"/>
        <w:ind w:firstLine="709"/>
        <w:jc w:val="both"/>
        <w:rPr>
          <w:rFonts w:ascii="Times New Roman" w:hAnsi="Times New Roman" w:cs="Times New Roman"/>
          <w:sz w:val="24"/>
          <w:szCs w:val="24"/>
        </w:rPr>
      </w:pPr>
      <w:r w:rsidRPr="00C84952">
        <w:rPr>
          <w:rFonts w:ascii="Times New Roman" w:hAnsi="Times New Roman" w:cs="Times New Roman"/>
          <w:sz w:val="24"/>
          <w:szCs w:val="24"/>
        </w:rPr>
        <w:t xml:space="preserve">O ácido </w:t>
      </w:r>
      <w:proofErr w:type="spellStart"/>
      <w:r w:rsidRPr="00C84952">
        <w:rPr>
          <w:rFonts w:ascii="Times New Roman" w:hAnsi="Times New Roman" w:cs="Times New Roman"/>
          <w:sz w:val="24"/>
          <w:szCs w:val="24"/>
        </w:rPr>
        <w:t>valpr</w:t>
      </w:r>
      <w:ins w:id="48" w:author="Francisco Felix" w:date="2016-06-26T12:18:00Z">
        <w:r w:rsidR="0007361D">
          <w:rPr>
            <w:rFonts w:ascii="Times New Roman" w:hAnsi="Times New Roman" w:cs="Times New Roman"/>
            <w:sz w:val="24"/>
            <w:szCs w:val="24"/>
          </w:rPr>
          <w:t>o</w:t>
        </w:r>
      </w:ins>
      <w:del w:id="49" w:author="Francisco Felix" w:date="2016-06-26T12:18:00Z">
        <w:r w:rsidRPr="00C84952" w:rsidDel="0007361D">
          <w:rPr>
            <w:rFonts w:ascii="Times New Roman" w:hAnsi="Times New Roman" w:cs="Times New Roman"/>
            <w:sz w:val="24"/>
            <w:szCs w:val="24"/>
          </w:rPr>
          <w:delText>ó</w:delText>
        </w:r>
      </w:del>
      <w:r w:rsidRPr="00C84952">
        <w:rPr>
          <w:rFonts w:ascii="Times New Roman" w:hAnsi="Times New Roman" w:cs="Times New Roman"/>
          <w:sz w:val="24"/>
          <w:szCs w:val="24"/>
        </w:rPr>
        <w:t>ico</w:t>
      </w:r>
      <w:proofErr w:type="spellEnd"/>
      <w:r w:rsidRPr="00C84952">
        <w:rPr>
          <w:rFonts w:ascii="Times New Roman" w:hAnsi="Times New Roman" w:cs="Times New Roman"/>
          <w:sz w:val="24"/>
          <w:szCs w:val="24"/>
        </w:rPr>
        <w:t xml:space="preserve"> (VPA)</w:t>
      </w:r>
      <w:ins w:id="50" w:author="Francisco Felix" w:date="2016-06-26T12:18:00Z">
        <w:r w:rsidR="0007361D">
          <w:rPr>
            <w:rFonts w:ascii="Times New Roman" w:hAnsi="Times New Roman" w:cs="Times New Roman"/>
            <w:sz w:val="24"/>
            <w:szCs w:val="24"/>
          </w:rPr>
          <w:t xml:space="preserve"> é </w:t>
        </w:r>
      </w:ins>
      <w:del w:id="51" w:author="Francisco Felix" w:date="2016-06-26T12:18:00Z">
        <w:r w:rsidRPr="00C84952" w:rsidDel="0007361D">
          <w:rPr>
            <w:rFonts w:ascii="Times New Roman" w:hAnsi="Times New Roman" w:cs="Times New Roman"/>
            <w:sz w:val="24"/>
            <w:szCs w:val="24"/>
          </w:rPr>
          <w:delText xml:space="preserve">, </w:delText>
        </w:r>
      </w:del>
      <w:r w:rsidRPr="00C84952">
        <w:rPr>
          <w:rFonts w:ascii="Times New Roman" w:hAnsi="Times New Roman" w:cs="Times New Roman"/>
          <w:sz w:val="24"/>
          <w:szCs w:val="24"/>
        </w:rPr>
        <w:t xml:space="preserve">um ácido graxo de cadeia curta, amplamente prescrito como um medicamento antiepiléptico. A ação  farmacológica de VPA no tratamento da epilepsia envolve múltiplos mecanismos, incluindo aqueles associados com a regulação da </w:t>
      </w:r>
      <w:proofErr w:type="spellStart"/>
      <w:r w:rsidRPr="00C84952">
        <w:rPr>
          <w:rFonts w:ascii="Times New Roman" w:hAnsi="Times New Roman" w:cs="Times New Roman"/>
          <w:sz w:val="24"/>
          <w:szCs w:val="24"/>
        </w:rPr>
        <w:t>neurotransmissão</w:t>
      </w:r>
      <w:proofErr w:type="spellEnd"/>
      <w:r w:rsidRPr="00C84952">
        <w:rPr>
          <w:rFonts w:ascii="Times New Roman" w:hAnsi="Times New Roman" w:cs="Times New Roman"/>
          <w:sz w:val="24"/>
          <w:szCs w:val="24"/>
        </w:rPr>
        <w:t xml:space="preserve"> </w:t>
      </w:r>
      <w:proofErr w:type="spellStart"/>
      <w:r w:rsidRPr="00C84952">
        <w:rPr>
          <w:rFonts w:ascii="Times New Roman" w:hAnsi="Times New Roman" w:cs="Times New Roman"/>
          <w:sz w:val="24"/>
          <w:szCs w:val="24"/>
        </w:rPr>
        <w:t>GABAérgica</w:t>
      </w:r>
      <w:proofErr w:type="spellEnd"/>
      <w:r w:rsidRPr="00C84952">
        <w:rPr>
          <w:rFonts w:ascii="Times New Roman" w:hAnsi="Times New Roman" w:cs="Times New Roman"/>
          <w:sz w:val="24"/>
          <w:szCs w:val="24"/>
        </w:rPr>
        <w:t xml:space="preserve">, </w:t>
      </w:r>
      <w:r w:rsidRPr="00C84952">
        <w:rPr>
          <w:rFonts w:ascii="Times New Roman" w:hAnsi="Times New Roman" w:cs="Times New Roman"/>
          <w:color w:val="222222"/>
          <w:sz w:val="24"/>
          <w:szCs w:val="24"/>
          <w:lang w:val="pt-PT"/>
        </w:rPr>
        <w:t xml:space="preserve">o bloqueio dos canais de sódio dependentes de voltagem e modulação da  transmissão </w:t>
      </w:r>
      <w:proofErr w:type="spellStart"/>
      <w:r w:rsidRPr="00C84952">
        <w:rPr>
          <w:rFonts w:ascii="Times New Roman" w:hAnsi="Times New Roman" w:cs="Times New Roman"/>
          <w:color w:val="222222"/>
          <w:sz w:val="24"/>
          <w:szCs w:val="24"/>
          <w:lang w:val="pt-PT"/>
        </w:rPr>
        <w:t>glutamatérgica</w:t>
      </w:r>
      <w:proofErr w:type="spellEnd"/>
      <w:r w:rsidRPr="00C84952">
        <w:rPr>
          <w:rFonts w:ascii="Times New Roman" w:hAnsi="Times New Roman" w:cs="Times New Roman"/>
          <w:color w:val="222222"/>
          <w:sz w:val="24"/>
          <w:szCs w:val="24"/>
          <w:lang w:val="pt-PT"/>
        </w:rPr>
        <w:t xml:space="preserve">, </w:t>
      </w:r>
      <w:proofErr w:type="spellStart"/>
      <w:r w:rsidRPr="00C84952">
        <w:rPr>
          <w:rFonts w:ascii="Times New Roman" w:hAnsi="Times New Roman" w:cs="Times New Roman"/>
          <w:color w:val="222222"/>
          <w:sz w:val="24"/>
          <w:szCs w:val="24"/>
          <w:lang w:val="pt-PT"/>
        </w:rPr>
        <w:t>dopaminérgica</w:t>
      </w:r>
      <w:proofErr w:type="spellEnd"/>
      <w:r w:rsidRPr="00C84952">
        <w:rPr>
          <w:rFonts w:ascii="Times New Roman" w:hAnsi="Times New Roman" w:cs="Times New Roman"/>
          <w:color w:val="222222"/>
          <w:sz w:val="24"/>
          <w:szCs w:val="24"/>
          <w:lang w:val="pt-PT"/>
        </w:rPr>
        <w:t xml:space="preserve"> e </w:t>
      </w:r>
      <w:proofErr w:type="spellStart"/>
      <w:r w:rsidRPr="00C84952">
        <w:rPr>
          <w:rFonts w:ascii="Times New Roman" w:hAnsi="Times New Roman" w:cs="Times New Roman"/>
          <w:color w:val="222222"/>
          <w:sz w:val="24"/>
          <w:szCs w:val="24"/>
          <w:lang w:val="pt-PT"/>
        </w:rPr>
        <w:t>serotoninérgica</w:t>
      </w:r>
      <w:proofErr w:type="spellEnd"/>
      <w:r w:rsidRPr="00C84952">
        <w:rPr>
          <w:rFonts w:ascii="Times New Roman" w:hAnsi="Times New Roman" w:cs="Times New Roman"/>
          <w:color w:val="222222"/>
          <w:sz w:val="24"/>
          <w:szCs w:val="24"/>
          <w:lang w:val="pt-PT"/>
        </w:rPr>
        <w:t>. Pode</w:t>
      </w:r>
      <w:del w:id="52" w:author="Francisco Felix" w:date="2016-06-26T12:19:00Z">
        <w:r w:rsidRPr="00C84952" w:rsidDel="0007361D">
          <w:rPr>
            <w:rFonts w:ascii="Times New Roman" w:hAnsi="Times New Roman" w:cs="Times New Roman"/>
            <w:color w:val="222222"/>
            <w:sz w:val="24"/>
            <w:szCs w:val="24"/>
            <w:lang w:val="pt-PT"/>
          </w:rPr>
          <w:delText>ndo</w:delText>
        </w:r>
      </w:del>
      <w:r w:rsidRPr="00C84952">
        <w:rPr>
          <w:rFonts w:ascii="Times New Roman" w:hAnsi="Times New Roman" w:cs="Times New Roman"/>
          <w:color w:val="222222"/>
          <w:sz w:val="24"/>
          <w:szCs w:val="24"/>
          <w:lang w:val="pt-PT"/>
        </w:rPr>
        <w:t xml:space="preserve"> exercer efeito </w:t>
      </w:r>
      <w:proofErr w:type="spellStart"/>
      <w:r w:rsidRPr="00C84952">
        <w:rPr>
          <w:rFonts w:ascii="Times New Roman" w:hAnsi="Times New Roman" w:cs="Times New Roman"/>
          <w:color w:val="222222"/>
          <w:sz w:val="24"/>
          <w:szCs w:val="24"/>
          <w:lang w:val="pt-PT"/>
        </w:rPr>
        <w:t>neuroprotetor</w:t>
      </w:r>
      <w:proofErr w:type="spellEnd"/>
      <w:r w:rsidRPr="00C84952">
        <w:rPr>
          <w:rFonts w:ascii="Times New Roman" w:hAnsi="Times New Roman" w:cs="Times New Roman"/>
          <w:color w:val="222222"/>
          <w:sz w:val="24"/>
          <w:szCs w:val="24"/>
          <w:lang w:val="pt-PT"/>
        </w:rPr>
        <w:t xml:space="preserve"> co</w:t>
      </w:r>
      <w:r w:rsidR="006F0FEB">
        <w:rPr>
          <w:rFonts w:ascii="Times New Roman" w:hAnsi="Times New Roman" w:cs="Times New Roman"/>
          <w:color w:val="222222"/>
          <w:sz w:val="24"/>
          <w:szCs w:val="24"/>
          <w:lang w:val="pt-PT"/>
        </w:rPr>
        <w:t>n</w:t>
      </w:r>
      <w:r w:rsidR="00470BEF">
        <w:rPr>
          <w:rFonts w:ascii="Times New Roman" w:hAnsi="Times New Roman" w:cs="Times New Roman"/>
          <w:color w:val="222222"/>
          <w:sz w:val="24"/>
          <w:szCs w:val="24"/>
          <w:lang w:val="pt-PT"/>
        </w:rPr>
        <w:t xml:space="preserve">tra a </w:t>
      </w:r>
      <w:proofErr w:type="spellStart"/>
      <w:r w:rsidR="00470BEF">
        <w:rPr>
          <w:rFonts w:ascii="Times New Roman" w:hAnsi="Times New Roman" w:cs="Times New Roman"/>
          <w:color w:val="222222"/>
          <w:sz w:val="24"/>
          <w:szCs w:val="24"/>
          <w:lang w:val="pt-PT"/>
        </w:rPr>
        <w:t>excitotoxicidade</w:t>
      </w:r>
      <w:proofErr w:type="spellEnd"/>
      <w:r w:rsidR="00470BEF">
        <w:rPr>
          <w:rFonts w:ascii="Times New Roman" w:hAnsi="Times New Roman" w:cs="Times New Roman"/>
          <w:color w:val="222222"/>
          <w:sz w:val="24"/>
          <w:szCs w:val="24"/>
          <w:lang w:val="pt-PT"/>
        </w:rPr>
        <w:t xml:space="preserve"> (</w:t>
      </w:r>
      <w:r w:rsidR="00470BEF" w:rsidRPr="00470BEF">
        <w:rPr>
          <w:rFonts w:ascii="Times New Roman" w:hAnsi="Times New Roman" w:cs="Times New Roman"/>
          <w:color w:val="222222"/>
          <w:sz w:val="24"/>
          <w:szCs w:val="24"/>
          <w:lang w:val="pt-PT"/>
        </w:rPr>
        <w:t>CHU</w:t>
      </w:r>
      <w:r w:rsidR="00470BEF">
        <w:rPr>
          <w:rFonts w:ascii="Times New Roman" w:hAnsi="Times New Roman" w:cs="Times New Roman"/>
          <w:color w:val="222222"/>
          <w:sz w:val="24"/>
          <w:szCs w:val="24"/>
          <w:lang w:val="pt-PT"/>
        </w:rPr>
        <w:t xml:space="preserve"> </w:t>
      </w:r>
      <w:proofErr w:type="spellStart"/>
      <w:r w:rsidR="00470BEF">
        <w:rPr>
          <w:rFonts w:ascii="Times New Roman" w:hAnsi="Times New Roman" w:cs="Times New Roman"/>
          <w:color w:val="222222"/>
          <w:sz w:val="24"/>
          <w:szCs w:val="24"/>
          <w:lang w:val="pt-PT"/>
        </w:rPr>
        <w:t>et</w:t>
      </w:r>
      <w:proofErr w:type="spellEnd"/>
      <w:r w:rsidR="00470BEF">
        <w:rPr>
          <w:rFonts w:ascii="Times New Roman" w:hAnsi="Times New Roman" w:cs="Times New Roman"/>
          <w:color w:val="222222"/>
          <w:sz w:val="24"/>
          <w:szCs w:val="24"/>
          <w:lang w:val="pt-PT"/>
        </w:rPr>
        <w:t xml:space="preserve">. </w:t>
      </w:r>
      <w:proofErr w:type="spellStart"/>
      <w:r w:rsidR="00470BEF">
        <w:rPr>
          <w:rFonts w:ascii="Times New Roman" w:hAnsi="Times New Roman" w:cs="Times New Roman"/>
          <w:color w:val="222222"/>
          <w:sz w:val="24"/>
          <w:szCs w:val="24"/>
          <w:lang w:val="pt-PT"/>
        </w:rPr>
        <w:t>al</w:t>
      </w:r>
      <w:proofErr w:type="spellEnd"/>
      <w:r w:rsidR="00470BEF">
        <w:rPr>
          <w:rFonts w:ascii="Times New Roman" w:hAnsi="Times New Roman" w:cs="Times New Roman"/>
          <w:color w:val="222222"/>
          <w:sz w:val="24"/>
          <w:szCs w:val="24"/>
          <w:lang w:val="pt-PT"/>
        </w:rPr>
        <w:t>, 2015</w:t>
      </w:r>
      <w:r w:rsidRPr="00C84952">
        <w:rPr>
          <w:rFonts w:ascii="Times New Roman" w:hAnsi="Times New Roman" w:cs="Times New Roman"/>
          <w:color w:val="222222"/>
          <w:sz w:val="24"/>
          <w:szCs w:val="24"/>
          <w:lang w:val="pt-PT"/>
        </w:rPr>
        <w:t>)</w:t>
      </w:r>
    </w:p>
    <w:p w14:paraId="06C279F2" w14:textId="77777777" w:rsidR="00C84952" w:rsidRDefault="00C84952" w:rsidP="008011E2">
      <w:pPr>
        <w:spacing w:line="360" w:lineRule="auto"/>
        <w:ind w:firstLine="709"/>
        <w:jc w:val="both"/>
        <w:rPr>
          <w:rFonts w:ascii="Times New Roman" w:hAnsi="Times New Roman" w:cs="Times New Roman"/>
          <w:sz w:val="24"/>
          <w:szCs w:val="24"/>
        </w:rPr>
      </w:pPr>
      <w:r w:rsidRPr="00C84952">
        <w:rPr>
          <w:rFonts w:ascii="Times New Roman" w:hAnsi="Times New Roman" w:cs="Times New Roman"/>
          <w:color w:val="222222"/>
          <w:sz w:val="24"/>
          <w:szCs w:val="24"/>
          <w:lang w:val="pt-PT"/>
        </w:rPr>
        <w:t xml:space="preserve">  </w:t>
      </w:r>
      <w:r w:rsidRPr="00C84952">
        <w:rPr>
          <w:rFonts w:ascii="Times New Roman" w:hAnsi="Times New Roman" w:cs="Times New Roman"/>
          <w:sz w:val="24"/>
          <w:szCs w:val="24"/>
        </w:rPr>
        <w:t xml:space="preserve">Ácido </w:t>
      </w:r>
      <w:proofErr w:type="spellStart"/>
      <w:r w:rsidRPr="00C84952">
        <w:rPr>
          <w:rFonts w:ascii="Times New Roman" w:hAnsi="Times New Roman" w:cs="Times New Roman"/>
          <w:sz w:val="24"/>
          <w:szCs w:val="24"/>
        </w:rPr>
        <w:t>valpr</w:t>
      </w:r>
      <w:ins w:id="53" w:author="Francisco Felix" w:date="2016-06-26T12:19:00Z">
        <w:r w:rsidR="0007361D">
          <w:rPr>
            <w:rFonts w:ascii="Times New Roman" w:hAnsi="Times New Roman" w:cs="Times New Roman"/>
            <w:sz w:val="24"/>
            <w:szCs w:val="24"/>
          </w:rPr>
          <w:t>o</w:t>
        </w:r>
      </w:ins>
      <w:del w:id="54" w:author="Francisco Felix" w:date="2016-06-26T12:19:00Z">
        <w:r w:rsidRPr="00C84952" w:rsidDel="0007361D">
          <w:rPr>
            <w:rFonts w:ascii="Times New Roman" w:hAnsi="Times New Roman" w:cs="Times New Roman"/>
            <w:sz w:val="24"/>
            <w:szCs w:val="24"/>
          </w:rPr>
          <w:delText>ó</w:delText>
        </w:r>
      </w:del>
      <w:r w:rsidRPr="00C84952">
        <w:rPr>
          <w:rFonts w:ascii="Times New Roman" w:hAnsi="Times New Roman" w:cs="Times New Roman"/>
          <w:sz w:val="24"/>
          <w:szCs w:val="24"/>
        </w:rPr>
        <w:t>ico</w:t>
      </w:r>
      <w:proofErr w:type="spellEnd"/>
      <w:r w:rsidRPr="00C84952">
        <w:rPr>
          <w:rFonts w:ascii="Times New Roman" w:hAnsi="Times New Roman" w:cs="Times New Roman"/>
          <w:sz w:val="24"/>
          <w:szCs w:val="24"/>
        </w:rPr>
        <w:t xml:space="preserve"> é também utilizado para o tratamento de transtornos de humor, enxa</w:t>
      </w:r>
      <w:r w:rsidR="00470BEF">
        <w:rPr>
          <w:rFonts w:ascii="Times New Roman" w:hAnsi="Times New Roman" w:cs="Times New Roman"/>
          <w:sz w:val="24"/>
          <w:szCs w:val="24"/>
        </w:rPr>
        <w:t xml:space="preserve">quecas e dor neuropática,( </w:t>
      </w:r>
      <w:r w:rsidR="00041FC3">
        <w:rPr>
          <w:rFonts w:ascii="Times New Roman" w:hAnsi="Times New Roman" w:cs="Times New Roman"/>
          <w:sz w:val="24"/>
          <w:szCs w:val="24"/>
        </w:rPr>
        <w:t>FAGUNDES, 2008</w:t>
      </w:r>
      <w:r w:rsidRPr="00C84952">
        <w:rPr>
          <w:rFonts w:ascii="Times New Roman" w:hAnsi="Times New Roman" w:cs="Times New Roman"/>
          <w:sz w:val="24"/>
          <w:szCs w:val="24"/>
        </w:rPr>
        <w:t xml:space="preserve">), que indica tanto a </w:t>
      </w:r>
      <w:commentRangeStart w:id="55"/>
      <w:r w:rsidRPr="00C84952">
        <w:rPr>
          <w:rFonts w:ascii="Times New Roman" w:hAnsi="Times New Roman" w:cs="Times New Roman"/>
          <w:sz w:val="24"/>
          <w:szCs w:val="24"/>
        </w:rPr>
        <w:t xml:space="preserve">tolerância </w:t>
      </w:r>
      <w:commentRangeEnd w:id="55"/>
      <w:r w:rsidR="0007361D">
        <w:rPr>
          <w:rStyle w:val="CommentReference"/>
          <w:rFonts w:ascii="Calibri" w:eastAsia="Calibri" w:hAnsi="Calibri" w:cs="Times New Roman"/>
          <w:lang w:val="x-none" w:eastAsia="x-none"/>
        </w:rPr>
        <w:commentReference w:id="55"/>
      </w:r>
      <w:r w:rsidRPr="00C84952">
        <w:rPr>
          <w:rFonts w:ascii="Times New Roman" w:hAnsi="Times New Roman" w:cs="Times New Roman"/>
          <w:sz w:val="24"/>
          <w:szCs w:val="24"/>
        </w:rPr>
        <w:t xml:space="preserve">e a importância clínica. A diversidade de utilizações </w:t>
      </w:r>
      <w:del w:id="56" w:author="Francisco Felix" w:date="2016-06-26T12:19:00Z">
        <w:r w:rsidRPr="00C84952" w:rsidDel="0007361D">
          <w:rPr>
            <w:rFonts w:ascii="Times New Roman" w:hAnsi="Times New Roman" w:cs="Times New Roman"/>
            <w:sz w:val="24"/>
            <w:szCs w:val="24"/>
          </w:rPr>
          <w:delText xml:space="preserve">poderão </w:delText>
        </w:r>
      </w:del>
      <w:ins w:id="57" w:author="Francisco Felix" w:date="2016-06-26T12:19:00Z">
        <w:r w:rsidR="0007361D">
          <w:rPr>
            <w:rFonts w:ascii="Times New Roman" w:hAnsi="Times New Roman" w:cs="Times New Roman"/>
            <w:sz w:val="24"/>
            <w:szCs w:val="24"/>
          </w:rPr>
          <w:t>poderá</w:t>
        </w:r>
        <w:r w:rsidR="0007361D" w:rsidRPr="00C84952">
          <w:rPr>
            <w:rFonts w:ascii="Times New Roman" w:hAnsi="Times New Roman" w:cs="Times New Roman"/>
            <w:sz w:val="24"/>
            <w:szCs w:val="24"/>
          </w:rPr>
          <w:t xml:space="preserve"> </w:t>
        </w:r>
      </w:ins>
      <w:r w:rsidRPr="00C84952">
        <w:rPr>
          <w:rFonts w:ascii="Times New Roman" w:hAnsi="Times New Roman" w:cs="Times New Roman"/>
          <w:sz w:val="24"/>
          <w:szCs w:val="24"/>
        </w:rPr>
        <w:t>ser explicad</w:t>
      </w:r>
      <w:ins w:id="58" w:author="Francisco Felix" w:date="2016-06-26T12:19:00Z">
        <w:r w:rsidR="0007361D">
          <w:rPr>
            <w:rFonts w:ascii="Times New Roman" w:hAnsi="Times New Roman" w:cs="Times New Roman"/>
            <w:sz w:val="24"/>
            <w:szCs w:val="24"/>
          </w:rPr>
          <w:t>a</w:t>
        </w:r>
      </w:ins>
      <w:del w:id="59" w:author="Francisco Felix" w:date="2016-06-26T12:19:00Z">
        <w:r w:rsidRPr="00C84952" w:rsidDel="0007361D">
          <w:rPr>
            <w:rFonts w:ascii="Times New Roman" w:hAnsi="Times New Roman" w:cs="Times New Roman"/>
            <w:sz w:val="24"/>
            <w:szCs w:val="24"/>
          </w:rPr>
          <w:delText>o</w:delText>
        </w:r>
      </w:del>
      <w:r w:rsidRPr="00C84952">
        <w:rPr>
          <w:rFonts w:ascii="Times New Roman" w:hAnsi="Times New Roman" w:cs="Times New Roman"/>
          <w:sz w:val="24"/>
          <w:szCs w:val="24"/>
        </w:rPr>
        <w:t xml:space="preserve"> pelo fato de que o VPA afeta numerosos sistemas.</w:t>
      </w:r>
    </w:p>
    <w:p w14:paraId="6DCCDD7A" w14:textId="77777777" w:rsidR="006F0FEB" w:rsidRPr="00C84952" w:rsidRDefault="006F0FEB" w:rsidP="008011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estudos experimentais, devido </w:t>
      </w:r>
      <w:ins w:id="60" w:author="Francisco Felix" w:date="2016-06-26T12:19:00Z">
        <w:r w:rsidR="0007361D">
          <w:rPr>
            <w:rFonts w:ascii="Times New Roman" w:hAnsi="Times New Roman" w:cs="Times New Roman"/>
            <w:sz w:val="24"/>
            <w:szCs w:val="24"/>
          </w:rPr>
          <w:t>a</w:t>
        </w:r>
      </w:ins>
      <w:r>
        <w:rPr>
          <w:rFonts w:ascii="Times New Roman" w:hAnsi="Times New Roman" w:cs="Times New Roman"/>
          <w:sz w:val="24"/>
          <w:szCs w:val="24"/>
        </w:rPr>
        <w:t xml:space="preserve">o VPA também ter como mecanismo de ação a inibição da histona </w:t>
      </w:r>
      <w:proofErr w:type="spellStart"/>
      <w:r>
        <w:rPr>
          <w:rFonts w:ascii="Times New Roman" w:hAnsi="Times New Roman" w:cs="Times New Roman"/>
          <w:sz w:val="24"/>
          <w:szCs w:val="24"/>
        </w:rPr>
        <w:t>deacetilase</w:t>
      </w:r>
      <w:proofErr w:type="spellEnd"/>
      <w:r>
        <w:rPr>
          <w:rFonts w:ascii="Times New Roman" w:hAnsi="Times New Roman" w:cs="Times New Roman"/>
          <w:sz w:val="24"/>
          <w:szCs w:val="24"/>
        </w:rPr>
        <w:t xml:space="preserve"> e da GSK3, ele tem demonstrado efeitos </w:t>
      </w:r>
      <w:proofErr w:type="spellStart"/>
      <w:r>
        <w:rPr>
          <w:rFonts w:ascii="Times New Roman" w:hAnsi="Times New Roman" w:cs="Times New Roman"/>
          <w:sz w:val="24"/>
          <w:szCs w:val="24"/>
        </w:rPr>
        <w:t>neuroprotetores</w:t>
      </w:r>
      <w:proofErr w:type="spellEnd"/>
      <w:r>
        <w:rPr>
          <w:rFonts w:ascii="Times New Roman" w:hAnsi="Times New Roman" w:cs="Times New Roman"/>
          <w:sz w:val="24"/>
          <w:szCs w:val="24"/>
        </w:rPr>
        <w:t xml:space="preserve"> como </w:t>
      </w:r>
      <w:proofErr w:type="spellStart"/>
      <w:r>
        <w:rPr>
          <w:rFonts w:ascii="Times New Roman" w:hAnsi="Times New Roman" w:cs="Times New Roman"/>
          <w:sz w:val="24"/>
          <w:szCs w:val="24"/>
        </w:rPr>
        <w:t>antiapoptótico</w:t>
      </w:r>
      <w:proofErr w:type="spellEnd"/>
      <w:r>
        <w:rPr>
          <w:rFonts w:ascii="Times New Roman" w:hAnsi="Times New Roman" w:cs="Times New Roman"/>
          <w:sz w:val="24"/>
          <w:szCs w:val="24"/>
        </w:rPr>
        <w:t xml:space="preserve">, anti-inflamatório e </w:t>
      </w:r>
      <w:proofErr w:type="spellStart"/>
      <w:r>
        <w:rPr>
          <w:rFonts w:ascii="Times New Roman" w:hAnsi="Times New Roman" w:cs="Times New Roman"/>
          <w:sz w:val="24"/>
          <w:szCs w:val="24"/>
        </w:rPr>
        <w:t>anti-neurotóxico</w:t>
      </w:r>
      <w:proofErr w:type="spellEnd"/>
      <w:r>
        <w:rPr>
          <w:rFonts w:ascii="Times New Roman" w:hAnsi="Times New Roman" w:cs="Times New Roman"/>
          <w:sz w:val="24"/>
          <w:szCs w:val="24"/>
        </w:rPr>
        <w:t xml:space="preserve"> (</w:t>
      </w:r>
      <w:r w:rsidR="00041FC3" w:rsidRPr="00C84952">
        <w:rPr>
          <w:rFonts w:ascii="Times New Roman" w:eastAsia="Times New Roman" w:hAnsi="Times New Roman" w:cs="Times New Roman"/>
          <w:sz w:val="24"/>
          <w:szCs w:val="24"/>
          <w:lang w:eastAsia="pt-BR"/>
        </w:rPr>
        <w:t xml:space="preserve">CHU, ZHOU, LU </w:t>
      </w:r>
      <w:r w:rsidRPr="00C84952">
        <w:rPr>
          <w:rFonts w:ascii="Times New Roman" w:eastAsia="Times New Roman" w:hAnsi="Times New Roman" w:cs="Times New Roman"/>
          <w:sz w:val="24"/>
          <w:szCs w:val="24"/>
          <w:lang w:eastAsia="pt-BR"/>
        </w:rPr>
        <w:t xml:space="preserve">et. </w:t>
      </w:r>
      <w:r>
        <w:rPr>
          <w:rFonts w:ascii="Times New Roman" w:eastAsia="Times New Roman" w:hAnsi="Times New Roman" w:cs="Times New Roman"/>
          <w:sz w:val="24"/>
          <w:szCs w:val="24"/>
          <w:lang w:eastAsia="pt-BR"/>
        </w:rPr>
        <w:t>al,</w:t>
      </w:r>
      <w:r w:rsidRPr="00C84952">
        <w:rPr>
          <w:rFonts w:ascii="Times New Roman" w:eastAsia="Times New Roman" w:hAnsi="Times New Roman" w:cs="Times New Roman"/>
          <w:sz w:val="24"/>
          <w:szCs w:val="24"/>
          <w:lang w:eastAsia="pt-BR"/>
        </w:rPr>
        <w:t>2015)</w:t>
      </w:r>
      <w:r>
        <w:rPr>
          <w:rFonts w:ascii="Times New Roman" w:eastAsia="Times New Roman" w:hAnsi="Times New Roman" w:cs="Times New Roman"/>
          <w:sz w:val="24"/>
          <w:szCs w:val="24"/>
          <w:lang w:eastAsia="pt-BR"/>
        </w:rPr>
        <w:t>.</w:t>
      </w:r>
    </w:p>
    <w:p w14:paraId="675983BC" w14:textId="77777777" w:rsidR="00C84952" w:rsidRPr="00A467A2" w:rsidRDefault="00C84952" w:rsidP="008011E2">
      <w:pPr>
        <w:spacing w:line="360" w:lineRule="auto"/>
        <w:ind w:firstLine="709"/>
        <w:jc w:val="both"/>
        <w:rPr>
          <w:rFonts w:ascii="Times New Roman" w:hAnsi="Times New Roman" w:cs="Times New Roman"/>
          <w:sz w:val="24"/>
          <w:szCs w:val="24"/>
        </w:rPr>
      </w:pPr>
      <w:r w:rsidRPr="00C84952">
        <w:rPr>
          <w:rFonts w:ascii="Times New Roman" w:hAnsi="Times New Roman" w:cs="Times New Roman"/>
          <w:sz w:val="24"/>
          <w:szCs w:val="24"/>
        </w:rPr>
        <w:t>Várias vias de transdução de sinal intracelular são modulados pel</w:t>
      </w:r>
      <w:ins w:id="61" w:author="Francisco Felix" w:date="2016-06-26T12:20:00Z">
        <w:r w:rsidR="0007361D">
          <w:rPr>
            <w:rFonts w:ascii="Times New Roman" w:hAnsi="Times New Roman" w:cs="Times New Roman"/>
            <w:sz w:val="24"/>
            <w:szCs w:val="24"/>
          </w:rPr>
          <w:t>o</w:t>
        </w:r>
      </w:ins>
      <w:del w:id="62" w:author="Francisco Felix" w:date="2016-06-26T12:20:00Z">
        <w:r w:rsidRPr="00C84952" w:rsidDel="0007361D">
          <w:rPr>
            <w:rFonts w:ascii="Times New Roman" w:hAnsi="Times New Roman" w:cs="Times New Roman"/>
            <w:sz w:val="24"/>
            <w:szCs w:val="24"/>
          </w:rPr>
          <w:delText>a</w:delText>
        </w:r>
      </w:del>
      <w:r w:rsidRPr="00C84952">
        <w:rPr>
          <w:rFonts w:ascii="Times New Roman" w:hAnsi="Times New Roman" w:cs="Times New Roman"/>
          <w:sz w:val="24"/>
          <w:szCs w:val="24"/>
        </w:rPr>
        <w:t xml:space="preserve"> VPA, como resultado da sua ação sobre a regulação das atividades enzimáticas incluindo </w:t>
      </w:r>
      <w:proofErr w:type="spellStart"/>
      <w:r w:rsidRPr="00C84952">
        <w:rPr>
          <w:rFonts w:ascii="Times New Roman" w:hAnsi="Times New Roman" w:cs="Times New Roman"/>
          <w:sz w:val="24"/>
          <w:szCs w:val="24"/>
        </w:rPr>
        <w:t>fosfatidilinositol</w:t>
      </w:r>
      <w:proofErr w:type="spellEnd"/>
      <w:r w:rsidRPr="00C84952">
        <w:rPr>
          <w:rFonts w:ascii="Times New Roman" w:hAnsi="Times New Roman" w:cs="Times New Roman"/>
          <w:sz w:val="24"/>
          <w:szCs w:val="24"/>
        </w:rPr>
        <w:t xml:space="preserve"> 3-quinase / Akt-1, proteínas </w:t>
      </w:r>
      <w:proofErr w:type="spellStart"/>
      <w:r w:rsidRPr="00C84952">
        <w:rPr>
          <w:rFonts w:ascii="Times New Roman" w:hAnsi="Times New Roman" w:cs="Times New Roman"/>
          <w:sz w:val="24"/>
          <w:szCs w:val="24"/>
        </w:rPr>
        <w:t>quinases</w:t>
      </w:r>
      <w:proofErr w:type="spellEnd"/>
      <w:r w:rsidRPr="00C84952">
        <w:rPr>
          <w:rFonts w:ascii="Times New Roman" w:hAnsi="Times New Roman" w:cs="Times New Roman"/>
          <w:sz w:val="24"/>
          <w:szCs w:val="24"/>
        </w:rPr>
        <w:t xml:space="preserve"> ativadas por </w:t>
      </w:r>
      <w:proofErr w:type="spellStart"/>
      <w:r w:rsidRPr="00C84952">
        <w:rPr>
          <w:rFonts w:ascii="Times New Roman" w:hAnsi="Times New Roman" w:cs="Times New Roman"/>
          <w:sz w:val="24"/>
          <w:szCs w:val="24"/>
        </w:rPr>
        <w:t>mitógenos</w:t>
      </w:r>
      <w:proofErr w:type="spellEnd"/>
      <w:r w:rsidRPr="00C84952">
        <w:rPr>
          <w:rFonts w:ascii="Times New Roman" w:hAnsi="Times New Roman" w:cs="Times New Roman"/>
          <w:sz w:val="24"/>
          <w:szCs w:val="24"/>
        </w:rPr>
        <w:t xml:space="preserve"> e </w:t>
      </w:r>
      <w:r>
        <w:rPr>
          <w:rFonts w:ascii="Times New Roman" w:hAnsi="Times New Roman" w:cs="Times New Roman"/>
          <w:sz w:val="24"/>
          <w:szCs w:val="24"/>
        </w:rPr>
        <w:t xml:space="preserve">GSK3β </w:t>
      </w:r>
      <w:r w:rsidRPr="00C84952">
        <w:rPr>
          <w:rFonts w:ascii="Times New Roman" w:hAnsi="Times New Roman" w:cs="Times New Roman"/>
          <w:sz w:val="24"/>
          <w:szCs w:val="24"/>
        </w:rPr>
        <w:t>e histona-</w:t>
      </w:r>
      <w:proofErr w:type="spellStart"/>
      <w:r w:rsidRPr="00C84952">
        <w:rPr>
          <w:rFonts w:ascii="Times New Roman" w:hAnsi="Times New Roman" w:cs="Times New Roman"/>
          <w:sz w:val="24"/>
          <w:szCs w:val="24"/>
        </w:rPr>
        <w:t>desaceti</w:t>
      </w:r>
      <w:r w:rsidR="00041FC3">
        <w:rPr>
          <w:rFonts w:ascii="Times New Roman" w:hAnsi="Times New Roman" w:cs="Times New Roman"/>
          <w:sz w:val="24"/>
          <w:szCs w:val="24"/>
        </w:rPr>
        <w:t>lase</w:t>
      </w:r>
      <w:proofErr w:type="spellEnd"/>
      <w:r w:rsidR="00041FC3">
        <w:rPr>
          <w:rFonts w:ascii="Times New Roman" w:hAnsi="Times New Roman" w:cs="Times New Roman"/>
          <w:sz w:val="24"/>
          <w:szCs w:val="24"/>
        </w:rPr>
        <w:t xml:space="preserve"> </w:t>
      </w:r>
      <w:r w:rsidR="00A467A2" w:rsidRPr="00A467A2">
        <w:rPr>
          <w:rFonts w:ascii="Times New Roman" w:hAnsi="Times New Roman" w:cs="Times New Roman"/>
          <w:sz w:val="24"/>
          <w:szCs w:val="24"/>
        </w:rPr>
        <w:t>(JELLINGER</w:t>
      </w:r>
      <w:r w:rsidR="00041FC3" w:rsidRPr="00A467A2">
        <w:rPr>
          <w:rFonts w:ascii="Times New Roman" w:hAnsi="Times New Roman" w:cs="Times New Roman"/>
          <w:sz w:val="24"/>
          <w:szCs w:val="24"/>
        </w:rPr>
        <w:t>, 2011).</w:t>
      </w:r>
    </w:p>
    <w:p w14:paraId="701FAB38" w14:textId="77777777" w:rsidR="00C84952" w:rsidRDefault="00C84952" w:rsidP="008011E2">
      <w:pPr>
        <w:spacing w:line="360" w:lineRule="auto"/>
        <w:ind w:firstLine="709"/>
        <w:jc w:val="both"/>
        <w:rPr>
          <w:rFonts w:ascii="Times New Roman" w:hAnsi="Times New Roman" w:cs="Times New Roman"/>
          <w:sz w:val="24"/>
          <w:szCs w:val="24"/>
        </w:rPr>
      </w:pPr>
      <w:r w:rsidRPr="00C84952">
        <w:rPr>
          <w:rFonts w:ascii="Times New Roman" w:hAnsi="Times New Roman" w:cs="Times New Roman"/>
          <w:sz w:val="24"/>
          <w:szCs w:val="24"/>
        </w:rPr>
        <w:lastRenderedPageBreak/>
        <w:t xml:space="preserve">Há cada vez mais evidências de que o VPA tem propriedades </w:t>
      </w:r>
      <w:proofErr w:type="spellStart"/>
      <w:r w:rsidRPr="00C84952">
        <w:rPr>
          <w:rFonts w:ascii="Times New Roman" w:hAnsi="Times New Roman" w:cs="Times New Roman"/>
          <w:sz w:val="24"/>
          <w:szCs w:val="24"/>
        </w:rPr>
        <w:t>neuroprotetoras</w:t>
      </w:r>
      <w:proofErr w:type="spellEnd"/>
      <w:r w:rsidRPr="00C84952">
        <w:rPr>
          <w:rFonts w:ascii="Times New Roman" w:hAnsi="Times New Roman" w:cs="Times New Roman"/>
          <w:sz w:val="24"/>
          <w:szCs w:val="24"/>
        </w:rPr>
        <w:t>, e em estudos recentes VPA tem demonstrado resultados promissores em vários modelos de lesão aguda (incluindo acidente vascular cerebral, lesão cerebral traumática, e les</w:t>
      </w:r>
      <w:r w:rsidR="00041FC3">
        <w:rPr>
          <w:rFonts w:ascii="Times New Roman" w:hAnsi="Times New Roman" w:cs="Times New Roman"/>
          <w:sz w:val="24"/>
          <w:szCs w:val="24"/>
        </w:rPr>
        <w:t>ão da medula espinal) (CHIU et. al, 2013).</w:t>
      </w:r>
    </w:p>
    <w:p w14:paraId="09F88114" w14:textId="77777777" w:rsidR="008011E2" w:rsidRDefault="008011E2" w:rsidP="008011E2">
      <w:pPr>
        <w:spacing w:line="360" w:lineRule="auto"/>
        <w:ind w:firstLine="709"/>
        <w:jc w:val="both"/>
        <w:rPr>
          <w:rFonts w:ascii="Times New Roman" w:hAnsi="Times New Roman" w:cs="Times New Roman"/>
          <w:sz w:val="24"/>
          <w:szCs w:val="24"/>
        </w:rPr>
      </w:pPr>
      <w:r w:rsidRPr="00C84952">
        <w:rPr>
          <w:rFonts w:ascii="Times New Roman" w:hAnsi="Times New Roman" w:cs="Times New Roman"/>
          <w:sz w:val="24"/>
          <w:szCs w:val="24"/>
        </w:rPr>
        <w:t xml:space="preserve">VPA também exerce efeitos </w:t>
      </w:r>
      <w:proofErr w:type="spellStart"/>
      <w:r w:rsidRPr="00C84952">
        <w:rPr>
          <w:rFonts w:ascii="Times New Roman" w:hAnsi="Times New Roman" w:cs="Times New Roman"/>
          <w:sz w:val="24"/>
          <w:szCs w:val="24"/>
        </w:rPr>
        <w:t>neuroprotetores</w:t>
      </w:r>
      <w:proofErr w:type="spellEnd"/>
      <w:r w:rsidRPr="00C84952">
        <w:rPr>
          <w:rFonts w:ascii="Times New Roman" w:hAnsi="Times New Roman" w:cs="Times New Roman"/>
          <w:sz w:val="24"/>
          <w:szCs w:val="24"/>
        </w:rPr>
        <w:t xml:space="preserve"> em doenças </w:t>
      </w:r>
      <w:proofErr w:type="spellStart"/>
      <w:r w:rsidRPr="00C84952">
        <w:rPr>
          <w:rFonts w:ascii="Times New Roman" w:hAnsi="Times New Roman" w:cs="Times New Roman"/>
          <w:sz w:val="24"/>
          <w:szCs w:val="24"/>
        </w:rPr>
        <w:t>neurodegenerativas</w:t>
      </w:r>
      <w:proofErr w:type="spellEnd"/>
      <w:r w:rsidRPr="00C84952">
        <w:rPr>
          <w:rFonts w:ascii="Times New Roman" w:hAnsi="Times New Roman" w:cs="Times New Roman"/>
          <w:sz w:val="24"/>
          <w:szCs w:val="24"/>
        </w:rPr>
        <w:t>, incluindo doença de Parkinson e doença de Alzheimer.</w:t>
      </w:r>
      <w:r>
        <w:rPr>
          <w:rFonts w:ascii="Times New Roman" w:hAnsi="Times New Roman" w:cs="Times New Roman"/>
          <w:sz w:val="24"/>
          <w:szCs w:val="24"/>
        </w:rPr>
        <w:t>(</w:t>
      </w:r>
      <w:r w:rsidR="004433FE">
        <w:rPr>
          <w:rFonts w:ascii="Times New Roman" w:hAnsi="Times New Roman" w:cs="Times New Roman"/>
          <w:sz w:val="24"/>
          <w:szCs w:val="24"/>
        </w:rPr>
        <w:t xml:space="preserve">XIMENES et. al., 2015; </w:t>
      </w:r>
      <w:r w:rsidR="00041FC3">
        <w:rPr>
          <w:rFonts w:ascii="Times New Roman" w:hAnsi="Times New Roman" w:cs="Times New Roman"/>
          <w:sz w:val="24"/>
          <w:szCs w:val="24"/>
        </w:rPr>
        <w:t>CHEN, 2014; LV, 2011</w:t>
      </w:r>
      <w:r>
        <w:rPr>
          <w:rFonts w:ascii="Times New Roman" w:hAnsi="Times New Roman" w:cs="Times New Roman"/>
          <w:sz w:val="24"/>
          <w:szCs w:val="24"/>
        </w:rPr>
        <w:t>)</w:t>
      </w:r>
      <w:r w:rsidR="000C403E">
        <w:rPr>
          <w:rFonts w:ascii="Times New Roman" w:hAnsi="Times New Roman" w:cs="Times New Roman"/>
          <w:sz w:val="24"/>
          <w:szCs w:val="24"/>
        </w:rPr>
        <w:t>.</w:t>
      </w:r>
      <w:r w:rsidRPr="00C84952">
        <w:rPr>
          <w:rFonts w:ascii="Times New Roman" w:hAnsi="Times New Roman" w:cs="Times New Roman"/>
          <w:sz w:val="24"/>
          <w:szCs w:val="24"/>
        </w:rPr>
        <w:t xml:space="preserve"> </w:t>
      </w:r>
      <w:r w:rsidRPr="00C84952">
        <w:rPr>
          <w:rFonts w:ascii="Times New Roman" w:eastAsia="Times New Roman" w:hAnsi="Times New Roman" w:cs="Times New Roman"/>
          <w:sz w:val="24"/>
          <w:szCs w:val="24"/>
          <w:lang w:eastAsia="pt-BR"/>
        </w:rPr>
        <w:t xml:space="preserve">Chu, </w:t>
      </w:r>
      <w:proofErr w:type="spellStart"/>
      <w:r w:rsidRPr="00C84952">
        <w:rPr>
          <w:rFonts w:ascii="Times New Roman" w:eastAsia="Times New Roman" w:hAnsi="Times New Roman" w:cs="Times New Roman"/>
          <w:sz w:val="24"/>
          <w:szCs w:val="24"/>
          <w:lang w:eastAsia="pt-BR"/>
        </w:rPr>
        <w:t>Zhou</w:t>
      </w:r>
      <w:proofErr w:type="spellEnd"/>
      <w:r w:rsidRPr="00C84952">
        <w:rPr>
          <w:rFonts w:ascii="Times New Roman" w:eastAsia="Times New Roman" w:hAnsi="Times New Roman" w:cs="Times New Roman"/>
          <w:sz w:val="24"/>
          <w:szCs w:val="24"/>
          <w:lang w:eastAsia="pt-BR"/>
        </w:rPr>
        <w:t xml:space="preserve">, Lu et. </w:t>
      </w:r>
      <w:r w:rsidR="006F0FEB">
        <w:rPr>
          <w:rFonts w:ascii="Times New Roman" w:eastAsia="Times New Roman" w:hAnsi="Times New Roman" w:cs="Times New Roman"/>
          <w:sz w:val="24"/>
          <w:szCs w:val="24"/>
          <w:lang w:eastAsia="pt-BR"/>
        </w:rPr>
        <w:t xml:space="preserve">al (2015), </w:t>
      </w:r>
      <w:r w:rsidRPr="00C84952">
        <w:rPr>
          <w:rFonts w:ascii="Times New Roman" w:eastAsia="Times New Roman" w:hAnsi="Times New Roman" w:cs="Times New Roman"/>
          <w:sz w:val="24"/>
          <w:szCs w:val="24"/>
          <w:lang w:eastAsia="pt-BR"/>
        </w:rPr>
        <w:t>demonstrou</w:t>
      </w:r>
      <w:r w:rsidR="000C403E">
        <w:rPr>
          <w:rFonts w:ascii="Times New Roman" w:eastAsia="Times New Roman" w:hAnsi="Times New Roman" w:cs="Times New Roman"/>
          <w:sz w:val="24"/>
          <w:szCs w:val="24"/>
          <w:lang w:eastAsia="pt-BR"/>
        </w:rPr>
        <w:t xml:space="preserve"> que VPA teve a</w:t>
      </w:r>
      <w:r w:rsidRPr="00C84952">
        <w:rPr>
          <w:rFonts w:ascii="Times New Roman" w:eastAsia="Times New Roman" w:hAnsi="Times New Roman" w:cs="Times New Roman"/>
          <w:sz w:val="24"/>
          <w:szCs w:val="24"/>
          <w:lang w:eastAsia="pt-BR"/>
        </w:rPr>
        <w:t xml:space="preserve"> capacidade de proteger neurônios motores da morte induzida por estresse </w:t>
      </w:r>
      <w:proofErr w:type="spellStart"/>
      <w:r w:rsidRPr="00C84952">
        <w:rPr>
          <w:rFonts w:ascii="Times New Roman" w:eastAsia="Times New Roman" w:hAnsi="Times New Roman" w:cs="Times New Roman"/>
          <w:sz w:val="24"/>
          <w:szCs w:val="24"/>
          <w:lang w:eastAsia="pt-BR"/>
        </w:rPr>
        <w:t>oxidativo</w:t>
      </w:r>
      <w:proofErr w:type="spellEnd"/>
      <w:r w:rsidRPr="00C84952">
        <w:rPr>
          <w:rFonts w:ascii="Times New Roman" w:eastAsia="Times New Roman" w:hAnsi="Times New Roman" w:cs="Times New Roman"/>
          <w:sz w:val="24"/>
          <w:szCs w:val="24"/>
          <w:lang w:eastAsia="pt-BR"/>
        </w:rPr>
        <w:t xml:space="preserve">, como também suprimiu a oxido nítrico </w:t>
      </w:r>
      <w:proofErr w:type="spellStart"/>
      <w:r w:rsidRPr="00C84952">
        <w:rPr>
          <w:rFonts w:ascii="Times New Roman" w:eastAsia="Times New Roman" w:hAnsi="Times New Roman" w:cs="Times New Roman"/>
          <w:sz w:val="24"/>
          <w:szCs w:val="24"/>
          <w:lang w:eastAsia="pt-BR"/>
        </w:rPr>
        <w:t>s</w:t>
      </w:r>
      <w:ins w:id="63" w:author="Francisco Felix" w:date="2016-06-26T12:20:00Z">
        <w:r w:rsidR="0007361D">
          <w:rPr>
            <w:rFonts w:ascii="Times New Roman" w:eastAsia="Times New Roman" w:hAnsi="Times New Roman" w:cs="Times New Roman"/>
            <w:sz w:val="24"/>
            <w:szCs w:val="24"/>
            <w:lang w:eastAsia="pt-BR"/>
          </w:rPr>
          <w:t>i</w:t>
        </w:r>
      </w:ins>
      <w:del w:id="64" w:author="Francisco Felix" w:date="2016-06-26T12:20:00Z">
        <w:r w:rsidRPr="00C84952" w:rsidDel="0007361D">
          <w:rPr>
            <w:rFonts w:ascii="Times New Roman" w:eastAsia="Times New Roman" w:hAnsi="Times New Roman" w:cs="Times New Roman"/>
            <w:sz w:val="24"/>
            <w:szCs w:val="24"/>
            <w:lang w:eastAsia="pt-BR"/>
          </w:rPr>
          <w:delText>í</w:delText>
        </w:r>
      </w:del>
      <w:r w:rsidRPr="00C84952">
        <w:rPr>
          <w:rFonts w:ascii="Times New Roman" w:eastAsia="Times New Roman" w:hAnsi="Times New Roman" w:cs="Times New Roman"/>
          <w:sz w:val="24"/>
          <w:szCs w:val="24"/>
          <w:lang w:eastAsia="pt-BR"/>
        </w:rPr>
        <w:t>nt</w:t>
      </w:r>
      <w:r w:rsidR="00494F52">
        <w:rPr>
          <w:rFonts w:ascii="Times New Roman" w:eastAsia="Times New Roman" w:hAnsi="Times New Roman" w:cs="Times New Roman"/>
          <w:sz w:val="24"/>
          <w:szCs w:val="24"/>
          <w:lang w:eastAsia="pt-BR"/>
        </w:rPr>
        <w:t>a</w:t>
      </w:r>
      <w:r w:rsidRPr="00C84952">
        <w:rPr>
          <w:rFonts w:ascii="Times New Roman" w:eastAsia="Times New Roman" w:hAnsi="Times New Roman" w:cs="Times New Roman"/>
          <w:sz w:val="24"/>
          <w:szCs w:val="24"/>
          <w:lang w:eastAsia="pt-BR"/>
        </w:rPr>
        <w:t>se</w:t>
      </w:r>
      <w:proofErr w:type="spellEnd"/>
      <w:r w:rsidRPr="00C84952">
        <w:rPr>
          <w:rFonts w:ascii="Times New Roman" w:eastAsia="Times New Roman" w:hAnsi="Times New Roman" w:cs="Times New Roman"/>
          <w:sz w:val="24"/>
          <w:szCs w:val="24"/>
          <w:lang w:eastAsia="pt-BR"/>
        </w:rPr>
        <w:t xml:space="preserve"> i</w:t>
      </w:r>
      <w:r>
        <w:rPr>
          <w:rFonts w:ascii="Times New Roman" w:eastAsia="Times New Roman" w:hAnsi="Times New Roman" w:cs="Times New Roman"/>
          <w:sz w:val="24"/>
          <w:szCs w:val="24"/>
          <w:lang w:eastAsia="pt-BR"/>
        </w:rPr>
        <w:t>n</w:t>
      </w:r>
      <w:r w:rsidRPr="00C84952">
        <w:rPr>
          <w:rFonts w:ascii="Times New Roman" w:eastAsia="Times New Roman" w:hAnsi="Times New Roman" w:cs="Times New Roman"/>
          <w:sz w:val="24"/>
          <w:szCs w:val="24"/>
          <w:lang w:eastAsia="pt-BR"/>
        </w:rPr>
        <w:t>duzível (</w:t>
      </w:r>
      <w:proofErr w:type="spellStart"/>
      <w:r w:rsidRPr="00C84952">
        <w:rPr>
          <w:rFonts w:ascii="Times New Roman" w:eastAsia="Times New Roman" w:hAnsi="Times New Roman" w:cs="Times New Roman"/>
          <w:sz w:val="24"/>
          <w:szCs w:val="24"/>
          <w:lang w:eastAsia="pt-BR"/>
        </w:rPr>
        <w:t>NOSi</w:t>
      </w:r>
      <w:proofErr w:type="spellEnd"/>
      <w:r w:rsidRPr="00C84952">
        <w:rPr>
          <w:rFonts w:ascii="Times New Roman" w:eastAsia="Times New Roman" w:hAnsi="Times New Roman" w:cs="Times New Roman"/>
          <w:sz w:val="24"/>
          <w:szCs w:val="24"/>
          <w:lang w:eastAsia="pt-BR"/>
        </w:rPr>
        <w:t xml:space="preserve">). O autor cita também que </w:t>
      </w:r>
      <w:r w:rsidRPr="0007361D">
        <w:rPr>
          <w:rFonts w:ascii="Times New Roman" w:eastAsia="Times New Roman" w:hAnsi="Times New Roman" w:cs="Times New Roman"/>
          <w:i/>
          <w:sz w:val="24"/>
          <w:szCs w:val="24"/>
          <w:lang w:eastAsia="pt-BR"/>
          <w:rPrChange w:id="65" w:author="Francisco Felix" w:date="2016-06-26T12:21:00Z">
            <w:rPr>
              <w:rFonts w:ascii="Times New Roman" w:eastAsia="Times New Roman" w:hAnsi="Times New Roman" w:cs="Times New Roman"/>
              <w:sz w:val="24"/>
              <w:szCs w:val="24"/>
              <w:lang w:eastAsia="pt-BR"/>
            </w:rPr>
          </w:rPrChange>
        </w:rPr>
        <w:t>in vitro</w:t>
      </w:r>
      <w:r w:rsidRPr="00C84952">
        <w:rPr>
          <w:rFonts w:ascii="Times New Roman" w:eastAsia="Times New Roman" w:hAnsi="Times New Roman" w:cs="Times New Roman"/>
          <w:sz w:val="24"/>
          <w:szCs w:val="24"/>
          <w:lang w:eastAsia="pt-BR"/>
        </w:rPr>
        <w:t xml:space="preserve">, VPA protegeu células neurais progenitoras submetidas a lesão com peroxido de hidrogênio. </w:t>
      </w:r>
    </w:p>
    <w:p w14:paraId="1D7C87F4" w14:textId="77777777" w:rsidR="0019236A" w:rsidRPr="00C84952" w:rsidRDefault="0019236A" w:rsidP="008011E2">
      <w:pPr>
        <w:spacing w:line="360" w:lineRule="auto"/>
        <w:ind w:firstLine="709"/>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Através da inibição de </w:t>
      </w:r>
      <w:commentRangeStart w:id="66"/>
      <w:r>
        <w:rPr>
          <w:rFonts w:ascii="Times New Roman" w:hAnsi="Times New Roman" w:cs="Times New Roman"/>
          <w:sz w:val="24"/>
          <w:szCs w:val="24"/>
        </w:rPr>
        <w:t xml:space="preserve">histona </w:t>
      </w:r>
      <w:proofErr w:type="spellStart"/>
      <w:r>
        <w:rPr>
          <w:rFonts w:ascii="Times New Roman" w:hAnsi="Times New Roman" w:cs="Times New Roman"/>
          <w:sz w:val="24"/>
          <w:szCs w:val="24"/>
        </w:rPr>
        <w:t>desacetilase</w:t>
      </w:r>
      <w:commentRangeEnd w:id="66"/>
      <w:proofErr w:type="spellEnd"/>
      <w:r w:rsidR="0007361D">
        <w:rPr>
          <w:rStyle w:val="CommentReference"/>
          <w:rFonts w:ascii="Calibri" w:eastAsia="Calibri" w:hAnsi="Calibri" w:cs="Times New Roman"/>
          <w:lang w:val="x-none" w:eastAsia="x-none"/>
        </w:rPr>
        <w:commentReference w:id="66"/>
      </w:r>
      <w:r w:rsidRPr="0019236A">
        <w:rPr>
          <w:rFonts w:ascii="Times New Roman" w:hAnsi="Times New Roman" w:cs="Times New Roman"/>
          <w:sz w:val="24"/>
          <w:szCs w:val="24"/>
        </w:rPr>
        <w:t xml:space="preserve">, VPA, inibe a produção de mediadores inflamatórios (por exemplo, o TNF-α, IL-β e IL-6), regula positivamente proteínas </w:t>
      </w:r>
      <w:proofErr w:type="spellStart"/>
      <w:r w:rsidRPr="0019236A">
        <w:rPr>
          <w:rFonts w:ascii="Times New Roman" w:hAnsi="Times New Roman" w:cs="Times New Roman"/>
          <w:sz w:val="24"/>
          <w:szCs w:val="24"/>
        </w:rPr>
        <w:t>neuroprotetores</w:t>
      </w:r>
      <w:proofErr w:type="spellEnd"/>
      <w:r w:rsidRPr="0019236A">
        <w:rPr>
          <w:rFonts w:ascii="Times New Roman" w:hAnsi="Times New Roman" w:cs="Times New Roman"/>
          <w:sz w:val="24"/>
          <w:szCs w:val="24"/>
        </w:rPr>
        <w:t xml:space="preserve"> (por exemplo, HSP70, HSP27 e</w:t>
      </w:r>
      <w:r>
        <w:rPr>
          <w:rFonts w:ascii="Times New Roman" w:hAnsi="Times New Roman" w:cs="Times New Roman"/>
          <w:sz w:val="24"/>
          <w:szCs w:val="24"/>
        </w:rPr>
        <w:t xml:space="preserve"> </w:t>
      </w:r>
      <w:proofErr w:type="spellStart"/>
      <w:r w:rsidRPr="0019236A">
        <w:rPr>
          <w:rFonts w:ascii="Times New Roman" w:hAnsi="Times New Roman" w:cs="Times New Roman"/>
          <w:sz w:val="24"/>
          <w:szCs w:val="24"/>
        </w:rPr>
        <w:t>pAkt</w:t>
      </w:r>
      <w:proofErr w:type="spellEnd"/>
      <w:r w:rsidRPr="0019236A">
        <w:rPr>
          <w:rFonts w:ascii="Times New Roman" w:hAnsi="Times New Roman" w:cs="Times New Roman"/>
          <w:sz w:val="24"/>
          <w:szCs w:val="24"/>
        </w:rPr>
        <w:t xml:space="preserve">), e regula negativamente fator de p53 associada a apoptose, resultando numa notável preservação de neurónios e os </w:t>
      </w:r>
      <w:proofErr w:type="spellStart"/>
      <w:r w:rsidRPr="0019236A">
        <w:rPr>
          <w:rFonts w:ascii="Times New Roman" w:hAnsi="Times New Roman" w:cs="Times New Roman"/>
          <w:sz w:val="24"/>
          <w:szCs w:val="24"/>
        </w:rPr>
        <w:t>oligodendrócitos</w:t>
      </w:r>
      <w:proofErr w:type="spellEnd"/>
      <w:r w:rsidR="002E6849">
        <w:rPr>
          <w:rFonts w:ascii="Times New Roman" w:hAnsi="Times New Roman" w:cs="Times New Roman"/>
          <w:sz w:val="24"/>
          <w:szCs w:val="24"/>
        </w:rPr>
        <w:t xml:space="preserve">, como também aumento das </w:t>
      </w:r>
      <w:proofErr w:type="spellStart"/>
      <w:r w:rsidR="002E6849">
        <w:rPr>
          <w:rFonts w:ascii="Times New Roman" w:hAnsi="Times New Roman" w:cs="Times New Roman"/>
          <w:sz w:val="24"/>
          <w:szCs w:val="24"/>
        </w:rPr>
        <w:t>neurotrofinas</w:t>
      </w:r>
      <w:proofErr w:type="spellEnd"/>
      <w:r w:rsidR="002E6849">
        <w:rPr>
          <w:rFonts w:ascii="Times New Roman" w:hAnsi="Times New Roman" w:cs="Times New Roman"/>
          <w:sz w:val="24"/>
          <w:szCs w:val="24"/>
        </w:rPr>
        <w:t>, como BDNF</w:t>
      </w:r>
      <w:r>
        <w:rPr>
          <w:rFonts w:ascii="Times New Roman" w:hAnsi="Times New Roman" w:cs="Times New Roman"/>
          <w:sz w:val="24"/>
          <w:szCs w:val="24"/>
        </w:rPr>
        <w:t xml:space="preserve"> (</w:t>
      </w:r>
      <w:r w:rsidR="00041FC3" w:rsidRPr="00C84952">
        <w:rPr>
          <w:rFonts w:ascii="Times New Roman" w:eastAsia="Times New Roman" w:hAnsi="Times New Roman" w:cs="Times New Roman"/>
          <w:sz w:val="24"/>
          <w:szCs w:val="24"/>
          <w:lang w:eastAsia="pt-BR"/>
        </w:rPr>
        <w:t xml:space="preserve">CHU, ZHOU, LU </w:t>
      </w:r>
      <w:r w:rsidRPr="00C84952">
        <w:rPr>
          <w:rFonts w:ascii="Times New Roman" w:eastAsia="Times New Roman" w:hAnsi="Times New Roman" w:cs="Times New Roman"/>
          <w:sz w:val="24"/>
          <w:szCs w:val="24"/>
          <w:lang w:eastAsia="pt-BR"/>
        </w:rPr>
        <w:t xml:space="preserve">et. </w:t>
      </w:r>
      <w:r>
        <w:rPr>
          <w:rFonts w:ascii="Times New Roman" w:eastAsia="Times New Roman" w:hAnsi="Times New Roman" w:cs="Times New Roman"/>
          <w:sz w:val="24"/>
          <w:szCs w:val="24"/>
          <w:lang w:eastAsia="pt-BR"/>
        </w:rPr>
        <w:t>al,</w:t>
      </w:r>
      <w:r w:rsidRPr="00C84952">
        <w:rPr>
          <w:rFonts w:ascii="Times New Roman" w:eastAsia="Times New Roman" w:hAnsi="Times New Roman" w:cs="Times New Roman"/>
          <w:sz w:val="24"/>
          <w:szCs w:val="24"/>
          <w:lang w:eastAsia="pt-BR"/>
        </w:rPr>
        <w:t>2015)</w:t>
      </w:r>
      <w:r>
        <w:rPr>
          <w:rFonts w:ascii="Times New Roman" w:eastAsia="Times New Roman" w:hAnsi="Times New Roman" w:cs="Times New Roman"/>
          <w:sz w:val="24"/>
          <w:szCs w:val="24"/>
          <w:lang w:eastAsia="pt-BR"/>
        </w:rPr>
        <w:t>.</w:t>
      </w:r>
    </w:p>
    <w:p w14:paraId="4D784B25" w14:textId="77777777" w:rsidR="00C84952" w:rsidRPr="00C84952" w:rsidRDefault="00C84952" w:rsidP="00C84952">
      <w:pPr>
        <w:spacing w:after="0" w:line="240" w:lineRule="auto"/>
        <w:rPr>
          <w:rFonts w:ascii="Arial" w:eastAsia="Times New Roman" w:hAnsi="Arial" w:cs="Arial"/>
          <w:sz w:val="20"/>
          <w:szCs w:val="20"/>
          <w:lang w:eastAsia="pt-BR"/>
        </w:rPr>
      </w:pPr>
    </w:p>
    <w:p w14:paraId="1AE7AA6D" w14:textId="77777777" w:rsidR="00C84952" w:rsidRDefault="00C84952" w:rsidP="0044063B">
      <w:pPr>
        <w:pStyle w:val="ListParagraph"/>
      </w:pPr>
    </w:p>
    <w:p w14:paraId="4481E539" w14:textId="77777777" w:rsidR="00C84952" w:rsidRDefault="00C84952" w:rsidP="00C84952">
      <w:pPr>
        <w:pStyle w:val="ListParagraph"/>
        <w:ind w:left="1080"/>
        <w:rPr>
          <w:rFonts w:ascii="Times New Roman" w:hAnsi="Times New Roman"/>
          <w:b/>
          <w:sz w:val="24"/>
          <w:szCs w:val="24"/>
        </w:rPr>
      </w:pPr>
    </w:p>
    <w:p w14:paraId="46439C70" w14:textId="77777777" w:rsidR="00DC2DEB" w:rsidRDefault="00DC2DEB" w:rsidP="00D27586">
      <w:pPr>
        <w:pStyle w:val="ListParagraph"/>
        <w:numPr>
          <w:ilvl w:val="1"/>
          <w:numId w:val="2"/>
        </w:numPr>
        <w:rPr>
          <w:rFonts w:ascii="Times New Roman" w:hAnsi="Times New Roman"/>
          <w:b/>
          <w:sz w:val="24"/>
          <w:szCs w:val="24"/>
        </w:rPr>
      </w:pPr>
      <w:r>
        <w:rPr>
          <w:rFonts w:ascii="Times New Roman" w:hAnsi="Times New Roman"/>
          <w:b/>
          <w:sz w:val="24"/>
          <w:szCs w:val="24"/>
        </w:rPr>
        <w:t xml:space="preserve"> </w:t>
      </w:r>
      <w:r w:rsidR="007B1030">
        <w:rPr>
          <w:rFonts w:ascii="Times New Roman" w:hAnsi="Times New Roman"/>
          <w:b/>
          <w:sz w:val="24"/>
          <w:szCs w:val="24"/>
        </w:rPr>
        <w:t>Relevância</w:t>
      </w:r>
      <w:r>
        <w:rPr>
          <w:rFonts w:ascii="Times New Roman" w:hAnsi="Times New Roman"/>
          <w:b/>
          <w:sz w:val="24"/>
          <w:szCs w:val="24"/>
        </w:rPr>
        <w:t xml:space="preserve"> e justificativa</w:t>
      </w:r>
    </w:p>
    <w:p w14:paraId="2AD561A3" w14:textId="77777777" w:rsidR="003260B3" w:rsidRPr="003260B3" w:rsidRDefault="003260B3" w:rsidP="009D3944">
      <w:pPr>
        <w:spacing w:line="360" w:lineRule="auto"/>
        <w:ind w:firstLine="709"/>
        <w:jc w:val="both"/>
        <w:rPr>
          <w:rFonts w:ascii="Times New Roman" w:hAnsi="Times New Roman"/>
          <w:sz w:val="24"/>
          <w:szCs w:val="24"/>
        </w:rPr>
      </w:pPr>
      <w:r>
        <w:rPr>
          <w:rFonts w:ascii="Times New Roman" w:hAnsi="Times New Roman"/>
          <w:sz w:val="24"/>
          <w:szCs w:val="24"/>
        </w:rPr>
        <w:t xml:space="preserve">A </w:t>
      </w:r>
      <w:proofErr w:type="spellStart"/>
      <w:r>
        <w:rPr>
          <w:rFonts w:ascii="Times New Roman" w:hAnsi="Times New Roman"/>
          <w:sz w:val="24"/>
          <w:szCs w:val="24"/>
        </w:rPr>
        <w:t>neurotoxicidade</w:t>
      </w:r>
      <w:proofErr w:type="spellEnd"/>
      <w:r>
        <w:rPr>
          <w:rFonts w:ascii="Times New Roman" w:hAnsi="Times New Roman"/>
          <w:sz w:val="24"/>
          <w:szCs w:val="24"/>
        </w:rPr>
        <w:t xml:space="preserve"> causada pelo tratamento com a cisplatina é um evento que merece especial atenção, já que pode causar limitaç</w:t>
      </w:r>
      <w:r w:rsidR="000115D7">
        <w:rPr>
          <w:rFonts w:ascii="Times New Roman" w:hAnsi="Times New Roman"/>
          <w:sz w:val="24"/>
          <w:szCs w:val="24"/>
        </w:rPr>
        <w:t>ões</w:t>
      </w:r>
      <w:r>
        <w:rPr>
          <w:rFonts w:ascii="Times New Roman" w:hAnsi="Times New Roman"/>
          <w:sz w:val="24"/>
          <w:szCs w:val="24"/>
        </w:rPr>
        <w:t>, podendo prov</w:t>
      </w:r>
      <w:ins w:id="67" w:author="Francisco Felix" w:date="2016-06-26T12:23:00Z">
        <w:r w:rsidR="00DC1F91">
          <w:rPr>
            <w:rFonts w:ascii="Times New Roman" w:hAnsi="Times New Roman"/>
            <w:sz w:val="24"/>
            <w:szCs w:val="24"/>
          </w:rPr>
          <w:t>o</w:t>
        </w:r>
      </w:ins>
      <w:del w:id="68" w:author="Francisco Felix" w:date="2016-06-26T12:23:00Z">
        <w:r w:rsidDel="00DC1F91">
          <w:rPr>
            <w:rFonts w:ascii="Times New Roman" w:hAnsi="Times New Roman"/>
            <w:sz w:val="24"/>
            <w:szCs w:val="24"/>
          </w:rPr>
          <w:delText>a</w:delText>
        </w:r>
      </w:del>
      <w:r>
        <w:rPr>
          <w:rFonts w:ascii="Times New Roman" w:hAnsi="Times New Roman"/>
          <w:sz w:val="24"/>
          <w:szCs w:val="24"/>
        </w:rPr>
        <w:t>car atraso</w:t>
      </w:r>
      <w:r w:rsidR="000115D7">
        <w:rPr>
          <w:rFonts w:ascii="Times New Roman" w:hAnsi="Times New Roman"/>
          <w:sz w:val="24"/>
          <w:szCs w:val="24"/>
        </w:rPr>
        <w:t>s ou</w:t>
      </w:r>
      <w:r>
        <w:rPr>
          <w:rFonts w:ascii="Times New Roman" w:hAnsi="Times New Roman"/>
          <w:sz w:val="24"/>
          <w:szCs w:val="24"/>
        </w:rPr>
        <w:t xml:space="preserve"> </w:t>
      </w:r>
      <w:r w:rsidR="00675292">
        <w:rPr>
          <w:rFonts w:ascii="Times New Roman" w:hAnsi="Times New Roman"/>
          <w:sz w:val="24"/>
          <w:szCs w:val="24"/>
        </w:rPr>
        <w:t xml:space="preserve">interrupção </w:t>
      </w:r>
      <w:ins w:id="69" w:author="Francisco Felix" w:date="2016-06-26T12:23:00Z">
        <w:r w:rsidR="00DC1F91">
          <w:rPr>
            <w:rFonts w:ascii="Times New Roman" w:hAnsi="Times New Roman"/>
            <w:sz w:val="24"/>
            <w:szCs w:val="24"/>
          </w:rPr>
          <w:t>n</w:t>
        </w:r>
      </w:ins>
      <w:del w:id="70" w:author="Francisco Felix" w:date="2016-06-26T12:23:00Z">
        <w:r w:rsidR="00675292" w:rsidDel="00DC1F91">
          <w:rPr>
            <w:rFonts w:ascii="Times New Roman" w:hAnsi="Times New Roman"/>
            <w:sz w:val="24"/>
            <w:szCs w:val="24"/>
          </w:rPr>
          <w:delText>a</w:delText>
        </w:r>
      </w:del>
      <w:r w:rsidR="00675292">
        <w:rPr>
          <w:rFonts w:ascii="Times New Roman" w:hAnsi="Times New Roman"/>
          <w:sz w:val="24"/>
          <w:szCs w:val="24"/>
        </w:rPr>
        <w:t>o tratamento</w:t>
      </w:r>
      <w:r>
        <w:rPr>
          <w:rFonts w:ascii="Times New Roman" w:hAnsi="Times New Roman"/>
          <w:sz w:val="24"/>
          <w:szCs w:val="24"/>
        </w:rPr>
        <w:t>, assim resultados inferiores em termos de resposta e sob</w:t>
      </w:r>
      <w:r w:rsidR="000115D7">
        <w:rPr>
          <w:rFonts w:ascii="Times New Roman" w:hAnsi="Times New Roman"/>
          <w:sz w:val="24"/>
          <w:szCs w:val="24"/>
        </w:rPr>
        <w:t>revida. Como também, podendo acarretar</w:t>
      </w:r>
      <w:r>
        <w:rPr>
          <w:rFonts w:ascii="Times New Roman" w:hAnsi="Times New Roman"/>
          <w:sz w:val="24"/>
          <w:szCs w:val="24"/>
        </w:rPr>
        <w:t xml:space="preserve"> graves</w:t>
      </w:r>
      <w:r w:rsidR="000115D7">
        <w:rPr>
          <w:rFonts w:ascii="Times New Roman" w:hAnsi="Times New Roman"/>
          <w:sz w:val="24"/>
          <w:szCs w:val="24"/>
        </w:rPr>
        <w:t xml:space="preserve"> complicações neurológicas,</w:t>
      </w:r>
      <w:r>
        <w:rPr>
          <w:rFonts w:ascii="Times New Roman" w:hAnsi="Times New Roman"/>
          <w:sz w:val="24"/>
          <w:szCs w:val="24"/>
        </w:rPr>
        <w:t xml:space="preserve"> prejuízos cognitivos e motores, </w:t>
      </w:r>
      <w:r w:rsidR="000115D7">
        <w:rPr>
          <w:rFonts w:ascii="Times New Roman" w:hAnsi="Times New Roman"/>
          <w:sz w:val="24"/>
          <w:szCs w:val="24"/>
        </w:rPr>
        <w:t xml:space="preserve">demência, </w:t>
      </w:r>
      <w:r>
        <w:rPr>
          <w:rFonts w:ascii="Times New Roman" w:hAnsi="Times New Roman"/>
          <w:sz w:val="24"/>
          <w:szCs w:val="24"/>
        </w:rPr>
        <w:t>convulsão, perda auditiva e visual</w:t>
      </w:r>
      <w:r w:rsidR="00F31993">
        <w:rPr>
          <w:rFonts w:ascii="Times New Roman" w:hAnsi="Times New Roman"/>
          <w:sz w:val="24"/>
          <w:szCs w:val="24"/>
        </w:rPr>
        <w:t xml:space="preserve"> (FONSECA et. al, 2010</w:t>
      </w:r>
      <w:r w:rsidR="000115D7">
        <w:rPr>
          <w:rFonts w:ascii="Times New Roman" w:hAnsi="Times New Roman"/>
          <w:sz w:val="24"/>
          <w:szCs w:val="24"/>
        </w:rPr>
        <w:t xml:space="preserve">). </w:t>
      </w:r>
    </w:p>
    <w:p w14:paraId="570F61BC" w14:textId="77777777" w:rsidR="003260B3" w:rsidRPr="00211950" w:rsidRDefault="009D50C9" w:rsidP="009D3944">
      <w:pPr>
        <w:spacing w:line="360" w:lineRule="auto"/>
        <w:ind w:firstLine="709"/>
        <w:jc w:val="both"/>
        <w:rPr>
          <w:rFonts w:ascii="Times New Roman" w:hAnsi="Times New Roman"/>
          <w:sz w:val="24"/>
          <w:szCs w:val="24"/>
        </w:rPr>
      </w:pPr>
      <w:r>
        <w:rPr>
          <w:rFonts w:ascii="Times New Roman" w:hAnsi="Times New Roman"/>
          <w:sz w:val="24"/>
          <w:szCs w:val="24"/>
        </w:rPr>
        <w:t>O</w:t>
      </w:r>
      <w:r w:rsidR="00211950" w:rsidRPr="00211950">
        <w:rPr>
          <w:rFonts w:ascii="Times New Roman" w:hAnsi="Times New Roman"/>
          <w:sz w:val="24"/>
          <w:szCs w:val="24"/>
        </w:rPr>
        <w:t xml:space="preserve"> prejuízo cognitivo tem consequências diretas na vida do paciente, interferindo nas atividades de vida diária relacionadas à capacidade do indivíduo em executar, de forma independente, as atividades consideradas essenciais à sua sobrevivência e, consequentemente, na manutenção</w:t>
      </w:r>
      <w:r w:rsidR="00211950">
        <w:rPr>
          <w:rFonts w:ascii="Times New Roman" w:hAnsi="Times New Roman"/>
          <w:sz w:val="24"/>
          <w:szCs w:val="24"/>
        </w:rPr>
        <w:t xml:space="preserve"> </w:t>
      </w:r>
      <w:r w:rsidR="00211950" w:rsidRPr="00211950">
        <w:rPr>
          <w:rFonts w:ascii="Times New Roman" w:hAnsi="Times New Roman"/>
          <w:sz w:val="24"/>
          <w:szCs w:val="24"/>
        </w:rPr>
        <w:t>de suas relações sociais, prejudicando, também, o desempenho profissional, causando grandes impactos na sua qualidade de vida.</w:t>
      </w:r>
    </w:p>
    <w:p w14:paraId="042559FE" w14:textId="77777777" w:rsidR="000115D7" w:rsidRDefault="009D50C9" w:rsidP="009D3944">
      <w:pPr>
        <w:spacing w:line="360" w:lineRule="auto"/>
        <w:ind w:firstLine="709"/>
        <w:jc w:val="both"/>
        <w:rPr>
          <w:rFonts w:ascii="Times New Roman" w:hAnsi="Times New Roman"/>
          <w:sz w:val="24"/>
          <w:szCs w:val="24"/>
        </w:rPr>
      </w:pPr>
      <w:r>
        <w:rPr>
          <w:rFonts w:ascii="Times New Roman" w:hAnsi="Times New Roman"/>
          <w:sz w:val="24"/>
          <w:szCs w:val="24"/>
        </w:rPr>
        <w:lastRenderedPageBreak/>
        <w:t>O</w:t>
      </w:r>
      <w:r w:rsidR="00DC2DEB" w:rsidRPr="00DC2DEB">
        <w:rPr>
          <w:rFonts w:ascii="Times New Roman" w:hAnsi="Times New Roman"/>
          <w:sz w:val="24"/>
          <w:szCs w:val="24"/>
        </w:rPr>
        <w:t xml:space="preserve"> estudo do déficit cogniti</w:t>
      </w:r>
      <w:r>
        <w:rPr>
          <w:rFonts w:ascii="Times New Roman" w:hAnsi="Times New Roman"/>
          <w:sz w:val="24"/>
          <w:szCs w:val="24"/>
        </w:rPr>
        <w:t>vo relacionado à cisplatina, que é um quimioterápico usado no tratamento de diversos tipos de tumores,</w:t>
      </w:r>
      <w:r w:rsidR="00DC2DEB" w:rsidRPr="00DC2DEB">
        <w:rPr>
          <w:rFonts w:ascii="Times New Roman" w:hAnsi="Times New Roman"/>
          <w:sz w:val="24"/>
          <w:szCs w:val="24"/>
        </w:rPr>
        <w:t xml:space="preserve"> torna-se necessário para identificar estratégias de intervenção com o objetivo de minimizar tais efeitos. Para isso, entretanto, é fundamental primeiramente o conh</w:t>
      </w:r>
      <w:r w:rsidR="00B070CB">
        <w:rPr>
          <w:rFonts w:ascii="Times New Roman" w:hAnsi="Times New Roman"/>
          <w:sz w:val="24"/>
          <w:szCs w:val="24"/>
        </w:rPr>
        <w:t>ecimento de como a cisplatina</w:t>
      </w:r>
      <w:r w:rsidR="00DC2DEB" w:rsidRPr="00DC2DEB">
        <w:rPr>
          <w:rFonts w:ascii="Times New Roman" w:hAnsi="Times New Roman"/>
          <w:sz w:val="24"/>
          <w:szCs w:val="24"/>
        </w:rPr>
        <w:t xml:space="preserve"> poderia in</w:t>
      </w:r>
      <w:r w:rsidR="00B070CB">
        <w:rPr>
          <w:rFonts w:ascii="Times New Roman" w:hAnsi="Times New Roman"/>
          <w:sz w:val="24"/>
          <w:szCs w:val="24"/>
        </w:rPr>
        <w:t>terferir na cognição, como também, pesquisar fármacos e substâncias que possam</w:t>
      </w:r>
      <w:r w:rsidR="00A63DAF">
        <w:rPr>
          <w:rFonts w:ascii="Times New Roman" w:hAnsi="Times New Roman"/>
          <w:sz w:val="24"/>
          <w:szCs w:val="24"/>
        </w:rPr>
        <w:t xml:space="preserve"> colaborar com um tratamento eficaz para</w:t>
      </w:r>
      <w:r w:rsidR="00B070CB">
        <w:rPr>
          <w:rFonts w:ascii="Times New Roman" w:hAnsi="Times New Roman"/>
          <w:sz w:val="24"/>
          <w:szCs w:val="24"/>
        </w:rPr>
        <w:t xml:space="preserve"> esses efeitos </w:t>
      </w:r>
      <w:proofErr w:type="spellStart"/>
      <w:r w:rsidR="00B070CB">
        <w:rPr>
          <w:rFonts w:ascii="Times New Roman" w:hAnsi="Times New Roman"/>
          <w:sz w:val="24"/>
          <w:szCs w:val="24"/>
        </w:rPr>
        <w:t>neurot</w:t>
      </w:r>
      <w:r w:rsidR="00A63DAF">
        <w:rPr>
          <w:rFonts w:ascii="Times New Roman" w:hAnsi="Times New Roman"/>
          <w:sz w:val="24"/>
          <w:szCs w:val="24"/>
        </w:rPr>
        <w:t>ó</w:t>
      </w:r>
      <w:r w:rsidR="00B070CB">
        <w:rPr>
          <w:rFonts w:ascii="Times New Roman" w:hAnsi="Times New Roman"/>
          <w:sz w:val="24"/>
          <w:szCs w:val="24"/>
        </w:rPr>
        <w:t>xicos</w:t>
      </w:r>
      <w:proofErr w:type="spellEnd"/>
      <w:ins w:id="71" w:author="Francisco Felix" w:date="2016-06-26T12:24:00Z">
        <w:r w:rsidR="00DC1F91">
          <w:rPr>
            <w:rFonts w:ascii="Times New Roman" w:hAnsi="Times New Roman"/>
            <w:sz w:val="24"/>
            <w:szCs w:val="24"/>
          </w:rPr>
          <w:t>,</w:t>
        </w:r>
      </w:ins>
      <w:del w:id="72" w:author="Francisco Felix" w:date="2016-06-26T12:24:00Z">
        <w:r w:rsidR="00B070CB" w:rsidDel="00DC1F91">
          <w:rPr>
            <w:rFonts w:ascii="Times New Roman" w:hAnsi="Times New Roman"/>
            <w:sz w:val="24"/>
            <w:szCs w:val="24"/>
          </w:rPr>
          <w:delText>.</w:delText>
        </w:r>
      </w:del>
      <w:r w:rsidR="00DC2DEB" w:rsidRPr="00DC2DEB">
        <w:rPr>
          <w:rFonts w:ascii="Times New Roman" w:hAnsi="Times New Roman"/>
          <w:sz w:val="24"/>
          <w:szCs w:val="24"/>
        </w:rPr>
        <w:t xml:space="preserve"> </w:t>
      </w:r>
      <w:r w:rsidR="000115D7">
        <w:rPr>
          <w:rFonts w:ascii="Times New Roman" w:hAnsi="Times New Roman"/>
          <w:sz w:val="24"/>
          <w:szCs w:val="24"/>
        </w:rPr>
        <w:t>já que</w:t>
      </w:r>
      <w:del w:id="73" w:author="Francisco Felix" w:date="2016-06-26T12:24:00Z">
        <w:r w:rsidR="000115D7" w:rsidDel="00DC1F91">
          <w:rPr>
            <w:rFonts w:ascii="Times New Roman" w:hAnsi="Times New Roman"/>
            <w:sz w:val="24"/>
            <w:szCs w:val="24"/>
          </w:rPr>
          <w:delText>,</w:delText>
        </w:r>
      </w:del>
      <w:r w:rsidR="000115D7">
        <w:rPr>
          <w:rFonts w:ascii="Times New Roman" w:hAnsi="Times New Roman"/>
          <w:sz w:val="24"/>
          <w:szCs w:val="24"/>
        </w:rPr>
        <w:t xml:space="preserve"> existem na literatura poucos</w:t>
      </w:r>
      <w:del w:id="74" w:author="Francisco Felix" w:date="2016-06-26T12:24:00Z">
        <w:r w:rsidR="000115D7" w:rsidDel="00DC1F91">
          <w:rPr>
            <w:rFonts w:ascii="Times New Roman" w:hAnsi="Times New Roman"/>
            <w:sz w:val="24"/>
            <w:szCs w:val="24"/>
          </w:rPr>
          <w:delText xml:space="preserve"> </w:delText>
        </w:r>
      </w:del>
      <w:r w:rsidR="000115D7">
        <w:rPr>
          <w:rFonts w:ascii="Times New Roman" w:hAnsi="Times New Roman"/>
          <w:sz w:val="24"/>
          <w:szCs w:val="24"/>
        </w:rPr>
        <w:t xml:space="preserve"> estudos a respeito do comprometimento neurológico central causado pela cisplatina, como também de um tratamento eficaz para esses eventos.</w:t>
      </w:r>
      <w:r w:rsidR="00E57455">
        <w:rPr>
          <w:rFonts w:ascii="Times New Roman" w:hAnsi="Times New Roman"/>
          <w:sz w:val="24"/>
          <w:szCs w:val="24"/>
        </w:rPr>
        <w:t xml:space="preserve"> Portanto há uma grande necessidade de novos estudos a respeito</w:t>
      </w:r>
      <w:r w:rsidR="005D7C3B">
        <w:rPr>
          <w:rFonts w:ascii="Times New Roman" w:hAnsi="Times New Roman"/>
          <w:sz w:val="24"/>
          <w:szCs w:val="24"/>
        </w:rPr>
        <w:t xml:space="preserve"> de</w:t>
      </w:r>
      <w:r w:rsidR="00E57455">
        <w:rPr>
          <w:rFonts w:ascii="Times New Roman" w:hAnsi="Times New Roman"/>
          <w:sz w:val="24"/>
          <w:szCs w:val="24"/>
        </w:rPr>
        <w:t xml:space="preserve"> novos tratamentos. </w:t>
      </w:r>
    </w:p>
    <w:p w14:paraId="27FA1FF2" w14:textId="77777777" w:rsidR="00E57455" w:rsidRDefault="00E57455" w:rsidP="009D3944">
      <w:pPr>
        <w:spacing w:line="360" w:lineRule="auto"/>
        <w:ind w:firstLine="709"/>
        <w:jc w:val="both"/>
        <w:rPr>
          <w:rFonts w:ascii="Times New Roman" w:hAnsi="Times New Roman"/>
          <w:sz w:val="24"/>
          <w:szCs w:val="24"/>
        </w:rPr>
      </w:pPr>
      <w:r>
        <w:rPr>
          <w:rFonts w:ascii="Times New Roman" w:hAnsi="Times New Roman"/>
          <w:sz w:val="24"/>
          <w:szCs w:val="24"/>
        </w:rPr>
        <w:t xml:space="preserve">O ácido </w:t>
      </w:r>
      <w:proofErr w:type="spellStart"/>
      <w:r>
        <w:rPr>
          <w:rFonts w:ascii="Times New Roman" w:hAnsi="Times New Roman"/>
          <w:sz w:val="24"/>
          <w:szCs w:val="24"/>
        </w:rPr>
        <w:t>valpr</w:t>
      </w:r>
      <w:ins w:id="75" w:author="Francisco Felix" w:date="2016-06-26T12:24:00Z">
        <w:r w:rsidR="00DC1F91">
          <w:rPr>
            <w:rFonts w:ascii="Times New Roman" w:hAnsi="Times New Roman"/>
            <w:sz w:val="24"/>
            <w:szCs w:val="24"/>
          </w:rPr>
          <w:t>o</w:t>
        </w:r>
      </w:ins>
      <w:del w:id="76" w:author="Francisco Felix" w:date="2016-06-26T12:24:00Z">
        <w:r w:rsidDel="00DC1F91">
          <w:rPr>
            <w:rFonts w:ascii="Times New Roman" w:hAnsi="Times New Roman"/>
            <w:sz w:val="24"/>
            <w:szCs w:val="24"/>
          </w:rPr>
          <w:delText>ó</w:delText>
        </w:r>
      </w:del>
      <w:r>
        <w:rPr>
          <w:rFonts w:ascii="Times New Roman" w:hAnsi="Times New Roman"/>
          <w:sz w:val="24"/>
          <w:szCs w:val="24"/>
        </w:rPr>
        <w:t>ico</w:t>
      </w:r>
      <w:proofErr w:type="spellEnd"/>
      <w:r>
        <w:rPr>
          <w:rFonts w:ascii="Times New Roman" w:hAnsi="Times New Roman"/>
          <w:sz w:val="24"/>
          <w:szCs w:val="24"/>
        </w:rPr>
        <w:t xml:space="preserve"> é um fármaco já utilizado há décadas para tratamento de diversos distúrbios neurológicos (epilepsia, </w:t>
      </w:r>
      <w:r w:rsidR="00DE5EB1">
        <w:rPr>
          <w:rFonts w:ascii="Times New Roman" w:hAnsi="Times New Roman"/>
          <w:sz w:val="24"/>
          <w:szCs w:val="24"/>
        </w:rPr>
        <w:t xml:space="preserve">enxaquecas, transtornos de humor e dor neuropática). Atualmente, vários estudos tem demonstrado seus efeitos </w:t>
      </w:r>
      <w:proofErr w:type="spellStart"/>
      <w:r w:rsidR="00DE5EB1">
        <w:rPr>
          <w:rFonts w:ascii="Times New Roman" w:hAnsi="Times New Roman"/>
          <w:sz w:val="24"/>
          <w:szCs w:val="24"/>
        </w:rPr>
        <w:t>neuroprotetores</w:t>
      </w:r>
      <w:proofErr w:type="spellEnd"/>
      <w:r w:rsidR="00DE5EB1">
        <w:rPr>
          <w:rFonts w:ascii="Times New Roman" w:hAnsi="Times New Roman"/>
          <w:sz w:val="24"/>
          <w:szCs w:val="24"/>
        </w:rPr>
        <w:t xml:space="preserve"> em doenças </w:t>
      </w:r>
      <w:proofErr w:type="spellStart"/>
      <w:r w:rsidR="00DE5EB1">
        <w:rPr>
          <w:rFonts w:ascii="Times New Roman" w:hAnsi="Times New Roman"/>
          <w:sz w:val="24"/>
          <w:szCs w:val="24"/>
        </w:rPr>
        <w:t>neurodegenerativas</w:t>
      </w:r>
      <w:proofErr w:type="spellEnd"/>
      <w:r w:rsidR="00DE5EB1">
        <w:rPr>
          <w:rFonts w:ascii="Times New Roman" w:hAnsi="Times New Roman"/>
          <w:sz w:val="24"/>
          <w:szCs w:val="24"/>
        </w:rPr>
        <w:t xml:space="preserve"> (</w:t>
      </w:r>
      <w:r w:rsidR="00DE5EB1" w:rsidRPr="00C84952">
        <w:rPr>
          <w:rFonts w:ascii="Times New Roman" w:eastAsia="Times New Roman" w:hAnsi="Times New Roman" w:cs="Times New Roman"/>
          <w:sz w:val="24"/>
          <w:szCs w:val="24"/>
          <w:lang w:eastAsia="pt-BR"/>
        </w:rPr>
        <w:t xml:space="preserve">CHU, ZHOU, LU et. </w:t>
      </w:r>
      <w:r w:rsidR="00DE5EB1">
        <w:rPr>
          <w:rFonts w:ascii="Times New Roman" w:eastAsia="Times New Roman" w:hAnsi="Times New Roman" w:cs="Times New Roman"/>
          <w:sz w:val="24"/>
          <w:szCs w:val="24"/>
          <w:lang w:eastAsia="pt-BR"/>
        </w:rPr>
        <w:t xml:space="preserve">al, </w:t>
      </w:r>
      <w:r w:rsidR="00DE5EB1" w:rsidRPr="00C84952">
        <w:rPr>
          <w:rFonts w:ascii="Times New Roman" w:eastAsia="Times New Roman" w:hAnsi="Times New Roman" w:cs="Times New Roman"/>
          <w:sz w:val="24"/>
          <w:szCs w:val="24"/>
          <w:lang w:eastAsia="pt-BR"/>
        </w:rPr>
        <w:t>2015</w:t>
      </w:r>
      <w:r w:rsidR="00DE5EB1">
        <w:rPr>
          <w:rFonts w:ascii="Times New Roman" w:eastAsia="Times New Roman" w:hAnsi="Times New Roman" w:cs="Times New Roman"/>
          <w:sz w:val="24"/>
          <w:szCs w:val="24"/>
          <w:lang w:eastAsia="pt-BR"/>
        </w:rPr>
        <w:t>;</w:t>
      </w:r>
      <w:r w:rsidR="004433FE" w:rsidRPr="004433FE">
        <w:rPr>
          <w:rFonts w:ascii="Times New Roman" w:hAnsi="Times New Roman" w:cs="Times New Roman"/>
          <w:sz w:val="24"/>
          <w:szCs w:val="24"/>
        </w:rPr>
        <w:t xml:space="preserve"> </w:t>
      </w:r>
      <w:r w:rsidR="004433FE">
        <w:rPr>
          <w:rFonts w:ascii="Times New Roman" w:hAnsi="Times New Roman" w:cs="Times New Roman"/>
          <w:sz w:val="24"/>
          <w:szCs w:val="24"/>
        </w:rPr>
        <w:t>XIMENES et. al, 2015;</w:t>
      </w:r>
      <w:r w:rsidR="00DE5EB1" w:rsidRPr="00DE5EB1">
        <w:rPr>
          <w:rFonts w:ascii="Times New Roman" w:hAnsi="Times New Roman" w:cs="Times New Roman"/>
          <w:sz w:val="24"/>
          <w:szCs w:val="24"/>
        </w:rPr>
        <w:t xml:space="preserve"> </w:t>
      </w:r>
      <w:r w:rsidR="00DE5EB1">
        <w:rPr>
          <w:rFonts w:ascii="Times New Roman" w:hAnsi="Times New Roman" w:cs="Times New Roman"/>
          <w:sz w:val="24"/>
          <w:szCs w:val="24"/>
        </w:rPr>
        <w:t>CHEN, 2014;; LV, 2011</w:t>
      </w:r>
      <w:r w:rsidR="00DE5EB1" w:rsidRPr="00C84952">
        <w:rPr>
          <w:rFonts w:ascii="Times New Roman" w:eastAsia="Times New Roman" w:hAnsi="Times New Roman" w:cs="Times New Roman"/>
          <w:sz w:val="24"/>
          <w:szCs w:val="24"/>
          <w:lang w:eastAsia="pt-BR"/>
        </w:rPr>
        <w:t>)</w:t>
      </w:r>
      <w:r w:rsidR="00DE5EB1">
        <w:rPr>
          <w:rFonts w:ascii="Times New Roman" w:eastAsia="Times New Roman" w:hAnsi="Times New Roman" w:cs="Times New Roman"/>
          <w:sz w:val="24"/>
          <w:szCs w:val="24"/>
          <w:lang w:eastAsia="pt-BR"/>
        </w:rPr>
        <w:t>,</w:t>
      </w:r>
      <w:r w:rsidR="00DE5EB1">
        <w:rPr>
          <w:rFonts w:ascii="Times New Roman" w:hAnsi="Times New Roman"/>
          <w:sz w:val="24"/>
          <w:szCs w:val="24"/>
        </w:rPr>
        <w:t xml:space="preserve"> e lesões agudas no SNC</w:t>
      </w:r>
      <w:r w:rsidR="00DE5EB1" w:rsidRPr="00DE5EB1">
        <w:rPr>
          <w:rFonts w:ascii="Times New Roman" w:hAnsi="Times New Roman" w:cs="Times New Roman"/>
          <w:sz w:val="24"/>
          <w:szCs w:val="24"/>
        </w:rPr>
        <w:t xml:space="preserve"> </w:t>
      </w:r>
      <w:r w:rsidR="00DE5EB1">
        <w:rPr>
          <w:rFonts w:ascii="Times New Roman" w:hAnsi="Times New Roman" w:cs="Times New Roman"/>
          <w:sz w:val="24"/>
          <w:szCs w:val="24"/>
        </w:rPr>
        <w:t>(CHIU et. al, 2013)</w:t>
      </w:r>
      <w:r w:rsidR="00DE5EB1">
        <w:rPr>
          <w:rFonts w:ascii="Times New Roman" w:hAnsi="Times New Roman"/>
          <w:sz w:val="24"/>
          <w:szCs w:val="24"/>
        </w:rPr>
        <w:t xml:space="preserve">, portanto é um fármaco promissor para o tratamento da </w:t>
      </w:r>
      <w:proofErr w:type="spellStart"/>
      <w:r w:rsidR="00DE5EB1">
        <w:rPr>
          <w:rFonts w:ascii="Times New Roman" w:hAnsi="Times New Roman"/>
          <w:sz w:val="24"/>
          <w:szCs w:val="24"/>
        </w:rPr>
        <w:t>neurotoxicidade</w:t>
      </w:r>
      <w:proofErr w:type="spellEnd"/>
      <w:r w:rsidR="00DE5EB1">
        <w:rPr>
          <w:rFonts w:ascii="Times New Roman" w:hAnsi="Times New Roman"/>
          <w:sz w:val="24"/>
          <w:szCs w:val="24"/>
        </w:rPr>
        <w:t xml:space="preserve"> causada por cisplatina.</w:t>
      </w:r>
    </w:p>
    <w:p w14:paraId="41A84302" w14:textId="77777777" w:rsidR="00DC4073" w:rsidRPr="00935C23" w:rsidRDefault="009D3944" w:rsidP="009D3944">
      <w:pPr>
        <w:spacing w:line="360" w:lineRule="auto"/>
        <w:ind w:firstLine="709"/>
        <w:jc w:val="both"/>
        <w:rPr>
          <w:rFonts w:ascii="Times New Roman" w:hAnsi="Times New Roman" w:cs="Times New Roman"/>
          <w:sz w:val="24"/>
          <w:szCs w:val="24"/>
        </w:rPr>
      </w:pPr>
      <w:r w:rsidRPr="00935C23">
        <w:rPr>
          <w:rFonts w:ascii="Times New Roman" w:hAnsi="Times New Roman" w:cs="Times New Roman"/>
          <w:sz w:val="24"/>
          <w:szCs w:val="24"/>
        </w:rPr>
        <w:t xml:space="preserve">A vitamina E tem efeitos antioxidantes através da redução </w:t>
      </w:r>
      <w:r w:rsidR="00DC4073" w:rsidRPr="00935C23">
        <w:rPr>
          <w:rFonts w:ascii="Times New Roman" w:hAnsi="Times New Roman" w:cs="Times New Roman"/>
          <w:sz w:val="24"/>
          <w:szCs w:val="24"/>
        </w:rPr>
        <w:t>da produção de radicais livres (ARGIRIOU et. al, 2005)</w:t>
      </w:r>
      <w:r w:rsidRPr="00935C23">
        <w:rPr>
          <w:rFonts w:ascii="Times New Roman" w:hAnsi="Times New Roman" w:cs="Times New Roman"/>
          <w:sz w:val="24"/>
          <w:szCs w:val="24"/>
        </w:rPr>
        <w:t>. Três estudos fase III randomizados, já  evidencia</w:t>
      </w:r>
      <w:r w:rsidR="005D7C3B" w:rsidRPr="00935C23">
        <w:rPr>
          <w:rFonts w:ascii="Times New Roman" w:hAnsi="Times New Roman" w:cs="Times New Roman"/>
          <w:sz w:val="24"/>
          <w:szCs w:val="24"/>
        </w:rPr>
        <w:t>ram</w:t>
      </w:r>
      <w:r w:rsidRPr="00935C23">
        <w:rPr>
          <w:rFonts w:ascii="Times New Roman" w:hAnsi="Times New Roman" w:cs="Times New Roman"/>
          <w:sz w:val="24"/>
          <w:szCs w:val="24"/>
        </w:rPr>
        <w:t xml:space="preserve"> efeito </w:t>
      </w:r>
      <w:proofErr w:type="spellStart"/>
      <w:r w:rsidRPr="00935C23">
        <w:rPr>
          <w:rFonts w:ascii="Times New Roman" w:hAnsi="Times New Roman" w:cs="Times New Roman"/>
          <w:sz w:val="24"/>
          <w:szCs w:val="24"/>
        </w:rPr>
        <w:t>neuroprotetor</w:t>
      </w:r>
      <w:proofErr w:type="spellEnd"/>
      <w:r w:rsidRPr="00935C23">
        <w:rPr>
          <w:rFonts w:ascii="Times New Roman" w:hAnsi="Times New Roman" w:cs="Times New Roman"/>
          <w:sz w:val="24"/>
          <w:szCs w:val="24"/>
        </w:rPr>
        <w:t xml:space="preserve"> da vitamina E na neuropatia </w:t>
      </w:r>
      <w:proofErr w:type="spellStart"/>
      <w:r w:rsidRPr="00935C23">
        <w:rPr>
          <w:rFonts w:ascii="Times New Roman" w:hAnsi="Times New Roman" w:cs="Times New Roman"/>
          <w:sz w:val="24"/>
          <w:szCs w:val="24"/>
        </w:rPr>
        <w:t>periferíca</w:t>
      </w:r>
      <w:proofErr w:type="spellEnd"/>
      <w:r w:rsidRPr="00935C23">
        <w:rPr>
          <w:rFonts w:ascii="Times New Roman" w:hAnsi="Times New Roman" w:cs="Times New Roman"/>
          <w:sz w:val="24"/>
          <w:szCs w:val="24"/>
        </w:rPr>
        <w:t xml:space="preserve"> induzida pela cisplatina, assim como redução da toxicidade neurológica em pacientes que fizeram uso profilático da vitamina E, porém sendo necessário mais estudos que ajudem a evidenciar tal resultado</w:t>
      </w:r>
      <w:r w:rsidR="00DC4073" w:rsidRPr="00935C23">
        <w:rPr>
          <w:rFonts w:ascii="Times New Roman" w:hAnsi="Times New Roman" w:cs="Times New Roman"/>
          <w:sz w:val="24"/>
          <w:szCs w:val="24"/>
        </w:rPr>
        <w:t xml:space="preserve"> (PACE et. al, 2010; ARGIRIOU et. al, 2005; PACE et. al, 2003</w:t>
      </w:r>
      <w:r w:rsidRPr="00935C23">
        <w:rPr>
          <w:rFonts w:ascii="Times New Roman" w:hAnsi="Times New Roman" w:cs="Times New Roman"/>
          <w:sz w:val="24"/>
          <w:szCs w:val="24"/>
        </w:rPr>
        <w:t>).</w:t>
      </w:r>
      <w:r w:rsidR="00F31993" w:rsidRPr="00935C23">
        <w:rPr>
          <w:rFonts w:ascii="Times New Roman" w:hAnsi="Times New Roman" w:cs="Times New Roman"/>
          <w:sz w:val="24"/>
          <w:szCs w:val="24"/>
        </w:rPr>
        <w:t xml:space="preserve"> Kim, et al (2016) demonstrou que a vitamina E reduziu </w:t>
      </w:r>
      <w:r w:rsidR="00DC4073" w:rsidRPr="00935C23">
        <w:rPr>
          <w:rFonts w:ascii="Times New Roman" w:hAnsi="Times New Roman" w:cs="Times New Roman"/>
          <w:sz w:val="24"/>
          <w:szCs w:val="24"/>
        </w:rPr>
        <w:t>a necrose e a apoptose tardia</w:t>
      </w:r>
      <w:r w:rsidR="00F31993" w:rsidRPr="00935C23">
        <w:rPr>
          <w:rFonts w:ascii="Times New Roman" w:hAnsi="Times New Roman" w:cs="Times New Roman"/>
          <w:sz w:val="24"/>
          <w:szCs w:val="24"/>
        </w:rPr>
        <w:t xml:space="preserve"> na </w:t>
      </w:r>
      <w:proofErr w:type="spellStart"/>
      <w:r w:rsidR="00F31993" w:rsidRPr="00935C23">
        <w:rPr>
          <w:rFonts w:ascii="Times New Roman" w:hAnsi="Times New Roman" w:cs="Times New Roman"/>
          <w:sz w:val="24"/>
          <w:szCs w:val="24"/>
        </w:rPr>
        <w:t>otoxicidade</w:t>
      </w:r>
      <w:proofErr w:type="spellEnd"/>
      <w:r w:rsidR="00F31993" w:rsidRPr="00935C23">
        <w:rPr>
          <w:rFonts w:ascii="Times New Roman" w:hAnsi="Times New Roman" w:cs="Times New Roman"/>
          <w:sz w:val="24"/>
          <w:szCs w:val="24"/>
        </w:rPr>
        <w:t xml:space="preserve"> induzida por cisplatina</w:t>
      </w:r>
      <w:r w:rsidR="00DC4073" w:rsidRPr="00935C23">
        <w:rPr>
          <w:rFonts w:ascii="Times New Roman" w:hAnsi="Times New Roman" w:cs="Times New Roman"/>
          <w:sz w:val="24"/>
          <w:szCs w:val="24"/>
        </w:rPr>
        <w:t xml:space="preserve">. </w:t>
      </w:r>
      <w:proofErr w:type="spellStart"/>
      <w:r w:rsidR="00A13B9C" w:rsidRPr="00935C23">
        <w:rPr>
          <w:rFonts w:ascii="Times New Roman" w:hAnsi="Times New Roman" w:cs="Times New Roman"/>
          <w:sz w:val="24"/>
          <w:szCs w:val="24"/>
        </w:rPr>
        <w:t>Hosseinian</w:t>
      </w:r>
      <w:proofErr w:type="spellEnd"/>
      <w:r w:rsidR="00A13B9C" w:rsidRPr="00935C23">
        <w:rPr>
          <w:rFonts w:ascii="Times New Roman" w:hAnsi="Times New Roman" w:cs="Times New Roman"/>
          <w:sz w:val="24"/>
          <w:szCs w:val="24"/>
        </w:rPr>
        <w:t xml:space="preserve"> et. al (2015), relatou que a vitamina E </w:t>
      </w:r>
      <w:r w:rsidR="00935C23" w:rsidRPr="00935C23">
        <w:rPr>
          <w:rFonts w:ascii="Times New Roman" w:hAnsi="Times New Roman" w:cs="Times New Roman"/>
          <w:sz w:val="24"/>
          <w:szCs w:val="24"/>
        </w:rPr>
        <w:t xml:space="preserve">melhorou os parâmetros </w:t>
      </w:r>
      <w:proofErr w:type="spellStart"/>
      <w:r w:rsidR="00935C23" w:rsidRPr="00935C23">
        <w:rPr>
          <w:rFonts w:ascii="Times New Roman" w:hAnsi="Times New Roman" w:cs="Times New Roman"/>
          <w:sz w:val="24"/>
          <w:szCs w:val="24"/>
        </w:rPr>
        <w:t>bioquimos</w:t>
      </w:r>
      <w:proofErr w:type="spellEnd"/>
      <w:r w:rsidR="00935C23" w:rsidRPr="00935C23">
        <w:rPr>
          <w:rFonts w:ascii="Times New Roman" w:hAnsi="Times New Roman" w:cs="Times New Roman"/>
          <w:sz w:val="24"/>
          <w:szCs w:val="24"/>
        </w:rPr>
        <w:t xml:space="preserve"> e da função renal na </w:t>
      </w:r>
      <w:proofErr w:type="spellStart"/>
      <w:r w:rsidR="00935C23" w:rsidRPr="00935C23">
        <w:rPr>
          <w:rFonts w:ascii="Times New Roman" w:hAnsi="Times New Roman" w:cs="Times New Roman"/>
          <w:sz w:val="24"/>
          <w:szCs w:val="24"/>
        </w:rPr>
        <w:t>nefrotoxicidade</w:t>
      </w:r>
      <w:proofErr w:type="spellEnd"/>
      <w:r w:rsidR="00935C23" w:rsidRPr="00935C23">
        <w:rPr>
          <w:rFonts w:ascii="Times New Roman" w:hAnsi="Times New Roman" w:cs="Times New Roman"/>
          <w:sz w:val="24"/>
          <w:szCs w:val="24"/>
        </w:rPr>
        <w:t xml:space="preserve"> induzida por cisplatina.</w:t>
      </w:r>
    </w:p>
    <w:p w14:paraId="6F1F7120" w14:textId="77777777" w:rsidR="00DC2DEB" w:rsidRDefault="009D50C9" w:rsidP="009D3944">
      <w:pPr>
        <w:spacing w:line="360" w:lineRule="auto"/>
        <w:ind w:firstLine="709"/>
        <w:jc w:val="both"/>
        <w:rPr>
          <w:rFonts w:ascii="Times New Roman" w:hAnsi="Times New Roman"/>
          <w:sz w:val="24"/>
          <w:szCs w:val="24"/>
        </w:rPr>
      </w:pPr>
      <w:r>
        <w:rPr>
          <w:rFonts w:ascii="Times New Roman" w:hAnsi="Times New Roman"/>
          <w:sz w:val="24"/>
          <w:szCs w:val="24"/>
        </w:rPr>
        <w:t>D</w:t>
      </w:r>
      <w:r w:rsidR="00DC2DEB" w:rsidRPr="00DC2DEB">
        <w:rPr>
          <w:rFonts w:ascii="Times New Roman" w:hAnsi="Times New Roman"/>
          <w:sz w:val="24"/>
          <w:szCs w:val="24"/>
        </w:rPr>
        <w:t xml:space="preserve">entro desse contexto, este </w:t>
      </w:r>
      <w:r w:rsidR="003260B3">
        <w:rPr>
          <w:rFonts w:ascii="Times New Roman" w:hAnsi="Times New Roman"/>
          <w:sz w:val="24"/>
          <w:szCs w:val="24"/>
        </w:rPr>
        <w:t>estudo tem como objetivo avaliar</w:t>
      </w:r>
      <w:r w:rsidR="00DC2DEB" w:rsidRPr="00DC2DEB">
        <w:rPr>
          <w:rFonts w:ascii="Times New Roman" w:hAnsi="Times New Roman"/>
          <w:sz w:val="24"/>
          <w:szCs w:val="24"/>
        </w:rPr>
        <w:t xml:space="preserve"> </w:t>
      </w:r>
      <w:commentRangeStart w:id="77"/>
      <w:r w:rsidR="00DC2DEB" w:rsidRPr="00DC2DEB">
        <w:rPr>
          <w:rFonts w:ascii="Times New Roman" w:hAnsi="Times New Roman"/>
          <w:sz w:val="24"/>
          <w:szCs w:val="24"/>
        </w:rPr>
        <w:t>os domínios da função cognitiva prejudicados em pacientes</w:t>
      </w:r>
      <w:commentRangeEnd w:id="77"/>
      <w:r w:rsidR="00DC1F91">
        <w:rPr>
          <w:rStyle w:val="CommentReference"/>
          <w:rFonts w:ascii="Calibri" w:eastAsia="Calibri" w:hAnsi="Calibri" w:cs="Times New Roman"/>
          <w:lang w:val="x-none" w:eastAsia="x-none"/>
        </w:rPr>
        <w:commentReference w:id="77"/>
      </w:r>
      <w:r w:rsidR="00DC2DEB" w:rsidRPr="00DC2DEB">
        <w:rPr>
          <w:rFonts w:ascii="Times New Roman" w:hAnsi="Times New Roman"/>
          <w:sz w:val="24"/>
          <w:szCs w:val="24"/>
        </w:rPr>
        <w:t xml:space="preserve"> submetidos à quimioterapia, </w:t>
      </w:r>
      <w:r>
        <w:rPr>
          <w:rFonts w:ascii="Times New Roman" w:hAnsi="Times New Roman"/>
          <w:sz w:val="24"/>
          <w:szCs w:val="24"/>
        </w:rPr>
        <w:t>como também analisar os efeitos</w:t>
      </w:r>
      <w:r w:rsidR="00E57455">
        <w:rPr>
          <w:rFonts w:ascii="Times New Roman" w:hAnsi="Times New Roman"/>
          <w:sz w:val="24"/>
          <w:szCs w:val="24"/>
        </w:rPr>
        <w:t xml:space="preserve"> do ácido </w:t>
      </w:r>
      <w:proofErr w:type="spellStart"/>
      <w:r w:rsidR="00E57455">
        <w:rPr>
          <w:rFonts w:ascii="Times New Roman" w:hAnsi="Times New Roman"/>
          <w:sz w:val="24"/>
          <w:szCs w:val="24"/>
        </w:rPr>
        <w:t>valpróico</w:t>
      </w:r>
      <w:proofErr w:type="spellEnd"/>
      <w:r w:rsidR="00E57455">
        <w:rPr>
          <w:rFonts w:ascii="Times New Roman" w:hAnsi="Times New Roman"/>
          <w:sz w:val="24"/>
          <w:szCs w:val="24"/>
        </w:rPr>
        <w:t xml:space="preserve"> e da vitamina E</w:t>
      </w:r>
      <w:r>
        <w:rPr>
          <w:rFonts w:ascii="Times New Roman" w:hAnsi="Times New Roman"/>
          <w:sz w:val="24"/>
          <w:szCs w:val="24"/>
        </w:rPr>
        <w:t xml:space="preserve"> </w:t>
      </w:r>
      <w:r w:rsidR="00DC2DEB" w:rsidRPr="00DC2DEB">
        <w:rPr>
          <w:rFonts w:ascii="Times New Roman" w:hAnsi="Times New Roman"/>
          <w:sz w:val="24"/>
          <w:szCs w:val="24"/>
        </w:rPr>
        <w:t>sobre</w:t>
      </w:r>
      <w:r>
        <w:rPr>
          <w:rFonts w:ascii="Times New Roman" w:hAnsi="Times New Roman"/>
          <w:sz w:val="24"/>
          <w:szCs w:val="24"/>
        </w:rPr>
        <w:t xml:space="preserve"> a </w:t>
      </w:r>
      <w:proofErr w:type="spellStart"/>
      <w:r>
        <w:rPr>
          <w:rFonts w:ascii="Times New Roman" w:hAnsi="Times New Roman"/>
          <w:sz w:val="24"/>
          <w:szCs w:val="24"/>
        </w:rPr>
        <w:t>neurotoxicidade</w:t>
      </w:r>
      <w:proofErr w:type="spellEnd"/>
      <w:r>
        <w:rPr>
          <w:rFonts w:ascii="Times New Roman" w:hAnsi="Times New Roman"/>
          <w:sz w:val="24"/>
          <w:szCs w:val="24"/>
        </w:rPr>
        <w:t xml:space="preserve"> induzida por cisplatina</w:t>
      </w:r>
      <w:r w:rsidR="00DC2DEB" w:rsidRPr="00DC2DEB">
        <w:rPr>
          <w:rFonts w:ascii="Times New Roman" w:hAnsi="Times New Roman"/>
          <w:sz w:val="24"/>
          <w:szCs w:val="24"/>
        </w:rPr>
        <w:t>.</w:t>
      </w:r>
    </w:p>
    <w:p w14:paraId="2443CAD1" w14:textId="77777777" w:rsidR="000115D7" w:rsidRPr="00DC2DEB" w:rsidRDefault="000115D7" w:rsidP="00C238FE">
      <w:pPr>
        <w:spacing w:line="360" w:lineRule="auto"/>
        <w:ind w:firstLine="709"/>
        <w:jc w:val="both"/>
        <w:rPr>
          <w:rFonts w:ascii="Times New Roman" w:hAnsi="Times New Roman"/>
          <w:sz w:val="24"/>
          <w:szCs w:val="24"/>
        </w:rPr>
      </w:pPr>
    </w:p>
    <w:p w14:paraId="57C886DF" w14:textId="77777777" w:rsidR="00D27586" w:rsidRDefault="00D27586" w:rsidP="00D27586">
      <w:pPr>
        <w:ind w:left="720"/>
        <w:rPr>
          <w:rFonts w:ascii="Times New Roman" w:hAnsi="Times New Roman"/>
          <w:b/>
          <w:sz w:val="24"/>
          <w:szCs w:val="24"/>
        </w:rPr>
      </w:pPr>
    </w:p>
    <w:p w14:paraId="42EAF5C6" w14:textId="77777777" w:rsidR="00D27586" w:rsidRDefault="00D27586" w:rsidP="00D27586">
      <w:pPr>
        <w:ind w:left="720"/>
        <w:rPr>
          <w:rFonts w:ascii="Times New Roman" w:hAnsi="Times New Roman"/>
          <w:b/>
          <w:sz w:val="24"/>
          <w:szCs w:val="24"/>
        </w:rPr>
      </w:pPr>
    </w:p>
    <w:p w14:paraId="4AE381D3" w14:textId="77777777" w:rsidR="00030D3A" w:rsidRDefault="00030D3A" w:rsidP="00D27586">
      <w:pPr>
        <w:ind w:left="720"/>
        <w:rPr>
          <w:rFonts w:ascii="Times New Roman" w:hAnsi="Times New Roman"/>
          <w:b/>
          <w:sz w:val="24"/>
          <w:szCs w:val="24"/>
        </w:rPr>
      </w:pPr>
    </w:p>
    <w:p w14:paraId="14F84DC7" w14:textId="77777777" w:rsidR="00D27586" w:rsidRDefault="00D27586" w:rsidP="00D27586">
      <w:pPr>
        <w:pStyle w:val="ListParagraph"/>
        <w:numPr>
          <w:ilvl w:val="0"/>
          <w:numId w:val="2"/>
        </w:numPr>
        <w:rPr>
          <w:rFonts w:ascii="Times New Roman" w:hAnsi="Times New Roman"/>
          <w:b/>
          <w:sz w:val="24"/>
          <w:szCs w:val="24"/>
        </w:rPr>
      </w:pPr>
      <w:r>
        <w:rPr>
          <w:rFonts w:ascii="Times New Roman" w:hAnsi="Times New Roman"/>
          <w:b/>
          <w:sz w:val="24"/>
          <w:szCs w:val="24"/>
        </w:rPr>
        <w:t>OBJETIVOS</w:t>
      </w:r>
    </w:p>
    <w:p w14:paraId="14CC81C5" w14:textId="77777777" w:rsidR="00D27586" w:rsidRDefault="00D27586" w:rsidP="00D27586">
      <w:pPr>
        <w:pStyle w:val="ListParagraph"/>
        <w:rPr>
          <w:rFonts w:ascii="Times New Roman" w:hAnsi="Times New Roman"/>
          <w:b/>
          <w:sz w:val="24"/>
          <w:szCs w:val="24"/>
        </w:rPr>
      </w:pPr>
    </w:p>
    <w:p w14:paraId="049B1812" w14:textId="77777777" w:rsidR="00D27586" w:rsidRDefault="00D20887" w:rsidP="00D27586">
      <w:pPr>
        <w:rPr>
          <w:rFonts w:ascii="Times New Roman" w:hAnsi="Times New Roman"/>
          <w:b/>
          <w:sz w:val="24"/>
          <w:szCs w:val="24"/>
        </w:rPr>
      </w:pPr>
      <w:r>
        <w:rPr>
          <w:rFonts w:ascii="Times New Roman" w:hAnsi="Times New Roman"/>
          <w:b/>
          <w:sz w:val="24"/>
          <w:szCs w:val="24"/>
        </w:rPr>
        <w:t>2.1 Objetivo Geral</w:t>
      </w:r>
    </w:p>
    <w:p w14:paraId="4CF7122D" w14:textId="77777777" w:rsidR="00D20887" w:rsidRDefault="00D20887" w:rsidP="00F43C0B">
      <w:pPr>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Estudar os efeitos do ácido </w:t>
      </w:r>
      <w:proofErr w:type="spellStart"/>
      <w:r>
        <w:rPr>
          <w:rFonts w:ascii="Times New Roman" w:hAnsi="Times New Roman"/>
          <w:sz w:val="24"/>
          <w:szCs w:val="24"/>
        </w:rPr>
        <w:t>valpr</w:t>
      </w:r>
      <w:ins w:id="78" w:author="Francisco Felix" w:date="2016-06-26T12:29:00Z">
        <w:r w:rsidR="00DC1F91">
          <w:rPr>
            <w:rFonts w:ascii="Times New Roman" w:hAnsi="Times New Roman"/>
            <w:sz w:val="24"/>
            <w:szCs w:val="24"/>
          </w:rPr>
          <w:t>o</w:t>
        </w:r>
      </w:ins>
      <w:del w:id="79" w:author="Francisco Felix" w:date="2016-06-26T12:29:00Z">
        <w:r w:rsidDel="00DC1F91">
          <w:rPr>
            <w:rFonts w:ascii="Times New Roman" w:hAnsi="Times New Roman"/>
            <w:sz w:val="24"/>
            <w:szCs w:val="24"/>
          </w:rPr>
          <w:delText>ó</w:delText>
        </w:r>
      </w:del>
      <w:r>
        <w:rPr>
          <w:rFonts w:ascii="Times New Roman" w:hAnsi="Times New Roman"/>
          <w:sz w:val="24"/>
          <w:szCs w:val="24"/>
        </w:rPr>
        <w:t>ico</w:t>
      </w:r>
      <w:proofErr w:type="spellEnd"/>
      <w:r w:rsidR="00F43C0B">
        <w:rPr>
          <w:rFonts w:ascii="Times New Roman" w:hAnsi="Times New Roman"/>
          <w:sz w:val="24"/>
          <w:szCs w:val="24"/>
        </w:rPr>
        <w:t xml:space="preserve"> e da vitamina E</w:t>
      </w:r>
      <w:r>
        <w:rPr>
          <w:rFonts w:ascii="Times New Roman" w:hAnsi="Times New Roman"/>
          <w:sz w:val="24"/>
          <w:szCs w:val="24"/>
        </w:rPr>
        <w:t xml:space="preserve"> </w:t>
      </w:r>
      <w:r w:rsidR="00152835">
        <w:rPr>
          <w:rFonts w:ascii="Times New Roman" w:hAnsi="Times New Roman"/>
          <w:sz w:val="24"/>
          <w:szCs w:val="24"/>
        </w:rPr>
        <w:t xml:space="preserve">na toxicidade induzida por cisplatina no </w:t>
      </w:r>
      <w:r w:rsidR="00F43C0B">
        <w:rPr>
          <w:rFonts w:ascii="Times New Roman" w:hAnsi="Times New Roman"/>
          <w:sz w:val="24"/>
          <w:szCs w:val="24"/>
        </w:rPr>
        <w:t>sistema nervoso central.</w:t>
      </w:r>
    </w:p>
    <w:p w14:paraId="3D81258F" w14:textId="77777777" w:rsidR="00B15304" w:rsidRPr="00D20887" w:rsidRDefault="00B15304" w:rsidP="00F43C0B">
      <w:pPr>
        <w:jc w:val="both"/>
        <w:rPr>
          <w:rFonts w:ascii="Times New Roman" w:hAnsi="Times New Roman"/>
          <w:sz w:val="24"/>
          <w:szCs w:val="24"/>
        </w:rPr>
      </w:pPr>
    </w:p>
    <w:p w14:paraId="1E8AB74B" w14:textId="77777777" w:rsidR="00D20887" w:rsidRDefault="00D20887" w:rsidP="00D27586">
      <w:pPr>
        <w:rPr>
          <w:rFonts w:ascii="Times New Roman" w:hAnsi="Times New Roman"/>
          <w:b/>
          <w:sz w:val="24"/>
          <w:szCs w:val="24"/>
        </w:rPr>
      </w:pPr>
      <w:r>
        <w:rPr>
          <w:rFonts w:ascii="Times New Roman" w:hAnsi="Times New Roman"/>
          <w:b/>
          <w:sz w:val="24"/>
          <w:szCs w:val="24"/>
        </w:rPr>
        <w:t>2.2 Objetivos Específicos</w:t>
      </w:r>
    </w:p>
    <w:p w14:paraId="4AA671A4" w14:textId="77777777" w:rsidR="00B45A37" w:rsidRDefault="00B45A37" w:rsidP="00D27586">
      <w:pPr>
        <w:rPr>
          <w:rFonts w:ascii="Times New Roman" w:hAnsi="Times New Roman"/>
          <w:b/>
          <w:sz w:val="24"/>
          <w:szCs w:val="24"/>
        </w:rPr>
      </w:pPr>
    </w:p>
    <w:p w14:paraId="6E627FA9" w14:textId="77777777" w:rsidR="00C60571" w:rsidRDefault="00D93384" w:rsidP="00D93384">
      <w:pPr>
        <w:spacing w:line="360" w:lineRule="auto"/>
        <w:jc w:val="both"/>
        <w:rPr>
          <w:rFonts w:ascii="Times New Roman" w:hAnsi="Times New Roman"/>
          <w:sz w:val="24"/>
          <w:szCs w:val="24"/>
        </w:rPr>
      </w:pPr>
      <w:r>
        <w:rPr>
          <w:rFonts w:ascii="Times New Roman" w:hAnsi="Times New Roman"/>
          <w:sz w:val="24"/>
          <w:szCs w:val="24"/>
        </w:rPr>
        <w:t>-</w:t>
      </w:r>
      <w:r w:rsidR="00C60571">
        <w:rPr>
          <w:rFonts w:ascii="Times New Roman" w:hAnsi="Times New Roman"/>
          <w:sz w:val="24"/>
          <w:szCs w:val="24"/>
        </w:rPr>
        <w:t xml:space="preserve">Verificar as alterações comportamentais causadas aos animais pela administração de cisplatina e a prevenção e/ou reversão destas pelo uso do ácido </w:t>
      </w:r>
      <w:proofErr w:type="spellStart"/>
      <w:r w:rsidR="00C60571">
        <w:rPr>
          <w:rFonts w:ascii="Times New Roman" w:hAnsi="Times New Roman"/>
          <w:sz w:val="24"/>
          <w:szCs w:val="24"/>
        </w:rPr>
        <w:t>valpr</w:t>
      </w:r>
      <w:ins w:id="80" w:author="Francisco Felix" w:date="2016-06-26T12:29:00Z">
        <w:r w:rsidR="00DC1F91">
          <w:rPr>
            <w:rFonts w:ascii="Times New Roman" w:hAnsi="Times New Roman"/>
            <w:sz w:val="24"/>
            <w:szCs w:val="24"/>
          </w:rPr>
          <w:t>o</w:t>
        </w:r>
      </w:ins>
      <w:del w:id="81" w:author="Francisco Felix" w:date="2016-06-26T12:29:00Z">
        <w:r w:rsidR="00C60571" w:rsidDel="00DC1F91">
          <w:rPr>
            <w:rFonts w:ascii="Times New Roman" w:hAnsi="Times New Roman"/>
            <w:sz w:val="24"/>
            <w:szCs w:val="24"/>
          </w:rPr>
          <w:delText>ó</w:delText>
        </w:r>
      </w:del>
      <w:r w:rsidR="00C60571">
        <w:rPr>
          <w:rFonts w:ascii="Times New Roman" w:hAnsi="Times New Roman"/>
          <w:sz w:val="24"/>
          <w:szCs w:val="24"/>
        </w:rPr>
        <w:t>ico</w:t>
      </w:r>
      <w:proofErr w:type="spellEnd"/>
      <w:r w:rsidR="00F43C0B">
        <w:rPr>
          <w:rFonts w:ascii="Times New Roman" w:hAnsi="Times New Roman"/>
          <w:sz w:val="24"/>
          <w:szCs w:val="24"/>
        </w:rPr>
        <w:t xml:space="preserve"> e da vitamina E</w:t>
      </w:r>
      <w:r w:rsidR="00C60571">
        <w:rPr>
          <w:rFonts w:ascii="Times New Roman" w:hAnsi="Times New Roman"/>
          <w:sz w:val="24"/>
          <w:szCs w:val="24"/>
        </w:rPr>
        <w:t>;</w:t>
      </w:r>
    </w:p>
    <w:p w14:paraId="53C8637D" w14:textId="77777777" w:rsidR="00C60571" w:rsidRDefault="00D93384" w:rsidP="00D93384">
      <w:pPr>
        <w:spacing w:line="360" w:lineRule="auto"/>
        <w:jc w:val="both"/>
        <w:rPr>
          <w:rFonts w:ascii="Times New Roman" w:hAnsi="Times New Roman"/>
          <w:sz w:val="24"/>
          <w:szCs w:val="24"/>
        </w:rPr>
      </w:pPr>
      <w:r>
        <w:rPr>
          <w:rFonts w:ascii="Times New Roman" w:hAnsi="Times New Roman"/>
          <w:sz w:val="24"/>
          <w:szCs w:val="24"/>
        </w:rPr>
        <w:t>-</w:t>
      </w:r>
      <w:r w:rsidR="00C60571">
        <w:rPr>
          <w:rFonts w:ascii="Times New Roman" w:hAnsi="Times New Roman"/>
          <w:sz w:val="24"/>
          <w:szCs w:val="24"/>
        </w:rPr>
        <w:t xml:space="preserve">Determinar as alterações em parâmetros de estresse </w:t>
      </w:r>
      <w:proofErr w:type="spellStart"/>
      <w:r w:rsidR="00C60571">
        <w:rPr>
          <w:rFonts w:ascii="Times New Roman" w:hAnsi="Times New Roman"/>
          <w:sz w:val="24"/>
          <w:szCs w:val="24"/>
        </w:rPr>
        <w:t>oxidativo</w:t>
      </w:r>
      <w:proofErr w:type="spellEnd"/>
      <w:r w:rsidR="00C60571">
        <w:rPr>
          <w:rFonts w:ascii="Times New Roman" w:hAnsi="Times New Roman"/>
          <w:sz w:val="24"/>
          <w:szCs w:val="24"/>
        </w:rPr>
        <w:t xml:space="preserve"> como: atividade de SOD, </w:t>
      </w:r>
      <w:proofErr w:type="spellStart"/>
      <w:r w:rsidR="00C60571">
        <w:rPr>
          <w:rFonts w:ascii="Times New Roman" w:hAnsi="Times New Roman"/>
          <w:sz w:val="24"/>
          <w:szCs w:val="24"/>
        </w:rPr>
        <w:t>glutationa</w:t>
      </w:r>
      <w:proofErr w:type="spellEnd"/>
      <w:r w:rsidR="00C60571">
        <w:rPr>
          <w:rFonts w:ascii="Times New Roman" w:hAnsi="Times New Roman"/>
          <w:sz w:val="24"/>
          <w:szCs w:val="24"/>
        </w:rPr>
        <w:t xml:space="preserve"> reduzida, </w:t>
      </w:r>
      <w:proofErr w:type="spellStart"/>
      <w:r w:rsidR="00C60571">
        <w:rPr>
          <w:rFonts w:ascii="Times New Roman" w:hAnsi="Times New Roman"/>
          <w:sz w:val="24"/>
          <w:szCs w:val="24"/>
        </w:rPr>
        <w:t>peroxidação</w:t>
      </w:r>
      <w:proofErr w:type="spellEnd"/>
      <w:r w:rsidR="00C60571">
        <w:rPr>
          <w:rFonts w:ascii="Times New Roman" w:hAnsi="Times New Roman"/>
          <w:sz w:val="24"/>
          <w:szCs w:val="24"/>
        </w:rPr>
        <w:t xml:space="preserve"> lipídica e </w:t>
      </w:r>
      <w:proofErr w:type="spellStart"/>
      <w:r w:rsidR="00C60571">
        <w:rPr>
          <w:rFonts w:ascii="Times New Roman" w:hAnsi="Times New Roman"/>
          <w:sz w:val="24"/>
          <w:szCs w:val="24"/>
        </w:rPr>
        <w:t>peroxinitrito</w:t>
      </w:r>
      <w:proofErr w:type="spellEnd"/>
      <w:r w:rsidR="00C60571">
        <w:rPr>
          <w:rFonts w:ascii="Times New Roman" w:hAnsi="Times New Roman"/>
          <w:sz w:val="24"/>
          <w:szCs w:val="24"/>
        </w:rPr>
        <w:t xml:space="preserve"> no hipocampo, córtex pré-frontal e </w:t>
      </w:r>
      <w:r w:rsidR="00911FFF">
        <w:rPr>
          <w:rFonts w:ascii="Times New Roman" w:hAnsi="Times New Roman"/>
          <w:sz w:val="24"/>
          <w:szCs w:val="24"/>
        </w:rPr>
        <w:t>córtex temporal</w:t>
      </w:r>
      <w:r w:rsidR="00C60571">
        <w:rPr>
          <w:rFonts w:ascii="Times New Roman" w:hAnsi="Times New Roman"/>
          <w:sz w:val="24"/>
          <w:szCs w:val="24"/>
        </w:rPr>
        <w:t>;</w:t>
      </w:r>
    </w:p>
    <w:p w14:paraId="499D9E3B" w14:textId="77777777" w:rsidR="005D7C3B" w:rsidRDefault="00D93384" w:rsidP="00D93384">
      <w:pPr>
        <w:spacing w:line="360" w:lineRule="auto"/>
        <w:jc w:val="both"/>
        <w:rPr>
          <w:rFonts w:ascii="Times New Roman" w:hAnsi="Times New Roman"/>
          <w:sz w:val="24"/>
          <w:szCs w:val="24"/>
        </w:rPr>
      </w:pPr>
      <w:r>
        <w:rPr>
          <w:rFonts w:ascii="Times New Roman" w:hAnsi="Times New Roman"/>
          <w:sz w:val="24"/>
          <w:szCs w:val="24"/>
        </w:rPr>
        <w:t>-</w:t>
      </w:r>
      <w:r w:rsidR="005D7C3B">
        <w:rPr>
          <w:rFonts w:ascii="Times New Roman" w:hAnsi="Times New Roman"/>
          <w:sz w:val="24"/>
          <w:szCs w:val="24"/>
        </w:rPr>
        <w:t xml:space="preserve">Determinar os níveis de </w:t>
      </w:r>
      <w:proofErr w:type="spellStart"/>
      <w:r w:rsidR="005D7C3B">
        <w:rPr>
          <w:rFonts w:ascii="Times New Roman" w:hAnsi="Times New Roman"/>
          <w:sz w:val="24"/>
          <w:szCs w:val="24"/>
        </w:rPr>
        <w:t>acetilcolinesterase</w:t>
      </w:r>
      <w:proofErr w:type="spellEnd"/>
      <w:r w:rsidR="005D7C3B">
        <w:rPr>
          <w:rFonts w:ascii="Times New Roman" w:hAnsi="Times New Roman"/>
          <w:sz w:val="24"/>
          <w:szCs w:val="24"/>
        </w:rPr>
        <w:t xml:space="preserve"> no hipocampo, córtex pré-frontal e córtex temporal;</w:t>
      </w:r>
    </w:p>
    <w:p w14:paraId="3ECC25E2" w14:textId="77777777" w:rsidR="00911FFF" w:rsidRDefault="00D93384" w:rsidP="00D93384">
      <w:pPr>
        <w:spacing w:line="360" w:lineRule="auto"/>
        <w:jc w:val="both"/>
        <w:rPr>
          <w:rFonts w:ascii="Times New Roman" w:hAnsi="Times New Roman"/>
          <w:sz w:val="24"/>
          <w:szCs w:val="24"/>
        </w:rPr>
      </w:pPr>
      <w:r>
        <w:rPr>
          <w:rFonts w:ascii="Times New Roman" w:hAnsi="Times New Roman"/>
          <w:sz w:val="24"/>
          <w:szCs w:val="24"/>
        </w:rPr>
        <w:t>-</w:t>
      </w:r>
      <w:r w:rsidR="00911FFF">
        <w:rPr>
          <w:rFonts w:ascii="Times New Roman" w:hAnsi="Times New Roman"/>
          <w:sz w:val="24"/>
          <w:szCs w:val="24"/>
        </w:rPr>
        <w:t xml:space="preserve">Avaliar as alterações em mecanismos de </w:t>
      </w:r>
      <w:proofErr w:type="spellStart"/>
      <w:r w:rsidR="00911FFF">
        <w:rPr>
          <w:rFonts w:ascii="Times New Roman" w:hAnsi="Times New Roman"/>
          <w:sz w:val="24"/>
          <w:szCs w:val="24"/>
        </w:rPr>
        <w:t>neuroplasticidade</w:t>
      </w:r>
      <w:proofErr w:type="spellEnd"/>
      <w:r w:rsidR="00911FFF">
        <w:rPr>
          <w:rFonts w:ascii="Times New Roman" w:hAnsi="Times New Roman"/>
          <w:sz w:val="24"/>
          <w:szCs w:val="24"/>
        </w:rPr>
        <w:t xml:space="preserve"> como: níveis de BDNF, </w:t>
      </w:r>
      <w:r w:rsidR="00911FFF">
        <w:rPr>
          <w:rFonts w:ascii="Times New Roman" w:hAnsi="Times New Roman"/>
          <w:color w:val="000000"/>
          <w:sz w:val="24"/>
          <w:szCs w:val="24"/>
        </w:rPr>
        <w:t>fosfo-Ser9-GSK3</w:t>
      </w:r>
      <w:r w:rsidR="00911FFF">
        <w:rPr>
          <w:rFonts w:ascii="Times New Roman" w:hAnsi="Times New Roman"/>
          <w:sz w:val="24"/>
          <w:szCs w:val="24"/>
        </w:rPr>
        <w:t xml:space="preserve"> em animais tratados com ácido </w:t>
      </w:r>
      <w:proofErr w:type="spellStart"/>
      <w:r w:rsidR="00911FFF">
        <w:rPr>
          <w:rFonts w:ascii="Times New Roman" w:hAnsi="Times New Roman"/>
          <w:sz w:val="24"/>
          <w:szCs w:val="24"/>
        </w:rPr>
        <w:t>valpr</w:t>
      </w:r>
      <w:ins w:id="82" w:author="Francisco Felix" w:date="2016-06-26T12:29:00Z">
        <w:r w:rsidR="00DC1F91">
          <w:rPr>
            <w:rFonts w:ascii="Times New Roman" w:hAnsi="Times New Roman"/>
            <w:sz w:val="24"/>
            <w:szCs w:val="24"/>
          </w:rPr>
          <w:t>o</w:t>
        </w:r>
      </w:ins>
      <w:del w:id="83" w:author="Francisco Felix" w:date="2016-06-26T12:29:00Z">
        <w:r w:rsidR="00911FFF" w:rsidDel="00DC1F91">
          <w:rPr>
            <w:rFonts w:ascii="Times New Roman" w:hAnsi="Times New Roman"/>
            <w:sz w:val="24"/>
            <w:szCs w:val="24"/>
          </w:rPr>
          <w:delText>ó</w:delText>
        </w:r>
      </w:del>
      <w:r w:rsidR="00911FFF">
        <w:rPr>
          <w:rFonts w:ascii="Times New Roman" w:hAnsi="Times New Roman"/>
          <w:sz w:val="24"/>
          <w:szCs w:val="24"/>
        </w:rPr>
        <w:t>ico</w:t>
      </w:r>
      <w:proofErr w:type="spellEnd"/>
      <w:r w:rsidR="00911FFF">
        <w:rPr>
          <w:rFonts w:ascii="Times New Roman" w:hAnsi="Times New Roman"/>
          <w:sz w:val="24"/>
          <w:szCs w:val="24"/>
        </w:rPr>
        <w:t xml:space="preserve"> na  toxicidade induzida por cisplatina;</w:t>
      </w:r>
    </w:p>
    <w:p w14:paraId="38D630E2" w14:textId="77777777" w:rsidR="00563B14" w:rsidRDefault="00D93384" w:rsidP="00D93384">
      <w:pPr>
        <w:spacing w:line="360" w:lineRule="auto"/>
        <w:jc w:val="both"/>
        <w:rPr>
          <w:rFonts w:ascii="Times New Roman" w:hAnsi="Times New Roman"/>
          <w:color w:val="000000"/>
          <w:sz w:val="24"/>
          <w:szCs w:val="24"/>
        </w:rPr>
      </w:pPr>
      <w:r>
        <w:rPr>
          <w:rFonts w:ascii="Times New Roman" w:hAnsi="Times New Roman"/>
          <w:sz w:val="24"/>
          <w:szCs w:val="24"/>
        </w:rPr>
        <w:t>-</w:t>
      </w:r>
      <w:r w:rsidR="00563B14">
        <w:rPr>
          <w:rFonts w:ascii="Times New Roman" w:hAnsi="Times New Roman"/>
          <w:sz w:val="24"/>
          <w:szCs w:val="24"/>
        </w:rPr>
        <w:t xml:space="preserve">Avaliar as alterações </w:t>
      </w:r>
      <w:r w:rsidR="00F31EEE">
        <w:rPr>
          <w:rFonts w:ascii="Times New Roman" w:hAnsi="Times New Roman"/>
          <w:sz w:val="24"/>
          <w:szCs w:val="24"/>
        </w:rPr>
        <w:t xml:space="preserve">inflamatórias e </w:t>
      </w:r>
      <w:r w:rsidR="00CC7B21">
        <w:rPr>
          <w:rFonts w:ascii="Times New Roman" w:hAnsi="Times New Roman"/>
          <w:sz w:val="24"/>
          <w:szCs w:val="24"/>
        </w:rPr>
        <w:t>anti-inflamatórias</w:t>
      </w:r>
      <w:r w:rsidR="00F31EEE">
        <w:rPr>
          <w:rFonts w:ascii="Times New Roman" w:hAnsi="Times New Roman"/>
          <w:sz w:val="24"/>
          <w:szCs w:val="24"/>
        </w:rPr>
        <w:t xml:space="preserve"> como: IL-1β, TNFα,</w:t>
      </w:r>
      <w:r w:rsidR="00BE6A57">
        <w:rPr>
          <w:rFonts w:ascii="Times New Roman" w:hAnsi="Times New Roman"/>
          <w:sz w:val="24"/>
          <w:szCs w:val="24"/>
        </w:rPr>
        <w:t xml:space="preserve"> e IL10 </w:t>
      </w:r>
      <w:r w:rsidR="00563B14">
        <w:rPr>
          <w:rFonts w:ascii="Times New Roman" w:hAnsi="Times New Roman"/>
          <w:sz w:val="24"/>
          <w:szCs w:val="24"/>
        </w:rPr>
        <w:t xml:space="preserve"> </w:t>
      </w:r>
      <w:r w:rsidR="00F31EEE">
        <w:rPr>
          <w:rFonts w:ascii="Times New Roman" w:hAnsi="Times New Roman"/>
          <w:color w:val="000000"/>
          <w:sz w:val="24"/>
          <w:szCs w:val="24"/>
        </w:rPr>
        <w:t xml:space="preserve">em animais tratados com ácido </w:t>
      </w:r>
      <w:proofErr w:type="spellStart"/>
      <w:r w:rsidR="00F31EEE">
        <w:rPr>
          <w:rFonts w:ascii="Times New Roman" w:hAnsi="Times New Roman"/>
          <w:color w:val="000000"/>
          <w:sz w:val="24"/>
          <w:szCs w:val="24"/>
        </w:rPr>
        <w:t>valpr</w:t>
      </w:r>
      <w:ins w:id="84" w:author="Francisco Felix" w:date="2016-06-26T12:29:00Z">
        <w:r w:rsidR="00DC1F91">
          <w:rPr>
            <w:rFonts w:ascii="Times New Roman" w:hAnsi="Times New Roman"/>
            <w:color w:val="000000"/>
            <w:sz w:val="24"/>
            <w:szCs w:val="24"/>
          </w:rPr>
          <w:t>o</w:t>
        </w:r>
      </w:ins>
      <w:del w:id="85" w:author="Francisco Felix" w:date="2016-06-26T12:29:00Z">
        <w:r w:rsidR="00F31EEE" w:rsidDel="00DC1F91">
          <w:rPr>
            <w:rFonts w:ascii="Times New Roman" w:hAnsi="Times New Roman"/>
            <w:color w:val="000000"/>
            <w:sz w:val="24"/>
            <w:szCs w:val="24"/>
          </w:rPr>
          <w:delText>ó</w:delText>
        </w:r>
      </w:del>
      <w:r w:rsidR="00F31EEE">
        <w:rPr>
          <w:rFonts w:ascii="Times New Roman" w:hAnsi="Times New Roman"/>
          <w:color w:val="000000"/>
          <w:sz w:val="24"/>
          <w:szCs w:val="24"/>
        </w:rPr>
        <w:t>ico</w:t>
      </w:r>
      <w:proofErr w:type="spellEnd"/>
      <w:r w:rsidR="00B45A37">
        <w:rPr>
          <w:rFonts w:ascii="Times New Roman" w:hAnsi="Times New Roman"/>
          <w:color w:val="000000"/>
          <w:sz w:val="24"/>
          <w:szCs w:val="24"/>
        </w:rPr>
        <w:t xml:space="preserve"> ou vitamina E</w:t>
      </w:r>
      <w:r w:rsidR="00563B14">
        <w:rPr>
          <w:rFonts w:ascii="Times New Roman" w:hAnsi="Times New Roman"/>
          <w:color w:val="000000"/>
          <w:sz w:val="24"/>
          <w:szCs w:val="24"/>
        </w:rPr>
        <w:t xml:space="preserve"> n</w:t>
      </w:r>
      <w:r w:rsidR="00F31EEE">
        <w:rPr>
          <w:rFonts w:ascii="Times New Roman" w:hAnsi="Times New Roman"/>
          <w:color w:val="000000"/>
          <w:sz w:val="24"/>
          <w:szCs w:val="24"/>
        </w:rPr>
        <w:t>a toxicidade induzida por cisplatina.</w:t>
      </w:r>
    </w:p>
    <w:p w14:paraId="0C1E2984" w14:textId="77777777" w:rsidR="005D7C3B" w:rsidRDefault="00D93384" w:rsidP="00D93384">
      <w:pPr>
        <w:spacing w:line="360" w:lineRule="auto"/>
        <w:jc w:val="both"/>
        <w:rPr>
          <w:rFonts w:ascii="Times New Roman" w:hAnsi="Times New Roman" w:cs="Times New Roman"/>
          <w:bCs/>
          <w:color w:val="000000"/>
          <w:sz w:val="24"/>
          <w:szCs w:val="24"/>
        </w:rPr>
      </w:pPr>
      <w:r>
        <w:rPr>
          <w:rFonts w:ascii="Times New Roman" w:hAnsi="Times New Roman" w:cs="Times New Roman"/>
          <w:sz w:val="24"/>
          <w:szCs w:val="24"/>
        </w:rPr>
        <w:t>-</w:t>
      </w:r>
      <w:r w:rsidR="00B45A37" w:rsidRPr="00B45A37">
        <w:rPr>
          <w:rFonts w:ascii="Times New Roman" w:hAnsi="Times New Roman" w:cs="Times New Roman"/>
          <w:sz w:val="24"/>
          <w:szCs w:val="24"/>
        </w:rPr>
        <w:t xml:space="preserve">Marcar por </w:t>
      </w:r>
      <w:proofErr w:type="spellStart"/>
      <w:r w:rsidR="00B45A37" w:rsidRPr="00B45A37">
        <w:rPr>
          <w:rFonts w:ascii="Times New Roman" w:hAnsi="Times New Roman" w:cs="Times New Roman"/>
          <w:sz w:val="24"/>
          <w:szCs w:val="24"/>
        </w:rPr>
        <w:t>imunofluorescência</w:t>
      </w:r>
      <w:proofErr w:type="spellEnd"/>
      <w:r w:rsidR="00B45A37" w:rsidRPr="00B45A37">
        <w:rPr>
          <w:rFonts w:ascii="Times New Roman" w:hAnsi="Times New Roman" w:cs="Times New Roman"/>
          <w:sz w:val="24"/>
          <w:szCs w:val="24"/>
        </w:rPr>
        <w:t xml:space="preserve"> os marcadores </w:t>
      </w:r>
      <w:r w:rsidR="00B45A37" w:rsidRPr="00B45A37">
        <w:rPr>
          <w:rFonts w:ascii="Times New Roman" w:hAnsi="Times New Roman" w:cs="Times New Roman"/>
          <w:bCs/>
          <w:color w:val="000000"/>
          <w:sz w:val="24"/>
          <w:szCs w:val="24"/>
        </w:rPr>
        <w:t xml:space="preserve">GFAP e </w:t>
      </w:r>
      <w:proofErr w:type="spellStart"/>
      <w:r w:rsidR="00B45A37" w:rsidRPr="00B45A37">
        <w:rPr>
          <w:rFonts w:ascii="Times New Roman" w:hAnsi="Times New Roman" w:cs="Times New Roman"/>
          <w:bCs/>
          <w:color w:val="000000"/>
          <w:sz w:val="24"/>
          <w:szCs w:val="24"/>
        </w:rPr>
        <w:t>Fosfocreb</w:t>
      </w:r>
      <w:proofErr w:type="spellEnd"/>
      <w:r w:rsidR="00B45A37" w:rsidRPr="00B45A37">
        <w:rPr>
          <w:rFonts w:ascii="Times New Roman" w:hAnsi="Times New Roman" w:cs="Times New Roman"/>
          <w:bCs/>
          <w:color w:val="000000"/>
          <w:sz w:val="24"/>
          <w:szCs w:val="24"/>
        </w:rPr>
        <w:t xml:space="preserve">, </w:t>
      </w:r>
      <w:proofErr w:type="spellStart"/>
      <w:r w:rsidR="00B45A37" w:rsidRPr="00B45A37">
        <w:rPr>
          <w:rFonts w:ascii="Times New Roman" w:hAnsi="Times New Roman" w:cs="Times New Roman"/>
          <w:bCs/>
          <w:color w:val="000000"/>
          <w:sz w:val="24"/>
          <w:szCs w:val="24"/>
        </w:rPr>
        <w:t>NFκB</w:t>
      </w:r>
      <w:proofErr w:type="spellEnd"/>
      <w:r w:rsidR="00B45A37" w:rsidRPr="00B45A37">
        <w:rPr>
          <w:rFonts w:ascii="Times New Roman" w:hAnsi="Times New Roman" w:cs="Times New Roman"/>
          <w:bCs/>
          <w:color w:val="000000"/>
          <w:sz w:val="24"/>
          <w:szCs w:val="24"/>
        </w:rPr>
        <w:t xml:space="preserve"> e </w:t>
      </w:r>
      <w:proofErr w:type="spellStart"/>
      <w:r w:rsidR="00B45A37" w:rsidRPr="00B45A37">
        <w:rPr>
          <w:rFonts w:ascii="Times New Roman" w:hAnsi="Times New Roman" w:cs="Times New Roman"/>
          <w:bCs/>
          <w:color w:val="000000"/>
          <w:sz w:val="24"/>
          <w:szCs w:val="24"/>
        </w:rPr>
        <w:t>NeuN</w:t>
      </w:r>
      <w:proofErr w:type="spellEnd"/>
      <w:r w:rsidR="00B45A37" w:rsidRPr="00B45A37">
        <w:rPr>
          <w:rFonts w:ascii="Times New Roman" w:hAnsi="Times New Roman" w:cs="Times New Roman"/>
          <w:bCs/>
          <w:color w:val="000000"/>
          <w:sz w:val="24"/>
          <w:szCs w:val="24"/>
        </w:rPr>
        <w:t xml:space="preserve"> no hipocampo, Iba-1e </w:t>
      </w:r>
      <w:proofErr w:type="spellStart"/>
      <w:r w:rsidR="00B45A37" w:rsidRPr="00B45A37">
        <w:rPr>
          <w:rFonts w:ascii="Times New Roman" w:hAnsi="Times New Roman" w:cs="Times New Roman"/>
          <w:bCs/>
          <w:color w:val="000000"/>
          <w:sz w:val="24"/>
          <w:szCs w:val="24"/>
        </w:rPr>
        <w:t>iNOS</w:t>
      </w:r>
      <w:proofErr w:type="spellEnd"/>
      <w:r w:rsidR="00B45A37">
        <w:rPr>
          <w:rFonts w:ascii="Times New Roman" w:hAnsi="Times New Roman" w:cs="Times New Roman"/>
          <w:bCs/>
          <w:color w:val="000000"/>
          <w:sz w:val="24"/>
          <w:szCs w:val="24"/>
        </w:rPr>
        <w:t xml:space="preserve"> </w:t>
      </w:r>
      <w:r w:rsidR="00B45A37">
        <w:rPr>
          <w:rFonts w:ascii="Times New Roman" w:hAnsi="Times New Roman"/>
          <w:color w:val="000000"/>
          <w:sz w:val="24"/>
          <w:szCs w:val="24"/>
        </w:rPr>
        <w:t xml:space="preserve">em animais tratados com ácido </w:t>
      </w:r>
      <w:proofErr w:type="spellStart"/>
      <w:r w:rsidR="00B45A37">
        <w:rPr>
          <w:rFonts w:ascii="Times New Roman" w:hAnsi="Times New Roman"/>
          <w:color w:val="000000"/>
          <w:sz w:val="24"/>
          <w:szCs w:val="24"/>
        </w:rPr>
        <w:t>valpr</w:t>
      </w:r>
      <w:ins w:id="86" w:author="Francisco Felix" w:date="2016-06-26T12:30:00Z">
        <w:r w:rsidR="00DC1F91">
          <w:rPr>
            <w:rFonts w:ascii="Times New Roman" w:hAnsi="Times New Roman"/>
            <w:color w:val="000000"/>
            <w:sz w:val="24"/>
            <w:szCs w:val="24"/>
          </w:rPr>
          <w:t>o</w:t>
        </w:r>
      </w:ins>
      <w:del w:id="87" w:author="Francisco Felix" w:date="2016-06-26T12:30:00Z">
        <w:r w:rsidR="00B45A37" w:rsidDel="00DC1F91">
          <w:rPr>
            <w:rFonts w:ascii="Times New Roman" w:hAnsi="Times New Roman"/>
            <w:color w:val="000000"/>
            <w:sz w:val="24"/>
            <w:szCs w:val="24"/>
          </w:rPr>
          <w:delText>ó</w:delText>
        </w:r>
      </w:del>
      <w:r w:rsidR="00B45A37">
        <w:rPr>
          <w:rFonts w:ascii="Times New Roman" w:hAnsi="Times New Roman"/>
          <w:color w:val="000000"/>
          <w:sz w:val="24"/>
          <w:szCs w:val="24"/>
        </w:rPr>
        <w:t>ico</w:t>
      </w:r>
      <w:proofErr w:type="spellEnd"/>
      <w:r w:rsidR="00B45A37">
        <w:rPr>
          <w:rFonts w:ascii="Times New Roman" w:hAnsi="Times New Roman"/>
          <w:color w:val="000000"/>
          <w:sz w:val="24"/>
          <w:szCs w:val="24"/>
        </w:rPr>
        <w:t xml:space="preserve"> ou vitamina E na toxicidade induzida por cisplatina</w:t>
      </w:r>
      <w:r w:rsidR="00B45A37">
        <w:rPr>
          <w:rFonts w:ascii="Times New Roman" w:hAnsi="Times New Roman" w:cs="Times New Roman"/>
          <w:bCs/>
          <w:color w:val="000000"/>
          <w:sz w:val="24"/>
          <w:szCs w:val="24"/>
        </w:rPr>
        <w:t>.</w:t>
      </w:r>
    </w:p>
    <w:p w14:paraId="7C2B7781" w14:textId="77777777" w:rsidR="00B45A37" w:rsidRDefault="00D93384" w:rsidP="00D93384">
      <w:pPr>
        <w:spacing w:line="360" w:lineRule="auto"/>
        <w:jc w:val="both"/>
        <w:rPr>
          <w:rFonts w:ascii="Times New Roman" w:hAnsi="Times New Roman"/>
          <w:color w:val="000000"/>
          <w:sz w:val="24"/>
          <w:szCs w:val="24"/>
        </w:rPr>
      </w:pPr>
      <w:r>
        <w:rPr>
          <w:rFonts w:ascii="Times New Roman" w:hAnsi="Times New Roman" w:cs="Times New Roman"/>
          <w:sz w:val="24"/>
          <w:szCs w:val="24"/>
        </w:rPr>
        <w:t>-</w:t>
      </w:r>
      <w:r w:rsidR="00B45A37" w:rsidRPr="00667DAA">
        <w:rPr>
          <w:rFonts w:ascii="Times New Roman" w:hAnsi="Times New Roman" w:cs="Times New Roman"/>
          <w:sz w:val="24"/>
          <w:szCs w:val="24"/>
        </w:rPr>
        <w:t>Quantificar</w:t>
      </w:r>
      <w:r w:rsidR="00B45A37">
        <w:rPr>
          <w:rFonts w:ascii="Times New Roman" w:hAnsi="Times New Roman" w:cs="Times New Roman"/>
          <w:sz w:val="24"/>
          <w:szCs w:val="24"/>
        </w:rPr>
        <w:t xml:space="preserve"> por PCR a expressão gênica das enzimas </w:t>
      </w:r>
      <w:proofErr w:type="spellStart"/>
      <w:r w:rsidR="00B45A37">
        <w:rPr>
          <w:rFonts w:ascii="Times New Roman" w:hAnsi="Times New Roman" w:cs="Times New Roman"/>
          <w:sz w:val="24"/>
          <w:szCs w:val="24"/>
        </w:rPr>
        <w:t>iNOS</w:t>
      </w:r>
      <w:proofErr w:type="spellEnd"/>
      <w:r w:rsidR="00B45A37">
        <w:rPr>
          <w:rFonts w:ascii="Times New Roman" w:hAnsi="Times New Roman" w:cs="Times New Roman"/>
          <w:sz w:val="24"/>
          <w:szCs w:val="24"/>
        </w:rPr>
        <w:t xml:space="preserve"> e </w:t>
      </w:r>
      <w:proofErr w:type="spellStart"/>
      <w:r w:rsidR="00B45A37">
        <w:rPr>
          <w:rFonts w:ascii="Times New Roman" w:hAnsi="Times New Roman" w:cs="Times New Roman"/>
          <w:sz w:val="24"/>
          <w:szCs w:val="24"/>
        </w:rPr>
        <w:t>AChE</w:t>
      </w:r>
      <w:proofErr w:type="spellEnd"/>
      <w:r w:rsidR="00B45A37">
        <w:rPr>
          <w:rFonts w:ascii="Times New Roman" w:hAnsi="Times New Roman" w:cs="Times New Roman"/>
          <w:sz w:val="24"/>
          <w:szCs w:val="24"/>
        </w:rPr>
        <w:t xml:space="preserve"> </w:t>
      </w:r>
      <w:r w:rsidR="00B45A37">
        <w:rPr>
          <w:rFonts w:ascii="Times New Roman" w:hAnsi="Times New Roman"/>
          <w:color w:val="000000"/>
          <w:sz w:val="24"/>
          <w:szCs w:val="24"/>
        </w:rPr>
        <w:t xml:space="preserve">em animais tratados com ácido </w:t>
      </w:r>
      <w:proofErr w:type="spellStart"/>
      <w:r w:rsidR="00B45A37">
        <w:rPr>
          <w:rFonts w:ascii="Times New Roman" w:hAnsi="Times New Roman"/>
          <w:color w:val="000000"/>
          <w:sz w:val="24"/>
          <w:szCs w:val="24"/>
        </w:rPr>
        <w:t>valpr</w:t>
      </w:r>
      <w:ins w:id="88" w:author="Francisco Felix" w:date="2016-06-26T12:30:00Z">
        <w:r w:rsidR="00DC1F91">
          <w:rPr>
            <w:rFonts w:ascii="Times New Roman" w:hAnsi="Times New Roman"/>
            <w:color w:val="000000"/>
            <w:sz w:val="24"/>
            <w:szCs w:val="24"/>
          </w:rPr>
          <w:t>o</w:t>
        </w:r>
      </w:ins>
      <w:del w:id="89" w:author="Francisco Felix" w:date="2016-06-26T12:30:00Z">
        <w:r w:rsidR="00B45A37" w:rsidDel="00DC1F91">
          <w:rPr>
            <w:rFonts w:ascii="Times New Roman" w:hAnsi="Times New Roman"/>
            <w:color w:val="000000"/>
            <w:sz w:val="24"/>
            <w:szCs w:val="24"/>
          </w:rPr>
          <w:delText>ó</w:delText>
        </w:r>
      </w:del>
      <w:r w:rsidR="00B45A37">
        <w:rPr>
          <w:rFonts w:ascii="Times New Roman" w:hAnsi="Times New Roman"/>
          <w:color w:val="000000"/>
          <w:sz w:val="24"/>
          <w:szCs w:val="24"/>
        </w:rPr>
        <w:t>ico</w:t>
      </w:r>
      <w:proofErr w:type="spellEnd"/>
      <w:r w:rsidR="00B45A37">
        <w:rPr>
          <w:rFonts w:ascii="Times New Roman" w:hAnsi="Times New Roman"/>
          <w:color w:val="000000"/>
          <w:sz w:val="24"/>
          <w:szCs w:val="24"/>
        </w:rPr>
        <w:t xml:space="preserve"> ou vitamina E na toxicidade induzida por cisplatina</w:t>
      </w:r>
      <w:r w:rsidR="00320188">
        <w:rPr>
          <w:rFonts w:ascii="Times New Roman" w:hAnsi="Times New Roman"/>
          <w:color w:val="000000"/>
          <w:sz w:val="24"/>
          <w:szCs w:val="24"/>
        </w:rPr>
        <w:t>.</w:t>
      </w:r>
    </w:p>
    <w:p w14:paraId="2A9485CD" w14:textId="77777777" w:rsidR="00A13B9C" w:rsidRDefault="00A13B9C" w:rsidP="00D93384">
      <w:pPr>
        <w:spacing w:line="360" w:lineRule="auto"/>
        <w:jc w:val="both"/>
        <w:rPr>
          <w:rFonts w:ascii="Times New Roman" w:hAnsi="Times New Roman"/>
          <w:color w:val="000000"/>
          <w:sz w:val="24"/>
          <w:szCs w:val="24"/>
        </w:rPr>
      </w:pPr>
    </w:p>
    <w:p w14:paraId="1EDDDFB8" w14:textId="77777777" w:rsidR="000119EF" w:rsidRPr="00B45A37" w:rsidRDefault="000119EF" w:rsidP="00D93384">
      <w:pPr>
        <w:spacing w:line="360" w:lineRule="auto"/>
        <w:jc w:val="both"/>
        <w:rPr>
          <w:rFonts w:ascii="Times New Roman" w:hAnsi="Times New Roman" w:cs="Times New Roman"/>
          <w:b/>
          <w:sz w:val="24"/>
          <w:szCs w:val="24"/>
        </w:rPr>
      </w:pPr>
    </w:p>
    <w:p w14:paraId="40DC4BF1" w14:textId="77777777" w:rsidR="00342D68" w:rsidRPr="002F61D6" w:rsidRDefault="00342D68" w:rsidP="002F61D6">
      <w:pPr>
        <w:pStyle w:val="ListParagraph"/>
        <w:numPr>
          <w:ilvl w:val="0"/>
          <w:numId w:val="2"/>
        </w:numPr>
        <w:rPr>
          <w:rFonts w:ascii="Times New Roman" w:hAnsi="Times New Roman"/>
          <w:b/>
          <w:sz w:val="24"/>
          <w:szCs w:val="24"/>
        </w:rPr>
      </w:pPr>
      <w:r w:rsidRPr="002F61D6">
        <w:rPr>
          <w:rFonts w:ascii="Times New Roman" w:hAnsi="Times New Roman"/>
          <w:b/>
          <w:sz w:val="24"/>
          <w:szCs w:val="24"/>
        </w:rPr>
        <w:t>MATERIAIS E MÉTODOS</w:t>
      </w:r>
    </w:p>
    <w:p w14:paraId="5E5A3BEF" w14:textId="77777777" w:rsidR="00342D68" w:rsidRDefault="00342D68" w:rsidP="00342D68">
      <w:pPr>
        <w:rPr>
          <w:rFonts w:ascii="Times New Roman" w:hAnsi="Times New Roman"/>
          <w:b/>
          <w:sz w:val="24"/>
          <w:szCs w:val="24"/>
        </w:rPr>
      </w:pPr>
      <w:r w:rsidRPr="0024219A">
        <w:rPr>
          <w:rFonts w:ascii="Times New Roman" w:hAnsi="Times New Roman"/>
          <w:b/>
          <w:sz w:val="24"/>
          <w:szCs w:val="24"/>
        </w:rPr>
        <w:t>3.1 Animais</w:t>
      </w:r>
    </w:p>
    <w:p w14:paraId="46BA226E" w14:textId="77777777" w:rsidR="00F43C0B" w:rsidRPr="005A34E2" w:rsidRDefault="00F43C0B" w:rsidP="00F43C0B">
      <w:pPr>
        <w:pStyle w:val="BodyTextIndent"/>
        <w:spacing w:line="360" w:lineRule="auto"/>
        <w:ind w:left="0" w:right="-136" w:firstLine="708"/>
        <w:jc w:val="both"/>
        <w:rPr>
          <w:rFonts w:ascii="Times New Roman" w:hAnsi="Times New Roman" w:cs="Times New Roman"/>
          <w:b/>
          <w:sz w:val="24"/>
          <w:szCs w:val="24"/>
        </w:rPr>
      </w:pPr>
      <w:r w:rsidRPr="005A34E2">
        <w:rPr>
          <w:rFonts w:ascii="Times New Roman" w:eastAsia="Times New Roman" w:hAnsi="Times New Roman" w:cs="Times New Roman"/>
          <w:sz w:val="24"/>
          <w:szCs w:val="24"/>
          <w:lang w:eastAsia="pt-BR"/>
        </w:rPr>
        <w:t xml:space="preserve">Os experimentos serão realizados em ratos </w:t>
      </w:r>
      <w:proofErr w:type="spellStart"/>
      <w:r w:rsidRPr="005A34E2">
        <w:rPr>
          <w:rFonts w:ascii="Times New Roman" w:eastAsia="Times New Roman" w:hAnsi="Times New Roman" w:cs="Times New Roman"/>
          <w:sz w:val="24"/>
          <w:szCs w:val="24"/>
          <w:lang w:eastAsia="pt-BR"/>
        </w:rPr>
        <w:t>Wistar</w:t>
      </w:r>
      <w:proofErr w:type="spellEnd"/>
      <w:r w:rsidRPr="005A34E2">
        <w:rPr>
          <w:rFonts w:ascii="Times New Roman" w:eastAsia="Times New Roman" w:hAnsi="Times New Roman" w:cs="Times New Roman"/>
          <w:sz w:val="24"/>
          <w:szCs w:val="24"/>
          <w:lang w:eastAsia="pt-BR"/>
        </w:rPr>
        <w:t xml:space="preserve"> machos</w:t>
      </w:r>
      <w:r w:rsidR="005A34E2" w:rsidRPr="005A34E2">
        <w:rPr>
          <w:rFonts w:ascii="Times New Roman" w:eastAsia="Times New Roman" w:hAnsi="Times New Roman" w:cs="Times New Roman"/>
          <w:sz w:val="24"/>
          <w:szCs w:val="24"/>
          <w:lang w:eastAsia="pt-BR"/>
        </w:rPr>
        <w:t xml:space="preserve"> adultos</w:t>
      </w:r>
      <w:r w:rsidRPr="005A34E2">
        <w:rPr>
          <w:rFonts w:ascii="Times New Roman" w:eastAsia="Times New Roman" w:hAnsi="Times New Roman" w:cs="Times New Roman"/>
          <w:sz w:val="24"/>
          <w:szCs w:val="24"/>
          <w:lang w:eastAsia="pt-BR"/>
        </w:rPr>
        <w:t xml:space="preserve"> (peso: 2</w:t>
      </w:r>
      <w:r w:rsidR="005A34E2" w:rsidRPr="005A34E2">
        <w:rPr>
          <w:rFonts w:ascii="Times New Roman" w:eastAsia="Times New Roman" w:hAnsi="Times New Roman" w:cs="Times New Roman"/>
          <w:sz w:val="24"/>
          <w:szCs w:val="24"/>
          <w:lang w:eastAsia="pt-BR"/>
        </w:rPr>
        <w:t>50</w:t>
      </w:r>
      <w:r w:rsidRPr="005A34E2">
        <w:rPr>
          <w:rFonts w:ascii="Times New Roman" w:eastAsia="Times New Roman" w:hAnsi="Times New Roman" w:cs="Times New Roman"/>
          <w:sz w:val="24"/>
          <w:szCs w:val="24"/>
          <w:lang w:eastAsia="pt-BR"/>
        </w:rPr>
        <w:t>-3</w:t>
      </w:r>
      <w:r w:rsidR="005A34E2" w:rsidRPr="005A34E2">
        <w:rPr>
          <w:rFonts w:ascii="Times New Roman" w:eastAsia="Times New Roman" w:hAnsi="Times New Roman" w:cs="Times New Roman"/>
          <w:sz w:val="24"/>
          <w:szCs w:val="24"/>
          <w:lang w:eastAsia="pt-BR"/>
        </w:rPr>
        <w:t>0</w:t>
      </w:r>
      <w:r w:rsidRPr="005A34E2">
        <w:rPr>
          <w:rFonts w:ascii="Times New Roman" w:eastAsia="Times New Roman" w:hAnsi="Times New Roman" w:cs="Times New Roman"/>
          <w:sz w:val="24"/>
          <w:szCs w:val="24"/>
          <w:lang w:eastAsia="pt-BR"/>
        </w:rPr>
        <w:t>0 g), obtidos no biotério central da Universidade Federal do Ceará (UFC</w:t>
      </w:r>
      <w:r w:rsidRPr="005A34E2">
        <w:rPr>
          <w:rFonts w:ascii="Times New Roman" w:eastAsia="Times New Roman" w:hAnsi="Times New Roman" w:cs="Times New Roman"/>
          <w:color w:val="000000"/>
          <w:sz w:val="24"/>
          <w:szCs w:val="24"/>
          <w:lang w:eastAsia="pt-BR"/>
        </w:rPr>
        <w:t xml:space="preserve">) sempre no mesmo horário, no caso dos experimentos comportamentais entre 10:00 e 16:00. </w:t>
      </w:r>
      <w:r w:rsidR="00922756">
        <w:rPr>
          <w:rFonts w:ascii="Times New Roman" w:eastAsia="Times New Roman" w:hAnsi="Times New Roman" w:cs="Times New Roman"/>
          <w:color w:val="000000"/>
          <w:sz w:val="24"/>
          <w:szCs w:val="24"/>
          <w:lang w:eastAsia="pt-BR"/>
        </w:rPr>
        <w:t xml:space="preserve">Serão utilizados </w:t>
      </w:r>
      <w:r w:rsidRPr="005A34E2">
        <w:rPr>
          <w:rFonts w:ascii="Times New Roman" w:eastAsia="Times New Roman" w:hAnsi="Times New Roman" w:cs="Times New Roman"/>
          <w:color w:val="000000"/>
          <w:sz w:val="24"/>
          <w:szCs w:val="24"/>
          <w:lang w:eastAsia="pt-BR"/>
        </w:rPr>
        <w:t xml:space="preserve">8 animais por grupo, sendo os mesmos divididos e mantidos em caixas de acordo com seus respectivos tratamentos, com um ciclo claro/escuro de 12 h, água e ração animal </w:t>
      </w:r>
      <w:r w:rsidRPr="005A34E2">
        <w:rPr>
          <w:rFonts w:ascii="Times New Roman" w:eastAsia="Times New Roman" w:hAnsi="Times New Roman" w:cs="Times New Roman"/>
          <w:i/>
          <w:color w:val="000000"/>
          <w:sz w:val="24"/>
          <w:szCs w:val="24"/>
          <w:lang w:eastAsia="pt-BR"/>
        </w:rPr>
        <w:t>ad libitum</w:t>
      </w:r>
      <w:r w:rsidRPr="005A34E2">
        <w:rPr>
          <w:rFonts w:ascii="Times New Roman" w:eastAsia="Times New Roman" w:hAnsi="Times New Roman" w:cs="Times New Roman"/>
          <w:sz w:val="24"/>
          <w:szCs w:val="24"/>
          <w:lang w:eastAsia="pt-BR"/>
        </w:rPr>
        <w:t>. Todos os procedimentos experimentais serão realizados de acordo com diretrizes do Colégio Brasileiro de Experimentação Animal (COBEA) já tendo sido aprovado pelo comitê de ética em pesquisa animal (CEPA-UFC).</w:t>
      </w:r>
    </w:p>
    <w:p w14:paraId="6DC7B14C" w14:textId="77777777" w:rsidR="00E72C00" w:rsidRPr="00E72C00" w:rsidRDefault="00E72C00" w:rsidP="00342D68">
      <w:pPr>
        <w:rPr>
          <w:rFonts w:ascii="Times New Roman" w:hAnsi="Times New Roman"/>
          <w:sz w:val="24"/>
          <w:szCs w:val="24"/>
        </w:rPr>
      </w:pPr>
    </w:p>
    <w:p w14:paraId="20E99A8F" w14:textId="77777777" w:rsidR="00342D68" w:rsidRDefault="00342D68" w:rsidP="00342D68">
      <w:pPr>
        <w:rPr>
          <w:rFonts w:ascii="Times New Roman" w:hAnsi="Times New Roman"/>
          <w:b/>
          <w:sz w:val="24"/>
          <w:szCs w:val="24"/>
        </w:rPr>
      </w:pPr>
      <w:r w:rsidRPr="0024219A">
        <w:rPr>
          <w:rFonts w:ascii="Times New Roman" w:hAnsi="Times New Roman"/>
          <w:b/>
          <w:sz w:val="24"/>
          <w:szCs w:val="24"/>
        </w:rPr>
        <w:t>3.2. Drogas</w:t>
      </w:r>
    </w:p>
    <w:p w14:paraId="3CDB33CB" w14:textId="77777777" w:rsidR="00FB2133" w:rsidRDefault="00FB2133" w:rsidP="00342D68">
      <w:pPr>
        <w:rPr>
          <w:rFonts w:ascii="Times New Roman" w:hAnsi="Times New Roman"/>
          <w:b/>
          <w:sz w:val="24"/>
          <w:szCs w:val="24"/>
        </w:rPr>
      </w:pPr>
    </w:p>
    <w:tbl>
      <w:tblPr>
        <w:tblW w:w="0" w:type="auto"/>
        <w:tblInd w:w="194" w:type="dxa"/>
        <w:tblBorders>
          <w:insideH w:val="single" w:sz="4" w:space="0" w:color="auto"/>
        </w:tblBorders>
        <w:tblCellMar>
          <w:left w:w="70" w:type="dxa"/>
          <w:right w:w="70" w:type="dxa"/>
        </w:tblCellMar>
        <w:tblLook w:val="0000" w:firstRow="0" w:lastRow="0" w:firstColumn="0" w:lastColumn="0" w:noHBand="0" w:noVBand="0"/>
      </w:tblPr>
      <w:tblGrid>
        <w:gridCol w:w="1861"/>
        <w:gridCol w:w="3129"/>
        <w:gridCol w:w="3215"/>
      </w:tblGrid>
      <w:tr w:rsidR="00845329" w14:paraId="7F8B7517" w14:textId="77777777" w:rsidTr="00FB2133">
        <w:trPr>
          <w:trHeight w:val="251"/>
        </w:trPr>
        <w:tc>
          <w:tcPr>
            <w:tcW w:w="1861" w:type="dxa"/>
          </w:tcPr>
          <w:p w14:paraId="405ED667" w14:textId="77777777" w:rsidR="00845329" w:rsidRDefault="00845329" w:rsidP="00845329">
            <w:pPr>
              <w:jc w:val="center"/>
              <w:rPr>
                <w:rFonts w:ascii="Times New Roman" w:hAnsi="Times New Roman"/>
                <w:b/>
                <w:sz w:val="24"/>
                <w:szCs w:val="24"/>
              </w:rPr>
            </w:pPr>
            <w:r>
              <w:rPr>
                <w:rFonts w:ascii="Times New Roman" w:hAnsi="Times New Roman"/>
                <w:b/>
                <w:sz w:val="24"/>
                <w:szCs w:val="24"/>
              </w:rPr>
              <w:t>Droga</w:t>
            </w:r>
          </w:p>
        </w:tc>
        <w:tc>
          <w:tcPr>
            <w:tcW w:w="3129" w:type="dxa"/>
          </w:tcPr>
          <w:p w14:paraId="1153F73A" w14:textId="77777777" w:rsidR="00845329" w:rsidRDefault="00845329" w:rsidP="00845329">
            <w:pPr>
              <w:jc w:val="center"/>
              <w:rPr>
                <w:rFonts w:ascii="Times New Roman" w:hAnsi="Times New Roman"/>
                <w:b/>
                <w:sz w:val="24"/>
                <w:szCs w:val="24"/>
              </w:rPr>
            </w:pPr>
            <w:r>
              <w:rPr>
                <w:rFonts w:ascii="Times New Roman" w:hAnsi="Times New Roman"/>
                <w:b/>
                <w:sz w:val="24"/>
                <w:szCs w:val="24"/>
              </w:rPr>
              <w:t>Preparo</w:t>
            </w:r>
          </w:p>
        </w:tc>
        <w:tc>
          <w:tcPr>
            <w:tcW w:w="3215" w:type="dxa"/>
          </w:tcPr>
          <w:p w14:paraId="5D401C53" w14:textId="77777777" w:rsidR="00845329" w:rsidRDefault="00845329" w:rsidP="00845329">
            <w:pPr>
              <w:jc w:val="center"/>
              <w:rPr>
                <w:rFonts w:ascii="Times New Roman" w:hAnsi="Times New Roman"/>
                <w:b/>
                <w:sz w:val="24"/>
                <w:szCs w:val="24"/>
              </w:rPr>
            </w:pPr>
            <w:r>
              <w:rPr>
                <w:rFonts w:ascii="Times New Roman" w:hAnsi="Times New Roman"/>
                <w:b/>
                <w:sz w:val="24"/>
                <w:szCs w:val="24"/>
              </w:rPr>
              <w:t>Via de administração</w:t>
            </w:r>
          </w:p>
        </w:tc>
      </w:tr>
      <w:tr w:rsidR="00845329" w14:paraId="796B906A" w14:textId="77777777" w:rsidTr="00FB2133">
        <w:trPr>
          <w:trHeight w:val="251"/>
        </w:trPr>
        <w:tc>
          <w:tcPr>
            <w:tcW w:w="1861" w:type="dxa"/>
          </w:tcPr>
          <w:p w14:paraId="2417E480" w14:textId="77777777" w:rsidR="00845329" w:rsidRPr="00845329" w:rsidRDefault="00845329" w:rsidP="00845329">
            <w:pPr>
              <w:rPr>
                <w:rFonts w:ascii="Times New Roman" w:hAnsi="Times New Roman"/>
                <w:sz w:val="24"/>
                <w:szCs w:val="24"/>
              </w:rPr>
            </w:pPr>
            <w:r w:rsidRPr="00845329">
              <w:rPr>
                <w:rFonts w:ascii="Times New Roman" w:hAnsi="Times New Roman"/>
                <w:sz w:val="24"/>
                <w:szCs w:val="24"/>
              </w:rPr>
              <w:t>Cisplatina (</w:t>
            </w:r>
            <w:proofErr w:type="spellStart"/>
            <w:r w:rsidRPr="00845329">
              <w:rPr>
                <w:rFonts w:ascii="Times New Roman" w:hAnsi="Times New Roman"/>
                <w:sz w:val="24"/>
                <w:szCs w:val="24"/>
              </w:rPr>
              <w:t>Platistine</w:t>
            </w:r>
            <w:proofErr w:type="spellEnd"/>
            <w:r w:rsidRPr="00845329">
              <w:rPr>
                <w:rFonts w:ascii="Times New Roman" w:hAnsi="Times New Roman" w:cs="Times New Roman"/>
                <w:sz w:val="24"/>
                <w:szCs w:val="24"/>
              </w:rPr>
              <w:t>®</w:t>
            </w:r>
            <w:r w:rsidRPr="00845329">
              <w:rPr>
                <w:rFonts w:ascii="Times New Roman" w:hAnsi="Times New Roman"/>
                <w:sz w:val="24"/>
                <w:szCs w:val="24"/>
              </w:rPr>
              <w:t>)</w:t>
            </w:r>
          </w:p>
        </w:tc>
        <w:tc>
          <w:tcPr>
            <w:tcW w:w="3129" w:type="dxa"/>
          </w:tcPr>
          <w:p w14:paraId="43A5C0C4" w14:textId="77777777" w:rsidR="00845329" w:rsidRPr="00845329" w:rsidRDefault="00845329" w:rsidP="00845329">
            <w:pPr>
              <w:jc w:val="center"/>
              <w:rPr>
                <w:rFonts w:ascii="Times New Roman" w:hAnsi="Times New Roman"/>
                <w:sz w:val="24"/>
                <w:szCs w:val="24"/>
              </w:rPr>
            </w:pPr>
            <w:r w:rsidRPr="00845329">
              <w:rPr>
                <w:rFonts w:ascii="Times New Roman" w:hAnsi="Times New Roman"/>
                <w:sz w:val="24"/>
                <w:szCs w:val="24"/>
              </w:rPr>
              <w:t>Solução injetável</w:t>
            </w:r>
          </w:p>
        </w:tc>
        <w:tc>
          <w:tcPr>
            <w:tcW w:w="3215" w:type="dxa"/>
          </w:tcPr>
          <w:p w14:paraId="48E0F6DE" w14:textId="77777777" w:rsidR="00845329" w:rsidRPr="00845329" w:rsidRDefault="00845329" w:rsidP="00845329">
            <w:pPr>
              <w:jc w:val="center"/>
              <w:rPr>
                <w:rFonts w:ascii="Times New Roman" w:hAnsi="Times New Roman"/>
                <w:sz w:val="24"/>
                <w:szCs w:val="24"/>
              </w:rPr>
            </w:pPr>
            <w:r w:rsidRPr="00845329">
              <w:rPr>
                <w:rFonts w:ascii="Times New Roman" w:hAnsi="Times New Roman"/>
                <w:sz w:val="24"/>
                <w:szCs w:val="24"/>
              </w:rPr>
              <w:t>Via intraperitoneal (IP)</w:t>
            </w:r>
          </w:p>
        </w:tc>
      </w:tr>
      <w:tr w:rsidR="00845329" w14:paraId="696B040D" w14:textId="77777777" w:rsidTr="00FB2133">
        <w:trPr>
          <w:trHeight w:val="284"/>
        </w:trPr>
        <w:tc>
          <w:tcPr>
            <w:tcW w:w="1861" w:type="dxa"/>
          </w:tcPr>
          <w:p w14:paraId="2E9036AF" w14:textId="77777777" w:rsidR="00845329" w:rsidRPr="00845329" w:rsidRDefault="00845329" w:rsidP="00845329">
            <w:pPr>
              <w:rPr>
                <w:rFonts w:ascii="Times New Roman" w:hAnsi="Times New Roman"/>
                <w:sz w:val="24"/>
                <w:szCs w:val="24"/>
              </w:rPr>
            </w:pPr>
            <w:r w:rsidRPr="00845329">
              <w:rPr>
                <w:rFonts w:ascii="Times New Roman" w:hAnsi="Times New Roman"/>
                <w:sz w:val="24"/>
                <w:szCs w:val="24"/>
              </w:rPr>
              <w:t xml:space="preserve">Ácido </w:t>
            </w:r>
            <w:proofErr w:type="spellStart"/>
            <w:r w:rsidRPr="00845329">
              <w:rPr>
                <w:rFonts w:ascii="Times New Roman" w:hAnsi="Times New Roman"/>
                <w:sz w:val="24"/>
                <w:szCs w:val="24"/>
              </w:rPr>
              <w:t>Valpr</w:t>
            </w:r>
            <w:ins w:id="90" w:author="Francisco Felix" w:date="2016-06-26T12:31:00Z">
              <w:r w:rsidR="00DC1F91">
                <w:rPr>
                  <w:rFonts w:ascii="Times New Roman" w:hAnsi="Times New Roman"/>
                  <w:sz w:val="24"/>
                  <w:szCs w:val="24"/>
                </w:rPr>
                <w:t>o</w:t>
              </w:r>
            </w:ins>
            <w:del w:id="91" w:author="Francisco Felix" w:date="2016-06-26T12:31:00Z">
              <w:r w:rsidRPr="00845329" w:rsidDel="00DC1F91">
                <w:rPr>
                  <w:rFonts w:ascii="Times New Roman" w:hAnsi="Times New Roman"/>
                  <w:sz w:val="24"/>
                  <w:szCs w:val="24"/>
                </w:rPr>
                <w:delText>ó</w:delText>
              </w:r>
            </w:del>
            <w:r w:rsidRPr="00845329">
              <w:rPr>
                <w:rFonts w:ascii="Times New Roman" w:hAnsi="Times New Roman"/>
                <w:sz w:val="24"/>
                <w:szCs w:val="24"/>
              </w:rPr>
              <w:t>ico</w:t>
            </w:r>
            <w:proofErr w:type="spellEnd"/>
            <w:r w:rsidRPr="00845329">
              <w:rPr>
                <w:rFonts w:ascii="Times New Roman" w:hAnsi="Times New Roman"/>
                <w:sz w:val="24"/>
                <w:szCs w:val="24"/>
              </w:rPr>
              <w:t xml:space="preserve"> (DEPAKENE</w:t>
            </w:r>
            <w:r w:rsidRPr="00845329">
              <w:rPr>
                <w:rFonts w:ascii="Times New Roman" w:hAnsi="Times New Roman" w:cs="Times New Roman"/>
                <w:sz w:val="24"/>
                <w:szCs w:val="24"/>
              </w:rPr>
              <w:t>®</w:t>
            </w:r>
            <w:r w:rsidRPr="00845329">
              <w:rPr>
                <w:rFonts w:ascii="Times New Roman" w:hAnsi="Times New Roman"/>
                <w:sz w:val="24"/>
                <w:szCs w:val="24"/>
              </w:rPr>
              <w:t>)</w:t>
            </w:r>
          </w:p>
        </w:tc>
        <w:tc>
          <w:tcPr>
            <w:tcW w:w="3129" w:type="dxa"/>
          </w:tcPr>
          <w:p w14:paraId="6D8E9AEF" w14:textId="77777777" w:rsidR="00845329" w:rsidRPr="00845329" w:rsidRDefault="00845329" w:rsidP="00845329">
            <w:pPr>
              <w:jc w:val="center"/>
              <w:rPr>
                <w:rFonts w:ascii="Times New Roman" w:hAnsi="Times New Roman"/>
                <w:sz w:val="24"/>
                <w:szCs w:val="24"/>
              </w:rPr>
            </w:pPr>
            <w:r w:rsidRPr="00845329">
              <w:rPr>
                <w:rFonts w:ascii="Times New Roman" w:hAnsi="Times New Roman"/>
                <w:sz w:val="24"/>
                <w:szCs w:val="24"/>
              </w:rPr>
              <w:t>Xarope</w:t>
            </w:r>
          </w:p>
        </w:tc>
        <w:tc>
          <w:tcPr>
            <w:tcW w:w="3215" w:type="dxa"/>
          </w:tcPr>
          <w:p w14:paraId="12DAA7FB" w14:textId="77777777" w:rsidR="00845329" w:rsidRPr="00845329" w:rsidRDefault="00845329" w:rsidP="00845329">
            <w:pPr>
              <w:jc w:val="center"/>
              <w:rPr>
                <w:rFonts w:ascii="Times New Roman" w:hAnsi="Times New Roman"/>
                <w:sz w:val="24"/>
                <w:szCs w:val="24"/>
              </w:rPr>
            </w:pPr>
            <w:r w:rsidRPr="00845329">
              <w:rPr>
                <w:rFonts w:ascii="Times New Roman" w:hAnsi="Times New Roman"/>
                <w:sz w:val="24"/>
                <w:szCs w:val="24"/>
              </w:rPr>
              <w:t>Via oral</w:t>
            </w:r>
          </w:p>
        </w:tc>
      </w:tr>
      <w:tr w:rsidR="00845329" w14:paraId="43EAFC00" w14:textId="77777777" w:rsidTr="00FB2133">
        <w:trPr>
          <w:trHeight w:val="402"/>
        </w:trPr>
        <w:tc>
          <w:tcPr>
            <w:tcW w:w="1861" w:type="dxa"/>
          </w:tcPr>
          <w:p w14:paraId="49874595" w14:textId="77777777" w:rsidR="00845329" w:rsidRPr="00845329" w:rsidRDefault="00845329" w:rsidP="00845329">
            <w:pPr>
              <w:rPr>
                <w:rFonts w:ascii="Times New Roman" w:hAnsi="Times New Roman"/>
                <w:sz w:val="24"/>
                <w:szCs w:val="24"/>
              </w:rPr>
            </w:pPr>
            <w:r w:rsidRPr="00845329">
              <w:rPr>
                <w:rFonts w:ascii="Times New Roman" w:hAnsi="Times New Roman"/>
                <w:sz w:val="24"/>
                <w:szCs w:val="24"/>
              </w:rPr>
              <w:t>Vitamina E</w:t>
            </w:r>
          </w:p>
        </w:tc>
        <w:tc>
          <w:tcPr>
            <w:tcW w:w="3129" w:type="dxa"/>
          </w:tcPr>
          <w:p w14:paraId="65853D51" w14:textId="77777777" w:rsidR="00845329" w:rsidRPr="00845329" w:rsidRDefault="00922756" w:rsidP="00922756">
            <w:pPr>
              <w:jc w:val="center"/>
              <w:rPr>
                <w:rFonts w:ascii="Times New Roman" w:hAnsi="Times New Roman"/>
                <w:sz w:val="24"/>
                <w:szCs w:val="24"/>
              </w:rPr>
            </w:pPr>
            <w:commentRangeStart w:id="92"/>
            <w:r>
              <w:rPr>
                <w:rFonts w:ascii="Times New Roman" w:hAnsi="Times New Roman"/>
                <w:sz w:val="24"/>
                <w:szCs w:val="24"/>
              </w:rPr>
              <w:t>Xarope</w:t>
            </w:r>
            <w:commentRangeEnd w:id="92"/>
            <w:r w:rsidR="00DC1F91">
              <w:rPr>
                <w:rStyle w:val="CommentReference"/>
                <w:rFonts w:ascii="Calibri" w:eastAsia="Calibri" w:hAnsi="Calibri" w:cs="Times New Roman"/>
                <w:lang w:val="x-none" w:eastAsia="x-none"/>
              </w:rPr>
              <w:commentReference w:id="92"/>
            </w:r>
          </w:p>
        </w:tc>
        <w:tc>
          <w:tcPr>
            <w:tcW w:w="3215" w:type="dxa"/>
          </w:tcPr>
          <w:p w14:paraId="438E449C" w14:textId="77777777" w:rsidR="00845329" w:rsidRPr="00845329" w:rsidRDefault="000119EF" w:rsidP="000119EF">
            <w:pPr>
              <w:rPr>
                <w:rFonts w:ascii="Times New Roman" w:hAnsi="Times New Roman"/>
                <w:sz w:val="24"/>
                <w:szCs w:val="24"/>
              </w:rPr>
            </w:pPr>
            <w:r>
              <w:rPr>
                <w:rFonts w:ascii="Times New Roman" w:hAnsi="Times New Roman"/>
                <w:sz w:val="24"/>
                <w:szCs w:val="24"/>
              </w:rPr>
              <w:t xml:space="preserve">           Via intra</w:t>
            </w:r>
            <w:ins w:id="93" w:author="Francisco Felix" w:date="2016-06-26T12:31:00Z">
              <w:r w:rsidR="00DC1F91">
                <w:rPr>
                  <w:rFonts w:ascii="Times New Roman" w:hAnsi="Times New Roman"/>
                  <w:sz w:val="24"/>
                  <w:szCs w:val="24"/>
                </w:rPr>
                <w:t>p</w:t>
              </w:r>
            </w:ins>
            <w:r>
              <w:rPr>
                <w:rFonts w:ascii="Times New Roman" w:hAnsi="Times New Roman"/>
                <w:sz w:val="24"/>
                <w:szCs w:val="24"/>
              </w:rPr>
              <w:t>eritoneal</w:t>
            </w:r>
          </w:p>
        </w:tc>
      </w:tr>
    </w:tbl>
    <w:p w14:paraId="28D251FC" w14:textId="77777777" w:rsidR="00845329" w:rsidRDefault="00845329" w:rsidP="00342D68">
      <w:pPr>
        <w:rPr>
          <w:rFonts w:ascii="Times New Roman" w:hAnsi="Times New Roman"/>
          <w:b/>
          <w:sz w:val="24"/>
          <w:szCs w:val="24"/>
        </w:rPr>
      </w:pPr>
    </w:p>
    <w:p w14:paraId="279FFD0D" w14:textId="77777777" w:rsidR="00342D68" w:rsidRDefault="000138F1" w:rsidP="00342D68">
      <w:pPr>
        <w:rPr>
          <w:rFonts w:ascii="Times New Roman" w:hAnsi="Times New Roman"/>
          <w:b/>
          <w:sz w:val="24"/>
          <w:szCs w:val="24"/>
        </w:rPr>
      </w:pPr>
      <w:r>
        <w:rPr>
          <w:rFonts w:ascii="Times New Roman" w:hAnsi="Times New Roman"/>
          <w:b/>
          <w:sz w:val="24"/>
          <w:szCs w:val="24"/>
        </w:rPr>
        <w:t>3.3 Tratamento</w:t>
      </w:r>
    </w:p>
    <w:p w14:paraId="3FBBA0A8" w14:textId="77777777" w:rsidR="00FB2133" w:rsidRDefault="00FB2133" w:rsidP="00FB2133">
      <w:pPr>
        <w:autoSpaceDE w:val="0"/>
        <w:spacing w:line="360" w:lineRule="auto"/>
        <w:ind w:firstLine="708"/>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Serão feitos dois tipos de protocolos: prevenção e reversão. No primeiro, será </w:t>
      </w:r>
      <w:r w:rsidRPr="003D0A6E">
        <w:rPr>
          <w:rFonts w:ascii="Times New Roman" w:eastAsia="Times New Roman" w:hAnsi="Times New Roman"/>
          <w:sz w:val="24"/>
          <w:szCs w:val="24"/>
          <w:lang w:eastAsia="pt-BR"/>
        </w:rPr>
        <w:t>re</w:t>
      </w:r>
      <w:r>
        <w:rPr>
          <w:rFonts w:ascii="Times New Roman" w:eastAsia="Times New Roman" w:hAnsi="Times New Roman"/>
          <w:sz w:val="24"/>
          <w:szCs w:val="24"/>
          <w:lang w:eastAsia="pt-BR"/>
        </w:rPr>
        <w:t>alizado</w:t>
      </w:r>
      <w:r w:rsidRPr="003D0A6E">
        <w:rPr>
          <w:rFonts w:ascii="Times New Roman" w:eastAsia="Times New Roman" w:hAnsi="Times New Roman"/>
          <w:sz w:val="24"/>
          <w:szCs w:val="24"/>
          <w:lang w:eastAsia="pt-BR"/>
        </w:rPr>
        <w:t xml:space="preserve"> o </w:t>
      </w:r>
      <w:proofErr w:type="spellStart"/>
      <w:r>
        <w:rPr>
          <w:rFonts w:ascii="Times New Roman" w:eastAsia="Times New Roman" w:hAnsi="Times New Roman"/>
          <w:sz w:val="24"/>
          <w:szCs w:val="24"/>
          <w:lang w:eastAsia="pt-BR"/>
        </w:rPr>
        <w:t>pré</w:t>
      </w:r>
      <w:proofErr w:type="spellEnd"/>
      <w:r>
        <w:rPr>
          <w:rFonts w:ascii="Times New Roman" w:eastAsia="Times New Roman" w:hAnsi="Times New Roman"/>
          <w:sz w:val="24"/>
          <w:szCs w:val="24"/>
          <w:lang w:eastAsia="pt-BR"/>
        </w:rPr>
        <w:t>-</w:t>
      </w:r>
      <w:r w:rsidRPr="003D0A6E">
        <w:rPr>
          <w:rFonts w:ascii="Times New Roman" w:eastAsia="Times New Roman" w:hAnsi="Times New Roman"/>
          <w:sz w:val="24"/>
          <w:szCs w:val="24"/>
          <w:lang w:eastAsia="pt-BR"/>
        </w:rPr>
        <w:t xml:space="preserve">tratamento </w:t>
      </w:r>
      <w:r>
        <w:rPr>
          <w:rFonts w:ascii="Times New Roman" w:eastAsia="Times New Roman" w:hAnsi="Times New Roman"/>
          <w:sz w:val="24"/>
          <w:szCs w:val="24"/>
          <w:lang w:eastAsia="pt-BR"/>
        </w:rPr>
        <w:t xml:space="preserve">com ácido </w:t>
      </w:r>
      <w:proofErr w:type="spellStart"/>
      <w:r>
        <w:rPr>
          <w:rFonts w:ascii="Times New Roman" w:eastAsia="Times New Roman" w:hAnsi="Times New Roman"/>
          <w:sz w:val="24"/>
          <w:szCs w:val="24"/>
          <w:lang w:eastAsia="pt-BR"/>
        </w:rPr>
        <w:t>valpr</w:t>
      </w:r>
      <w:ins w:id="94" w:author="Francisco Felix" w:date="2016-06-26T12:31:00Z">
        <w:r w:rsidR="00DC1F91">
          <w:rPr>
            <w:rFonts w:ascii="Times New Roman" w:eastAsia="Times New Roman" w:hAnsi="Times New Roman"/>
            <w:sz w:val="24"/>
            <w:szCs w:val="24"/>
            <w:lang w:eastAsia="pt-BR"/>
          </w:rPr>
          <w:t>o</w:t>
        </w:r>
      </w:ins>
      <w:del w:id="95" w:author="Francisco Felix" w:date="2016-06-26T12:31:00Z">
        <w:r w:rsidDel="00DC1F91">
          <w:rPr>
            <w:rFonts w:ascii="Times New Roman" w:eastAsia="Times New Roman" w:hAnsi="Times New Roman"/>
            <w:sz w:val="24"/>
            <w:szCs w:val="24"/>
            <w:lang w:eastAsia="pt-BR"/>
          </w:rPr>
          <w:delText>ó</w:delText>
        </w:r>
      </w:del>
      <w:r>
        <w:rPr>
          <w:rFonts w:ascii="Times New Roman" w:eastAsia="Times New Roman" w:hAnsi="Times New Roman"/>
          <w:sz w:val="24"/>
          <w:szCs w:val="24"/>
          <w:lang w:eastAsia="pt-BR"/>
        </w:rPr>
        <w:t>ico</w:t>
      </w:r>
      <w:proofErr w:type="spellEnd"/>
      <w:r>
        <w:rPr>
          <w:rFonts w:ascii="Times New Roman" w:eastAsia="Times New Roman" w:hAnsi="Times New Roman"/>
          <w:sz w:val="24"/>
          <w:szCs w:val="24"/>
          <w:lang w:eastAsia="pt-BR"/>
        </w:rPr>
        <w:t xml:space="preserve"> e/ou vitamina E durante sete dias e posteriormente iniciará o tratamento com cisplatina (5mg/kg/semana) durante cinco semanas concomitante com o tratamento com ácido </w:t>
      </w:r>
      <w:proofErr w:type="spellStart"/>
      <w:r>
        <w:rPr>
          <w:rFonts w:ascii="Times New Roman" w:eastAsia="Times New Roman" w:hAnsi="Times New Roman"/>
          <w:sz w:val="24"/>
          <w:szCs w:val="24"/>
          <w:lang w:eastAsia="pt-BR"/>
        </w:rPr>
        <w:t>valpr</w:t>
      </w:r>
      <w:ins w:id="96" w:author="Francisco Felix" w:date="2016-06-26T12:31:00Z">
        <w:r w:rsidR="00DC1F91">
          <w:rPr>
            <w:rFonts w:ascii="Times New Roman" w:eastAsia="Times New Roman" w:hAnsi="Times New Roman"/>
            <w:sz w:val="24"/>
            <w:szCs w:val="24"/>
            <w:lang w:eastAsia="pt-BR"/>
          </w:rPr>
          <w:t>o</w:t>
        </w:r>
      </w:ins>
      <w:del w:id="97" w:author="Francisco Felix" w:date="2016-06-26T12:31:00Z">
        <w:r w:rsidDel="00DC1F91">
          <w:rPr>
            <w:rFonts w:ascii="Times New Roman" w:eastAsia="Times New Roman" w:hAnsi="Times New Roman"/>
            <w:sz w:val="24"/>
            <w:szCs w:val="24"/>
            <w:lang w:eastAsia="pt-BR"/>
          </w:rPr>
          <w:delText>ó</w:delText>
        </w:r>
      </w:del>
      <w:r>
        <w:rPr>
          <w:rFonts w:ascii="Times New Roman" w:eastAsia="Times New Roman" w:hAnsi="Times New Roman"/>
          <w:sz w:val="24"/>
          <w:szCs w:val="24"/>
          <w:lang w:eastAsia="pt-BR"/>
        </w:rPr>
        <w:t>ico</w:t>
      </w:r>
      <w:proofErr w:type="spellEnd"/>
      <w:r>
        <w:rPr>
          <w:rFonts w:ascii="Times New Roman" w:eastAsia="Times New Roman" w:hAnsi="Times New Roman"/>
          <w:sz w:val="24"/>
          <w:szCs w:val="24"/>
          <w:lang w:eastAsia="pt-BR"/>
        </w:rPr>
        <w:t xml:space="preserve"> ou vitamina E. No segundo será realizado o tratamento com cisplatina (5mg/kg/semana)</w:t>
      </w:r>
      <w:r w:rsidR="001E1206">
        <w:rPr>
          <w:rFonts w:ascii="Times New Roman" w:eastAsia="Times New Roman" w:hAnsi="Times New Roman"/>
          <w:sz w:val="24"/>
          <w:szCs w:val="24"/>
          <w:lang w:eastAsia="pt-BR"/>
        </w:rPr>
        <w:t xml:space="preserve"> durante cinco semanas consecutivas, tratamento no qual induz os sintomas </w:t>
      </w:r>
      <w:proofErr w:type="spellStart"/>
      <w:r w:rsidR="001E1206">
        <w:rPr>
          <w:rFonts w:ascii="Times New Roman" w:eastAsia="Times New Roman" w:hAnsi="Times New Roman"/>
          <w:sz w:val="24"/>
          <w:szCs w:val="24"/>
          <w:lang w:eastAsia="pt-BR"/>
        </w:rPr>
        <w:t>neurot</w:t>
      </w:r>
      <w:r w:rsidR="00575F48">
        <w:rPr>
          <w:rFonts w:ascii="Times New Roman" w:eastAsia="Times New Roman" w:hAnsi="Times New Roman"/>
          <w:sz w:val="24"/>
          <w:szCs w:val="24"/>
          <w:lang w:eastAsia="pt-BR"/>
        </w:rPr>
        <w:t>ó</w:t>
      </w:r>
      <w:r w:rsidR="001E1206">
        <w:rPr>
          <w:rFonts w:ascii="Times New Roman" w:eastAsia="Times New Roman" w:hAnsi="Times New Roman"/>
          <w:sz w:val="24"/>
          <w:szCs w:val="24"/>
          <w:lang w:eastAsia="pt-BR"/>
        </w:rPr>
        <w:t>xicos</w:t>
      </w:r>
      <w:proofErr w:type="spellEnd"/>
      <w:r w:rsidR="001E1206">
        <w:rPr>
          <w:rFonts w:ascii="Times New Roman" w:eastAsia="Times New Roman" w:hAnsi="Times New Roman"/>
          <w:sz w:val="24"/>
          <w:szCs w:val="24"/>
          <w:lang w:eastAsia="pt-BR"/>
        </w:rPr>
        <w:t xml:space="preserve"> por cisplatina no cérebro (</w:t>
      </w:r>
      <w:r w:rsidR="00922756" w:rsidRPr="0071041E">
        <w:rPr>
          <w:rFonts w:ascii="Times New Roman" w:hAnsi="Times New Roman" w:cs="Times New Roman"/>
          <w:sz w:val="24"/>
          <w:szCs w:val="24"/>
        </w:rPr>
        <w:t>CHTOUROU et. al</w:t>
      </w:r>
      <w:r w:rsidR="00922756">
        <w:rPr>
          <w:rFonts w:ascii="Times New Roman" w:hAnsi="Times New Roman" w:cs="Times New Roman"/>
          <w:sz w:val="24"/>
          <w:szCs w:val="24"/>
        </w:rPr>
        <w:t xml:space="preserve">, </w:t>
      </w:r>
      <w:r w:rsidR="00922756" w:rsidRPr="0071041E">
        <w:rPr>
          <w:rFonts w:ascii="Times New Roman" w:hAnsi="Times New Roman" w:cs="Times New Roman"/>
          <w:sz w:val="24"/>
          <w:szCs w:val="24"/>
        </w:rPr>
        <w:t>2015</w:t>
      </w:r>
      <w:r w:rsidR="001E1206">
        <w:rPr>
          <w:rFonts w:ascii="Times New Roman" w:eastAsia="Times New Roman" w:hAnsi="Times New Roman"/>
          <w:sz w:val="24"/>
          <w:szCs w:val="24"/>
          <w:lang w:eastAsia="pt-BR"/>
        </w:rPr>
        <w:t xml:space="preserve">), na segunda semana será iniciado tratamento </w:t>
      </w:r>
      <w:r w:rsidR="001E1206">
        <w:rPr>
          <w:rFonts w:ascii="Times New Roman" w:eastAsia="Times New Roman" w:hAnsi="Times New Roman"/>
          <w:sz w:val="24"/>
          <w:szCs w:val="24"/>
          <w:lang w:eastAsia="pt-BR"/>
        </w:rPr>
        <w:lastRenderedPageBreak/>
        <w:t xml:space="preserve">com ácido </w:t>
      </w:r>
      <w:proofErr w:type="spellStart"/>
      <w:r w:rsidR="001E1206">
        <w:rPr>
          <w:rFonts w:ascii="Times New Roman" w:eastAsia="Times New Roman" w:hAnsi="Times New Roman"/>
          <w:sz w:val="24"/>
          <w:szCs w:val="24"/>
          <w:lang w:eastAsia="pt-BR"/>
        </w:rPr>
        <w:t>valpr</w:t>
      </w:r>
      <w:ins w:id="98" w:author="Francisco Felix" w:date="2016-06-26T12:31:00Z">
        <w:r w:rsidR="00DC1F91">
          <w:rPr>
            <w:rFonts w:ascii="Times New Roman" w:eastAsia="Times New Roman" w:hAnsi="Times New Roman"/>
            <w:sz w:val="24"/>
            <w:szCs w:val="24"/>
            <w:lang w:eastAsia="pt-BR"/>
          </w:rPr>
          <w:t>o</w:t>
        </w:r>
      </w:ins>
      <w:del w:id="99" w:author="Francisco Felix" w:date="2016-06-26T12:31:00Z">
        <w:r w:rsidR="001E1206" w:rsidDel="00DC1F91">
          <w:rPr>
            <w:rFonts w:ascii="Times New Roman" w:eastAsia="Times New Roman" w:hAnsi="Times New Roman"/>
            <w:sz w:val="24"/>
            <w:szCs w:val="24"/>
            <w:lang w:eastAsia="pt-BR"/>
          </w:rPr>
          <w:delText>ó</w:delText>
        </w:r>
      </w:del>
      <w:r w:rsidR="001E1206">
        <w:rPr>
          <w:rFonts w:ascii="Times New Roman" w:eastAsia="Times New Roman" w:hAnsi="Times New Roman"/>
          <w:sz w:val="24"/>
          <w:szCs w:val="24"/>
          <w:lang w:eastAsia="pt-BR"/>
        </w:rPr>
        <w:t>ico</w:t>
      </w:r>
      <w:proofErr w:type="spellEnd"/>
      <w:r w:rsidR="001E1206">
        <w:rPr>
          <w:rFonts w:ascii="Times New Roman" w:eastAsia="Times New Roman" w:hAnsi="Times New Roman"/>
          <w:sz w:val="24"/>
          <w:szCs w:val="24"/>
          <w:lang w:eastAsia="pt-BR"/>
        </w:rPr>
        <w:t xml:space="preserve"> e/ou vitamina E.</w:t>
      </w:r>
      <w:r>
        <w:rPr>
          <w:rFonts w:ascii="Times New Roman" w:eastAsia="Times New Roman" w:hAnsi="Times New Roman"/>
          <w:sz w:val="24"/>
          <w:szCs w:val="24"/>
          <w:lang w:eastAsia="pt-BR"/>
        </w:rPr>
        <w:t xml:space="preserve"> </w:t>
      </w:r>
      <w:r w:rsidR="00575F48">
        <w:rPr>
          <w:rFonts w:ascii="Times New Roman" w:eastAsia="Times New Roman" w:hAnsi="Times New Roman"/>
          <w:sz w:val="24"/>
          <w:szCs w:val="24"/>
          <w:lang w:eastAsia="pt-BR"/>
        </w:rPr>
        <w:t xml:space="preserve">As doses de ácido </w:t>
      </w:r>
      <w:proofErr w:type="spellStart"/>
      <w:r w:rsidR="00575F48">
        <w:rPr>
          <w:rFonts w:ascii="Times New Roman" w:eastAsia="Times New Roman" w:hAnsi="Times New Roman"/>
          <w:sz w:val="24"/>
          <w:szCs w:val="24"/>
          <w:lang w:eastAsia="pt-BR"/>
        </w:rPr>
        <w:t>valpr</w:t>
      </w:r>
      <w:ins w:id="100" w:author="Francisco Felix" w:date="2016-06-26T12:32:00Z">
        <w:r w:rsidR="00DC1F91">
          <w:rPr>
            <w:rFonts w:ascii="Times New Roman" w:eastAsia="Times New Roman" w:hAnsi="Times New Roman"/>
            <w:sz w:val="24"/>
            <w:szCs w:val="24"/>
            <w:lang w:eastAsia="pt-BR"/>
          </w:rPr>
          <w:t>o</w:t>
        </w:r>
      </w:ins>
      <w:del w:id="101" w:author="Francisco Felix" w:date="2016-06-26T12:32:00Z">
        <w:r w:rsidR="00575F48" w:rsidDel="00DC1F91">
          <w:rPr>
            <w:rFonts w:ascii="Times New Roman" w:eastAsia="Times New Roman" w:hAnsi="Times New Roman"/>
            <w:sz w:val="24"/>
            <w:szCs w:val="24"/>
            <w:lang w:eastAsia="pt-BR"/>
          </w:rPr>
          <w:delText>ó</w:delText>
        </w:r>
      </w:del>
      <w:r w:rsidR="00575F48">
        <w:rPr>
          <w:rFonts w:ascii="Times New Roman" w:eastAsia="Times New Roman" w:hAnsi="Times New Roman"/>
          <w:sz w:val="24"/>
          <w:szCs w:val="24"/>
          <w:lang w:eastAsia="pt-BR"/>
        </w:rPr>
        <w:t>ico</w:t>
      </w:r>
      <w:proofErr w:type="spellEnd"/>
      <w:r w:rsidR="00575F48">
        <w:rPr>
          <w:rFonts w:ascii="Times New Roman" w:eastAsia="Times New Roman" w:hAnsi="Times New Roman"/>
          <w:sz w:val="24"/>
          <w:szCs w:val="24"/>
          <w:lang w:eastAsia="pt-BR"/>
        </w:rPr>
        <w:t xml:space="preserve"> fo</w:t>
      </w:r>
      <w:r w:rsidR="006B2440">
        <w:rPr>
          <w:rFonts w:ascii="Times New Roman" w:eastAsia="Times New Roman" w:hAnsi="Times New Roman"/>
          <w:sz w:val="24"/>
          <w:szCs w:val="24"/>
          <w:lang w:eastAsia="pt-BR"/>
        </w:rPr>
        <w:t>ram</w:t>
      </w:r>
      <w:r w:rsidR="00575F48">
        <w:rPr>
          <w:rFonts w:ascii="Times New Roman" w:eastAsia="Times New Roman" w:hAnsi="Times New Roman"/>
          <w:sz w:val="24"/>
          <w:szCs w:val="24"/>
          <w:lang w:eastAsia="pt-BR"/>
        </w:rPr>
        <w:t xml:space="preserve"> basead</w:t>
      </w:r>
      <w:r w:rsidR="006B2440">
        <w:rPr>
          <w:rFonts w:ascii="Times New Roman" w:eastAsia="Times New Roman" w:hAnsi="Times New Roman"/>
          <w:sz w:val="24"/>
          <w:szCs w:val="24"/>
          <w:lang w:eastAsia="pt-BR"/>
        </w:rPr>
        <w:t>as</w:t>
      </w:r>
      <w:r w:rsidR="00575F48">
        <w:rPr>
          <w:rFonts w:ascii="Times New Roman" w:eastAsia="Times New Roman" w:hAnsi="Times New Roman"/>
          <w:sz w:val="24"/>
          <w:szCs w:val="24"/>
          <w:lang w:eastAsia="pt-BR"/>
        </w:rPr>
        <w:t xml:space="preserve"> em estudos anteriores (</w:t>
      </w:r>
      <w:r w:rsidR="00F53E5B">
        <w:rPr>
          <w:rFonts w:ascii="Times New Roman" w:eastAsia="Times New Roman" w:hAnsi="Times New Roman"/>
          <w:sz w:val="24"/>
          <w:szCs w:val="24"/>
          <w:lang w:eastAsia="pt-BR"/>
        </w:rPr>
        <w:t>XIMENES et. al,2015; CHU et.al, 2015</w:t>
      </w:r>
      <w:r w:rsidR="00575F48">
        <w:rPr>
          <w:rFonts w:ascii="Times New Roman" w:eastAsia="Times New Roman" w:hAnsi="Times New Roman"/>
          <w:sz w:val="24"/>
          <w:szCs w:val="24"/>
          <w:lang w:eastAsia="pt-BR"/>
        </w:rPr>
        <w:t>) e a dose da vitamina E foi escolhido através da conversão de dose recomendada diária para adultos humanos (</w:t>
      </w:r>
      <w:r w:rsidR="00F53E5B" w:rsidRPr="009E1B53">
        <w:rPr>
          <w:rFonts w:ascii="Times New Roman" w:hAnsi="Times New Roman" w:cs="Times New Roman"/>
          <w:sz w:val="24"/>
          <w:szCs w:val="24"/>
        </w:rPr>
        <w:t xml:space="preserve">REAGAN-SHAW </w:t>
      </w:r>
      <w:r w:rsidR="00F53E5B">
        <w:rPr>
          <w:rFonts w:ascii="Times New Roman" w:hAnsi="Times New Roman" w:cs="Times New Roman"/>
          <w:sz w:val="24"/>
          <w:szCs w:val="24"/>
        </w:rPr>
        <w:t>e</w:t>
      </w:r>
      <w:r w:rsidR="00F53E5B" w:rsidRPr="009E1B53">
        <w:rPr>
          <w:rFonts w:ascii="Times New Roman" w:hAnsi="Times New Roman" w:cs="Times New Roman"/>
          <w:iCs/>
          <w:sz w:val="24"/>
          <w:szCs w:val="24"/>
        </w:rPr>
        <w:t xml:space="preserve">t </w:t>
      </w:r>
      <w:r w:rsidR="00F53E5B">
        <w:rPr>
          <w:rFonts w:ascii="Times New Roman" w:hAnsi="Times New Roman" w:cs="Times New Roman"/>
          <w:iCs/>
          <w:sz w:val="24"/>
          <w:szCs w:val="24"/>
        </w:rPr>
        <w:t>a</w:t>
      </w:r>
      <w:r w:rsidR="00F53E5B" w:rsidRPr="009E1B53">
        <w:rPr>
          <w:rFonts w:ascii="Times New Roman" w:hAnsi="Times New Roman" w:cs="Times New Roman"/>
          <w:iCs/>
          <w:sz w:val="24"/>
          <w:szCs w:val="24"/>
        </w:rPr>
        <w:t>l, 2007</w:t>
      </w:r>
      <w:r w:rsidR="00F53E5B">
        <w:rPr>
          <w:rFonts w:ascii="Times New Roman" w:hAnsi="Times New Roman" w:cs="Times New Roman"/>
          <w:iCs/>
          <w:sz w:val="24"/>
          <w:szCs w:val="24"/>
        </w:rPr>
        <w:t>)</w:t>
      </w:r>
      <w:r w:rsidR="00575F48">
        <w:rPr>
          <w:rFonts w:ascii="Times New Roman" w:eastAsia="Times New Roman" w:hAnsi="Times New Roman"/>
          <w:sz w:val="24"/>
          <w:szCs w:val="24"/>
          <w:lang w:eastAsia="pt-BR"/>
        </w:rPr>
        <w:t xml:space="preserve"> ) para a dose equivalente em ratos ( ). </w:t>
      </w:r>
      <w:r>
        <w:rPr>
          <w:rFonts w:ascii="Times New Roman" w:eastAsia="Times New Roman" w:hAnsi="Times New Roman"/>
          <w:sz w:val="24"/>
          <w:szCs w:val="24"/>
          <w:lang w:eastAsia="pt-BR"/>
        </w:rPr>
        <w:t>Cada grupo será constituído por oito animais. Os animais serão tratados conforme o esquema abaixo:</w:t>
      </w:r>
    </w:p>
    <w:p w14:paraId="1C0F2B12" w14:textId="77777777" w:rsidR="00B15304" w:rsidRDefault="00B15304" w:rsidP="00B15304">
      <w:pPr>
        <w:autoSpaceDE w:val="0"/>
        <w:spacing w:line="360" w:lineRule="auto"/>
        <w:jc w:val="both"/>
        <w:rPr>
          <w:rFonts w:ascii="Times New Roman" w:eastAsia="Times New Roman" w:hAnsi="Times New Roman"/>
          <w:sz w:val="24"/>
          <w:szCs w:val="24"/>
          <w:lang w:eastAsia="pt-BR"/>
        </w:rPr>
      </w:pPr>
      <w:r w:rsidRPr="00B15304">
        <w:rPr>
          <w:rFonts w:ascii="Times New Roman" w:eastAsia="Times New Roman" w:hAnsi="Times New Roman"/>
          <w:b/>
          <w:sz w:val="24"/>
          <w:szCs w:val="24"/>
          <w:lang w:eastAsia="pt-BR"/>
        </w:rPr>
        <w:t xml:space="preserve">Figura </w:t>
      </w:r>
      <w:r w:rsidR="00FA5FC5">
        <w:rPr>
          <w:rFonts w:ascii="Times New Roman" w:eastAsia="Times New Roman" w:hAnsi="Times New Roman"/>
          <w:b/>
          <w:sz w:val="24"/>
          <w:szCs w:val="24"/>
          <w:lang w:eastAsia="pt-BR"/>
        </w:rPr>
        <w:t>1</w:t>
      </w:r>
      <w:r w:rsidRPr="00B15304">
        <w:rPr>
          <w:rFonts w:ascii="Times New Roman" w:eastAsia="Times New Roman" w:hAnsi="Times New Roman"/>
          <w:b/>
          <w:sz w:val="24"/>
          <w:szCs w:val="24"/>
          <w:lang w:eastAsia="pt-BR"/>
        </w:rPr>
        <w:t>:</w:t>
      </w:r>
      <w:r>
        <w:rPr>
          <w:rFonts w:ascii="Times New Roman" w:eastAsia="Times New Roman" w:hAnsi="Times New Roman"/>
          <w:sz w:val="24"/>
          <w:szCs w:val="24"/>
          <w:lang w:eastAsia="pt-BR"/>
        </w:rPr>
        <w:t xml:space="preserve"> Esquema tratamento de prevenção</w:t>
      </w:r>
    </w:p>
    <w:p w14:paraId="0CF40372" w14:textId="77777777" w:rsidR="00B15304" w:rsidRPr="003D0A6E" w:rsidRDefault="00575F48" w:rsidP="00B15304">
      <w:pPr>
        <w:autoSpaceDE w:val="0"/>
        <w:spacing w:line="360" w:lineRule="auto"/>
        <w:ind w:firstLine="708"/>
        <w:jc w:val="both"/>
        <w:rPr>
          <w:rFonts w:ascii="Times New Roman" w:eastAsia="Times New Roman" w:hAnsi="Times New Roman"/>
          <w:sz w:val="24"/>
          <w:szCs w:val="24"/>
          <w:lang w:eastAsia="pt-BR"/>
        </w:rPr>
      </w:pPr>
      <w:r>
        <w:rPr>
          <w:rFonts w:ascii="Times New Roman" w:eastAsia="Times New Roman" w:hAnsi="Times New Roman"/>
          <w:noProof/>
          <w:sz w:val="24"/>
          <w:szCs w:val="24"/>
          <w:lang w:val="en-US"/>
        </w:rPr>
        <w:drawing>
          <wp:inline distT="0" distB="0" distL="0" distR="0" wp14:anchorId="7661B9D9" wp14:editId="1E23C13B">
            <wp:extent cx="5050406" cy="3306726"/>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0451" cy="3306755"/>
                    </a:xfrm>
                    <a:prstGeom prst="rect">
                      <a:avLst/>
                    </a:prstGeom>
                    <a:noFill/>
                    <a:ln>
                      <a:noFill/>
                    </a:ln>
                  </pic:spPr>
                </pic:pic>
              </a:graphicData>
            </a:graphic>
          </wp:inline>
        </w:drawing>
      </w:r>
    </w:p>
    <w:p w14:paraId="0834DED8" w14:textId="77777777" w:rsidR="00B15304" w:rsidRDefault="00B15304" w:rsidP="00342D68">
      <w:pPr>
        <w:rPr>
          <w:rFonts w:ascii="Times New Roman" w:hAnsi="Times New Roman"/>
          <w:b/>
          <w:sz w:val="24"/>
          <w:szCs w:val="24"/>
        </w:rPr>
      </w:pPr>
      <w:r w:rsidRPr="00B15304">
        <w:rPr>
          <w:rFonts w:ascii="Times New Roman" w:hAnsi="Times New Roman"/>
          <w:sz w:val="24"/>
          <w:szCs w:val="24"/>
        </w:rPr>
        <w:t>Fonte: próprio autor</w:t>
      </w:r>
    </w:p>
    <w:p w14:paraId="6F55C14F" w14:textId="77777777" w:rsidR="00A226B1" w:rsidRPr="00B15304" w:rsidRDefault="00B15304" w:rsidP="00342D68">
      <w:pPr>
        <w:rPr>
          <w:rFonts w:ascii="Times New Roman" w:hAnsi="Times New Roman"/>
          <w:sz w:val="24"/>
          <w:szCs w:val="24"/>
        </w:rPr>
      </w:pPr>
      <w:r>
        <w:rPr>
          <w:rFonts w:ascii="Times New Roman" w:hAnsi="Times New Roman"/>
          <w:b/>
          <w:sz w:val="24"/>
          <w:szCs w:val="24"/>
        </w:rPr>
        <w:t xml:space="preserve">Figura </w:t>
      </w:r>
      <w:r w:rsidR="00FA5FC5">
        <w:rPr>
          <w:rFonts w:ascii="Times New Roman" w:hAnsi="Times New Roman"/>
          <w:b/>
          <w:sz w:val="24"/>
          <w:szCs w:val="24"/>
        </w:rPr>
        <w:t>2</w:t>
      </w:r>
      <w:r>
        <w:rPr>
          <w:rFonts w:ascii="Times New Roman" w:hAnsi="Times New Roman"/>
          <w:b/>
          <w:sz w:val="24"/>
          <w:szCs w:val="24"/>
        </w:rPr>
        <w:t xml:space="preserve">: </w:t>
      </w:r>
      <w:r>
        <w:rPr>
          <w:rFonts w:ascii="Times New Roman" w:hAnsi="Times New Roman"/>
          <w:sz w:val="24"/>
          <w:szCs w:val="24"/>
        </w:rPr>
        <w:t>esquema de tratamento de reversão</w:t>
      </w:r>
    </w:p>
    <w:p w14:paraId="47E5E06C" w14:textId="77777777" w:rsidR="00D458B7" w:rsidRDefault="00A226B1" w:rsidP="00342D68">
      <w:pPr>
        <w:rPr>
          <w:rFonts w:ascii="Times New Roman" w:hAnsi="Times New Roman"/>
          <w:b/>
          <w:sz w:val="24"/>
          <w:szCs w:val="24"/>
        </w:rPr>
      </w:pPr>
      <w:r>
        <w:rPr>
          <w:rFonts w:ascii="Times New Roman" w:hAnsi="Times New Roman"/>
          <w:b/>
          <w:noProof/>
          <w:sz w:val="24"/>
          <w:szCs w:val="24"/>
          <w:lang w:val="en-US"/>
        </w:rPr>
        <w:lastRenderedPageBreak/>
        <w:drawing>
          <wp:inline distT="0" distB="0" distL="0" distR="0" wp14:anchorId="5CB8B099" wp14:editId="345BD851">
            <wp:extent cx="5401338" cy="3221665"/>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555" cy="3221794"/>
                    </a:xfrm>
                    <a:prstGeom prst="rect">
                      <a:avLst/>
                    </a:prstGeom>
                    <a:noFill/>
                    <a:ln>
                      <a:noFill/>
                    </a:ln>
                  </pic:spPr>
                </pic:pic>
              </a:graphicData>
            </a:graphic>
          </wp:inline>
        </w:drawing>
      </w:r>
    </w:p>
    <w:p w14:paraId="58DF584A" w14:textId="77777777" w:rsidR="00A226B1" w:rsidRPr="00B15304" w:rsidRDefault="00B15304" w:rsidP="00342D68">
      <w:pPr>
        <w:rPr>
          <w:rFonts w:ascii="Times New Roman" w:hAnsi="Times New Roman"/>
          <w:sz w:val="24"/>
          <w:szCs w:val="24"/>
        </w:rPr>
      </w:pPr>
      <w:r w:rsidRPr="00B15304">
        <w:rPr>
          <w:rFonts w:ascii="Times New Roman" w:hAnsi="Times New Roman"/>
          <w:sz w:val="24"/>
          <w:szCs w:val="24"/>
        </w:rPr>
        <w:t>Fonte: próprio autor</w:t>
      </w:r>
    </w:p>
    <w:p w14:paraId="0B4AEC8C" w14:textId="77777777" w:rsidR="00A226B1" w:rsidRDefault="00A226B1" w:rsidP="00342D68">
      <w:pPr>
        <w:rPr>
          <w:rFonts w:ascii="Times New Roman" w:hAnsi="Times New Roman"/>
          <w:b/>
          <w:sz w:val="24"/>
          <w:szCs w:val="24"/>
        </w:rPr>
      </w:pPr>
    </w:p>
    <w:p w14:paraId="54616C48" w14:textId="77777777" w:rsidR="00A226B1" w:rsidRPr="00BC5447" w:rsidRDefault="00A226B1" w:rsidP="00A226B1">
      <w:pPr>
        <w:autoSpaceDE w:val="0"/>
        <w:spacing w:line="360" w:lineRule="auto"/>
        <w:ind w:firstLine="708"/>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Os estudos comportamentais ser</w:t>
      </w:r>
      <w:r w:rsidR="00B15304">
        <w:rPr>
          <w:rFonts w:ascii="Times New Roman" w:eastAsia="Times New Roman" w:hAnsi="Times New Roman"/>
          <w:sz w:val="24"/>
          <w:szCs w:val="24"/>
          <w:lang w:eastAsia="pt-BR"/>
        </w:rPr>
        <w:t>ão</w:t>
      </w:r>
      <w:r>
        <w:rPr>
          <w:rFonts w:ascii="Times New Roman" w:eastAsia="Times New Roman" w:hAnsi="Times New Roman"/>
          <w:sz w:val="24"/>
          <w:szCs w:val="24"/>
          <w:lang w:eastAsia="pt-BR"/>
        </w:rPr>
        <w:t xml:space="preserve"> avaliados 30 minutos antes do início do tratamento com as drogas, no 7º</w:t>
      </w:r>
      <w:r w:rsidR="00BC3672">
        <w:rPr>
          <w:rFonts w:ascii="Times New Roman" w:eastAsia="Times New Roman" w:hAnsi="Times New Roman"/>
          <w:sz w:val="24"/>
          <w:szCs w:val="24"/>
          <w:lang w:eastAsia="pt-BR"/>
        </w:rPr>
        <w:t xml:space="preserve"> dia</w:t>
      </w:r>
      <w:r>
        <w:rPr>
          <w:rFonts w:ascii="Times New Roman" w:eastAsia="Times New Roman" w:hAnsi="Times New Roman"/>
          <w:sz w:val="24"/>
          <w:szCs w:val="24"/>
          <w:lang w:eastAsia="pt-BR"/>
        </w:rPr>
        <w:t xml:space="preserve"> (tratamento prevenção) e  n</w:t>
      </w:r>
      <w:r w:rsidRPr="003D0A6E">
        <w:rPr>
          <w:rFonts w:ascii="Times New Roman" w:eastAsia="Times New Roman" w:hAnsi="Times New Roman"/>
          <w:sz w:val="24"/>
          <w:szCs w:val="24"/>
          <w:lang w:eastAsia="pt-BR"/>
        </w:rPr>
        <w:t xml:space="preserve">o </w:t>
      </w:r>
      <w:r>
        <w:rPr>
          <w:rFonts w:ascii="Times New Roman" w:eastAsia="Times New Roman" w:hAnsi="Times New Roman"/>
          <w:sz w:val="24"/>
          <w:szCs w:val="24"/>
          <w:lang w:eastAsia="pt-BR"/>
        </w:rPr>
        <w:t>último</w:t>
      </w:r>
      <w:r w:rsidRPr="003D0A6E">
        <w:rPr>
          <w:rFonts w:ascii="Times New Roman" w:eastAsia="Times New Roman" w:hAnsi="Times New Roman"/>
          <w:sz w:val="24"/>
          <w:szCs w:val="24"/>
          <w:lang w:eastAsia="pt-BR"/>
        </w:rPr>
        <w:t xml:space="preserve"> dia de tratamento</w:t>
      </w:r>
      <w:r>
        <w:rPr>
          <w:rFonts w:ascii="Times New Roman" w:eastAsia="Times New Roman" w:hAnsi="Times New Roman"/>
          <w:sz w:val="24"/>
          <w:szCs w:val="24"/>
          <w:lang w:eastAsia="pt-BR"/>
        </w:rPr>
        <w:t xml:space="preserve"> em ambos os protocolos de tratamento</w:t>
      </w:r>
      <w:r w:rsidRPr="003D0A6E">
        <w:rPr>
          <w:rFonts w:ascii="Times New Roman" w:eastAsia="Times New Roman" w:hAnsi="Times New Roman"/>
          <w:sz w:val="24"/>
          <w:szCs w:val="24"/>
          <w:lang w:eastAsia="pt-BR"/>
        </w:rPr>
        <w:t xml:space="preserve">, </w:t>
      </w:r>
      <w:r>
        <w:rPr>
          <w:rFonts w:ascii="Times New Roman" w:eastAsia="Times New Roman" w:hAnsi="Times New Roman"/>
          <w:sz w:val="24"/>
          <w:szCs w:val="24"/>
          <w:lang w:eastAsia="pt-BR"/>
        </w:rPr>
        <w:t>individualmente</w:t>
      </w:r>
      <w:r w:rsidR="00BC3672">
        <w:rPr>
          <w:rFonts w:ascii="Times New Roman" w:eastAsia="Times New Roman" w:hAnsi="Times New Roman"/>
          <w:sz w:val="24"/>
          <w:szCs w:val="24"/>
          <w:lang w:eastAsia="pt-BR"/>
        </w:rPr>
        <w:t xml:space="preserve"> 2 h após a última administração</w:t>
      </w:r>
      <w:r>
        <w:rPr>
          <w:rFonts w:ascii="Times New Roman" w:eastAsia="Times New Roman" w:hAnsi="Times New Roman"/>
          <w:sz w:val="24"/>
          <w:szCs w:val="24"/>
          <w:lang w:eastAsia="pt-BR"/>
        </w:rPr>
        <w:t>, de maneira que o comportamento de cada animal servirá para comparação com ele próprio, desta forma será possível acessar os efeitos do tratamento comparando com o 1º dia de tratamento e se as drogas estão sendo eficazes, caso-a-caso</w:t>
      </w:r>
      <w:r w:rsidRPr="003D0A6E">
        <w:rPr>
          <w:rFonts w:ascii="Times New Roman" w:eastAsia="Times New Roman" w:hAnsi="Times New Roman"/>
          <w:sz w:val="24"/>
          <w:szCs w:val="24"/>
          <w:lang w:eastAsia="pt-BR"/>
        </w:rPr>
        <w:t xml:space="preserve">. Os camundongos serão sacrificados por decapitação </w:t>
      </w:r>
      <w:r>
        <w:rPr>
          <w:rFonts w:ascii="Times New Roman" w:eastAsia="Times New Roman" w:hAnsi="Times New Roman"/>
          <w:sz w:val="24"/>
          <w:szCs w:val="24"/>
          <w:lang w:eastAsia="pt-BR"/>
        </w:rPr>
        <w:t>imediatamente após as determinações comportamentais</w:t>
      </w:r>
      <w:r w:rsidRPr="003D0A6E">
        <w:rPr>
          <w:rFonts w:ascii="Times New Roman" w:eastAsia="Times New Roman" w:hAnsi="Times New Roman"/>
          <w:sz w:val="24"/>
          <w:szCs w:val="24"/>
          <w:lang w:eastAsia="pt-BR"/>
        </w:rPr>
        <w:t xml:space="preserve"> e</w:t>
      </w:r>
      <w:r>
        <w:rPr>
          <w:rFonts w:ascii="Times New Roman" w:eastAsia="Times New Roman" w:hAnsi="Times New Roman"/>
          <w:sz w:val="24"/>
          <w:szCs w:val="24"/>
          <w:lang w:eastAsia="pt-BR"/>
        </w:rPr>
        <w:t xml:space="preserve"> as</w:t>
      </w:r>
      <w:r w:rsidRPr="003D0A6E">
        <w:rPr>
          <w:rFonts w:ascii="Times New Roman" w:eastAsia="Times New Roman" w:hAnsi="Times New Roman"/>
          <w:sz w:val="24"/>
          <w:szCs w:val="24"/>
          <w:lang w:eastAsia="pt-BR"/>
        </w:rPr>
        <w:t xml:space="preserve"> áreas cerebrais serão disseca</w:t>
      </w:r>
      <w:r>
        <w:rPr>
          <w:rFonts w:ascii="Times New Roman" w:eastAsia="Times New Roman" w:hAnsi="Times New Roman"/>
          <w:sz w:val="24"/>
          <w:szCs w:val="24"/>
          <w:lang w:eastAsia="pt-BR"/>
        </w:rPr>
        <w:t xml:space="preserve">das (hipocampo, </w:t>
      </w:r>
      <w:r w:rsidRPr="003D0A6E">
        <w:rPr>
          <w:rFonts w:ascii="Times New Roman" w:eastAsia="Times New Roman" w:hAnsi="Times New Roman"/>
          <w:sz w:val="24"/>
          <w:szCs w:val="24"/>
          <w:lang w:eastAsia="pt-BR"/>
        </w:rPr>
        <w:t>córtex pré-frontal</w:t>
      </w:r>
      <w:r>
        <w:rPr>
          <w:rFonts w:ascii="Times New Roman" w:eastAsia="Times New Roman" w:hAnsi="Times New Roman"/>
          <w:sz w:val="24"/>
          <w:szCs w:val="24"/>
          <w:lang w:eastAsia="pt-BR"/>
        </w:rPr>
        <w:t xml:space="preserve"> córtex temporal</w:t>
      </w:r>
      <w:r w:rsidRPr="003D0A6E">
        <w:rPr>
          <w:rFonts w:ascii="Times New Roman" w:eastAsia="Times New Roman" w:hAnsi="Times New Roman"/>
          <w:sz w:val="24"/>
          <w:szCs w:val="24"/>
          <w:lang w:eastAsia="pt-BR"/>
        </w:rPr>
        <w:t>), rapidamente congeladas e armazenadas a -70° C até a análise</w:t>
      </w:r>
      <w:r>
        <w:rPr>
          <w:rFonts w:ascii="Times New Roman" w:eastAsia="Times New Roman" w:hAnsi="Times New Roman"/>
          <w:sz w:val="24"/>
          <w:szCs w:val="24"/>
          <w:lang w:eastAsia="pt-BR"/>
        </w:rPr>
        <w:t xml:space="preserve"> bioquímica</w:t>
      </w:r>
      <w:r w:rsidRPr="003D0A6E">
        <w:rPr>
          <w:rFonts w:ascii="Times New Roman" w:eastAsia="Times New Roman" w:hAnsi="Times New Roman"/>
          <w:sz w:val="24"/>
          <w:szCs w:val="24"/>
          <w:lang w:eastAsia="pt-BR"/>
        </w:rPr>
        <w:t>.</w:t>
      </w:r>
      <w:r>
        <w:rPr>
          <w:rFonts w:ascii="Times New Roman" w:eastAsia="Times New Roman" w:hAnsi="Times New Roman"/>
          <w:sz w:val="24"/>
          <w:szCs w:val="24"/>
          <w:lang w:eastAsia="pt-BR"/>
        </w:rPr>
        <w:t xml:space="preserve"> </w:t>
      </w:r>
    </w:p>
    <w:p w14:paraId="3883F38D" w14:textId="77777777" w:rsidR="00A226B1" w:rsidRDefault="00A226B1" w:rsidP="00342D68">
      <w:pPr>
        <w:rPr>
          <w:rFonts w:ascii="Times New Roman" w:hAnsi="Times New Roman"/>
          <w:b/>
          <w:sz w:val="24"/>
          <w:szCs w:val="24"/>
        </w:rPr>
      </w:pPr>
    </w:p>
    <w:p w14:paraId="3923498E" w14:textId="77777777" w:rsidR="00B82F67" w:rsidRPr="0024219A" w:rsidRDefault="00B82F67" w:rsidP="00342D68">
      <w:pPr>
        <w:rPr>
          <w:rFonts w:ascii="Times New Roman" w:hAnsi="Times New Roman"/>
          <w:b/>
          <w:sz w:val="24"/>
          <w:szCs w:val="24"/>
        </w:rPr>
      </w:pPr>
      <w:r w:rsidRPr="0024219A">
        <w:rPr>
          <w:rFonts w:ascii="Times New Roman" w:hAnsi="Times New Roman"/>
          <w:b/>
          <w:sz w:val="24"/>
          <w:szCs w:val="24"/>
        </w:rPr>
        <w:t>3.4 Estudo dos efeitos comportamentais</w:t>
      </w:r>
    </w:p>
    <w:p w14:paraId="19C9A48E" w14:textId="77777777" w:rsidR="00B82F67" w:rsidRPr="00D458B7" w:rsidRDefault="00B82F67" w:rsidP="00342D68">
      <w:pPr>
        <w:rPr>
          <w:rFonts w:ascii="Times New Roman" w:hAnsi="Times New Roman"/>
          <w:b/>
          <w:sz w:val="24"/>
          <w:szCs w:val="24"/>
        </w:rPr>
      </w:pPr>
      <w:r w:rsidRPr="00D458B7">
        <w:rPr>
          <w:rFonts w:ascii="Times New Roman" w:hAnsi="Times New Roman"/>
          <w:b/>
          <w:sz w:val="24"/>
          <w:szCs w:val="24"/>
        </w:rPr>
        <w:t xml:space="preserve">3.4.1 </w:t>
      </w:r>
      <w:r w:rsidR="0024219A" w:rsidRPr="00D458B7">
        <w:rPr>
          <w:rFonts w:ascii="Times New Roman" w:hAnsi="Times New Roman"/>
          <w:b/>
          <w:sz w:val="24"/>
          <w:szCs w:val="24"/>
        </w:rPr>
        <w:t>Campo Aberto</w:t>
      </w:r>
    </w:p>
    <w:p w14:paraId="67BA9880" w14:textId="77777777" w:rsidR="0024219A" w:rsidRPr="00150622" w:rsidRDefault="0024219A" w:rsidP="0024219A">
      <w:pPr>
        <w:pStyle w:val="BodyText"/>
        <w:spacing w:line="400" w:lineRule="atLeast"/>
      </w:pPr>
      <w:r w:rsidRPr="00150622">
        <w:rPr>
          <w:szCs w:val="24"/>
        </w:rPr>
        <w:t>O presente e</w:t>
      </w:r>
      <w:r w:rsidRPr="00150622">
        <w:t>xperimento é utilizado para avaliar a atividade exploratória do animal (A</w:t>
      </w:r>
      <w:r>
        <w:t>RCHER</w:t>
      </w:r>
      <w:r w:rsidRPr="00150622">
        <w:t xml:space="preserve">, 1973). </w:t>
      </w:r>
      <w:r w:rsidRPr="00150622">
        <w:rPr>
          <w:lang w:bidi="he-IL"/>
        </w:rPr>
        <w:t xml:space="preserve">Os animais serão colocados em um campo aberto, com área de 50 x 50 cm. </w:t>
      </w:r>
      <w:r w:rsidRPr="00150622">
        <w:t>P</w:t>
      </w:r>
      <w:r w:rsidRPr="00150622">
        <w:rPr>
          <w:lang w:bidi="he-IL"/>
        </w:rPr>
        <w:t xml:space="preserve">reviamente, serão habituados durante 1 minuto ao campo aberto e, posteriormente, submetidos ao teste durante 5 minutos. </w:t>
      </w:r>
      <w:r w:rsidRPr="00150622">
        <w:t xml:space="preserve">O parâmetro para observação </w:t>
      </w:r>
      <w:r w:rsidRPr="00150622">
        <w:lastRenderedPageBreak/>
        <w:t xml:space="preserve">será o número de cruzamentos com as quatro patas (movimentação espontânea ou atividade locomotora espontânea/ALE), registrados durante um período de 5 minutos. </w:t>
      </w:r>
    </w:p>
    <w:p w14:paraId="7C795A30" w14:textId="77777777" w:rsidR="0024219A" w:rsidRDefault="0024219A" w:rsidP="0024219A">
      <w:pPr>
        <w:jc w:val="both"/>
        <w:rPr>
          <w:color w:val="000000"/>
        </w:rPr>
      </w:pPr>
    </w:p>
    <w:p w14:paraId="5685CEA9" w14:textId="77777777" w:rsidR="0024219A" w:rsidRDefault="0024219A" w:rsidP="00342D68">
      <w:pPr>
        <w:rPr>
          <w:rFonts w:ascii="Times New Roman" w:hAnsi="Times New Roman"/>
          <w:sz w:val="24"/>
          <w:szCs w:val="24"/>
        </w:rPr>
      </w:pPr>
    </w:p>
    <w:p w14:paraId="66560089" w14:textId="77777777" w:rsidR="0024219A" w:rsidRPr="003B5B72" w:rsidRDefault="0024219A" w:rsidP="00342D68">
      <w:pPr>
        <w:rPr>
          <w:rFonts w:ascii="Times New Roman" w:hAnsi="Times New Roman"/>
          <w:b/>
          <w:sz w:val="24"/>
          <w:szCs w:val="24"/>
        </w:rPr>
      </w:pPr>
      <w:r w:rsidRPr="003B5B72">
        <w:rPr>
          <w:rFonts w:ascii="Times New Roman" w:hAnsi="Times New Roman"/>
          <w:b/>
          <w:sz w:val="24"/>
          <w:szCs w:val="24"/>
        </w:rPr>
        <w:t>3.4.2 Reconhecimento de objeto novo</w:t>
      </w:r>
      <w:r w:rsidR="00E72C00" w:rsidRPr="003B5B72">
        <w:rPr>
          <w:rFonts w:ascii="Times New Roman" w:hAnsi="Times New Roman"/>
          <w:b/>
          <w:sz w:val="24"/>
          <w:szCs w:val="24"/>
        </w:rPr>
        <w:t xml:space="preserve"> (NOR)</w:t>
      </w:r>
    </w:p>
    <w:p w14:paraId="0C5F6B21" w14:textId="77777777" w:rsidR="00E55DAD" w:rsidRPr="00667DAA" w:rsidRDefault="00E55DAD" w:rsidP="00E55DAD">
      <w:pPr>
        <w:autoSpaceDE w:val="0"/>
        <w:autoSpaceDN w:val="0"/>
        <w:adjustRightInd w:val="0"/>
        <w:spacing w:line="360" w:lineRule="auto"/>
        <w:jc w:val="both"/>
        <w:rPr>
          <w:rFonts w:ascii="Times New Roman" w:eastAsia="Times New Roman" w:hAnsi="Times New Roman" w:cs="Times New Roman"/>
          <w:sz w:val="24"/>
          <w:szCs w:val="24"/>
        </w:rPr>
      </w:pPr>
      <w:r w:rsidRPr="00667DAA">
        <w:rPr>
          <w:rFonts w:ascii="Times New Roman" w:eastAsia="Times New Roman" w:hAnsi="Times New Roman" w:cs="Times New Roman"/>
          <w:sz w:val="24"/>
          <w:szCs w:val="24"/>
        </w:rPr>
        <w:t>O teste de reconhecimento do objeto novo é baseado na avaliação das diferenças de tempo de exploração de objetos novos e familiares. Embora parâmetros como atenção e ansiedade também possam ser avaliados por esse teste (GOULART et al., 2010; SILVERS et al., 2007) , ele tem sido amplamente utilizado para investigação de alterações na memória, sobretudo no que diz respeito à memória de reconhecimento, e para esse fim será utilizado nesse estudo. Além disso, n</w:t>
      </w:r>
      <w:ins w:id="102" w:author="Francisco Felix" w:date="2016-06-26T12:35:00Z">
        <w:r w:rsidR="005C160C">
          <w:rPr>
            <w:rFonts w:ascii="Times New Roman" w:eastAsia="Times New Roman" w:hAnsi="Times New Roman" w:cs="Times New Roman"/>
            <w:sz w:val="24"/>
            <w:szCs w:val="24"/>
          </w:rPr>
          <w:t>o</w:t>
        </w:r>
      </w:ins>
      <w:del w:id="103" w:author="Francisco Felix" w:date="2016-06-26T12:35:00Z">
        <w:r w:rsidRPr="00667DAA" w:rsidDel="005C160C">
          <w:rPr>
            <w:rFonts w:ascii="Times New Roman" w:eastAsia="Times New Roman" w:hAnsi="Times New Roman" w:cs="Times New Roman"/>
            <w:sz w:val="24"/>
            <w:szCs w:val="24"/>
          </w:rPr>
          <w:delText>ó</w:delText>
        </w:r>
      </w:del>
      <w:r w:rsidRPr="00667DAA">
        <w:rPr>
          <w:rFonts w:ascii="Times New Roman" w:eastAsia="Times New Roman" w:hAnsi="Times New Roman" w:cs="Times New Roman"/>
          <w:sz w:val="24"/>
          <w:szCs w:val="24"/>
        </w:rPr>
        <w:t>s deteremos na avaliação da memória de reconhecimento de curta duração.</w:t>
      </w:r>
    </w:p>
    <w:p w14:paraId="439D7EEB" w14:textId="77777777" w:rsidR="00E55DAD" w:rsidRPr="00667DAA" w:rsidRDefault="00E55DAD" w:rsidP="00E55DAD">
      <w:pPr>
        <w:autoSpaceDE w:val="0"/>
        <w:autoSpaceDN w:val="0"/>
        <w:adjustRightInd w:val="0"/>
        <w:spacing w:line="360" w:lineRule="auto"/>
        <w:jc w:val="both"/>
        <w:rPr>
          <w:rFonts w:ascii="Times New Roman" w:eastAsia="Times New Roman" w:hAnsi="Times New Roman" w:cs="Times New Roman"/>
          <w:sz w:val="24"/>
          <w:szCs w:val="24"/>
        </w:rPr>
      </w:pPr>
      <w:r w:rsidRPr="00667DAA">
        <w:rPr>
          <w:rFonts w:ascii="Times New Roman" w:eastAsia="Times New Roman" w:hAnsi="Times New Roman" w:cs="Times New Roman"/>
          <w:sz w:val="24"/>
          <w:szCs w:val="24"/>
        </w:rPr>
        <w:t xml:space="preserve"> O teste consiste em três etapas: habituação, familiarização e fase teste executadas de acordo com </w:t>
      </w:r>
      <w:r w:rsidRPr="00667DAA">
        <w:rPr>
          <w:rFonts w:ascii="Times New Roman" w:hAnsi="Times New Roman" w:cs="Times New Roman"/>
          <w:sz w:val="24"/>
          <w:szCs w:val="24"/>
        </w:rPr>
        <w:t xml:space="preserve">ENNACEUR E DELACOUR et al.(1988) e adaptadas por </w:t>
      </w:r>
      <w:proofErr w:type="spellStart"/>
      <w:r w:rsidRPr="00667DAA">
        <w:rPr>
          <w:rFonts w:ascii="Times New Roman" w:hAnsi="Times New Roman" w:cs="Times New Roman"/>
          <w:sz w:val="24"/>
          <w:szCs w:val="24"/>
        </w:rPr>
        <w:t>Taglialatela</w:t>
      </w:r>
      <w:proofErr w:type="spellEnd"/>
      <w:r w:rsidRPr="00667DAA">
        <w:rPr>
          <w:rFonts w:ascii="Times New Roman" w:hAnsi="Times New Roman" w:cs="Times New Roman"/>
          <w:sz w:val="24"/>
          <w:szCs w:val="24"/>
        </w:rPr>
        <w:t xml:space="preserve"> et al. (2009)</w:t>
      </w:r>
      <w:r w:rsidRPr="00667DAA">
        <w:rPr>
          <w:rFonts w:ascii="Times New Roman" w:eastAsia="Times New Roman" w:hAnsi="Times New Roman" w:cs="Times New Roman"/>
          <w:sz w:val="24"/>
          <w:szCs w:val="24"/>
        </w:rPr>
        <w:t xml:space="preserve">, que serão discriminadas a seguir. </w:t>
      </w:r>
    </w:p>
    <w:p w14:paraId="0C1AE47A" w14:textId="77777777" w:rsidR="00E55DAD" w:rsidRPr="00667DAA" w:rsidRDefault="00E55DAD" w:rsidP="00E55DAD">
      <w:pPr>
        <w:pStyle w:val="svarticle"/>
        <w:spacing w:line="360" w:lineRule="auto"/>
        <w:jc w:val="both"/>
      </w:pPr>
      <w:r w:rsidRPr="00667DAA">
        <w:t>Cada animal será, primeiramente, habituado em um arena de campo aberto vazia de dimensões 300 x 300 mm, com paredes 150 mm de altura e feita material acrílico transparente. Essa etapa consistirá de duas sessões de 10 minutos de duração, separadas entre si por um intervalo de 24 horas. Após 24 horas da última sessão de habituação, os animais serão submetidos à fase de familiarização, na qual serão expostos a dois objetos idênticos, denominados de objetos familiares, por tempo suficiente para que tenham todos 20 segu</w:t>
      </w:r>
      <w:r>
        <w:t>ndos de exploração desse objeto</w:t>
      </w:r>
      <w:r w:rsidRPr="00667DAA">
        <w:t xml:space="preserve">, após o qual essa fase encerra. Nesse contexto, </w:t>
      </w:r>
      <w:proofErr w:type="spellStart"/>
      <w:r w:rsidRPr="00667DAA">
        <w:t>Ennanceur</w:t>
      </w:r>
      <w:proofErr w:type="spellEnd"/>
      <w:r w:rsidRPr="00667DAA">
        <w:t xml:space="preserve"> e </w:t>
      </w:r>
      <w:proofErr w:type="spellStart"/>
      <w:r w:rsidRPr="00667DAA">
        <w:t>Delacour</w:t>
      </w:r>
      <w:proofErr w:type="spellEnd"/>
      <w:r w:rsidRPr="00667DAA">
        <w:t xml:space="preserve"> (1988) definiram como exploração o direcionamento do focinho para o objeto a uma distância de 2 cm ou menos dele, como também tocá-lo com o focinho ou cheirá-lo. Depois disso, os animais retornarão para suas caixas moradia e, após um período de 2 minutos, eles retornaram para a arena, na qual dois objetos, um idêntico ao familiar (mas não previamente usado) e outro novo. Assim, será permitido aos animais explorarem o ambiente por 10 minutos, durante o qual a quantidade de tempo explorando cada objeto será registrada. Os objetos familiar e novo serão alternados de posição para cada animal testado, e os objetos e a arena serão limpos com álcool 70-75% entre os ensaios.  </w:t>
      </w:r>
    </w:p>
    <w:p w14:paraId="7EBBCD65" w14:textId="77777777" w:rsidR="00E55DAD" w:rsidRPr="00667DAA" w:rsidRDefault="00E55DAD" w:rsidP="00E55DAD">
      <w:pPr>
        <w:spacing w:before="100" w:beforeAutospacing="1" w:after="100" w:afterAutospacing="1" w:line="360" w:lineRule="auto"/>
        <w:jc w:val="both"/>
        <w:rPr>
          <w:rFonts w:ascii="Times New Roman" w:eastAsia="Times New Roman" w:hAnsi="Times New Roman" w:cs="Times New Roman"/>
          <w:sz w:val="24"/>
          <w:szCs w:val="24"/>
          <w:lang w:eastAsia="pt-BR"/>
        </w:rPr>
      </w:pPr>
      <w:r w:rsidRPr="00667DAA">
        <w:rPr>
          <w:rFonts w:ascii="Times New Roman" w:eastAsia="Times New Roman" w:hAnsi="Times New Roman" w:cs="Times New Roman"/>
          <w:sz w:val="24"/>
          <w:szCs w:val="24"/>
          <w:lang w:eastAsia="pt-BR"/>
        </w:rPr>
        <w:lastRenderedPageBreak/>
        <w:t xml:space="preserve">Ademais, o índice aferido nesse teste será o percentual de tempo explorando cada objeto (familiar versus novo), reportado como taxa de discriminação de objeto, e será calculado pela seguinte fórmula: </w:t>
      </w:r>
    </w:p>
    <w:p w14:paraId="05C39AEC" w14:textId="77777777" w:rsidR="00E55DAD" w:rsidRPr="00667DAA" w:rsidRDefault="00E55DAD" w:rsidP="00E55DAD">
      <w:pPr>
        <w:spacing w:before="100" w:beforeAutospacing="1" w:after="100" w:afterAutospacing="1" w:line="360" w:lineRule="auto"/>
        <w:rPr>
          <w:rFonts w:ascii="Times New Roman" w:eastAsia="Times New Roman" w:hAnsi="Times New Roman" w:cs="Times New Roman"/>
          <w:sz w:val="24"/>
          <w:szCs w:val="24"/>
          <w:lang w:eastAsia="pt-BR"/>
        </w:rPr>
      </w:pPr>
      <w:r w:rsidRPr="00667DAA">
        <w:rPr>
          <w:rFonts w:ascii="Times New Roman" w:eastAsia="Times New Roman" w:hAnsi="Times New Roman" w:cs="Times New Roman"/>
          <w:sz w:val="24"/>
          <w:szCs w:val="24"/>
          <w:lang w:eastAsia="pt-BR"/>
        </w:rPr>
        <w:t>(Tempo explorando o objeto específico/ tempo total usado na fase teste -10 min) x 100</w:t>
      </w:r>
    </w:p>
    <w:p w14:paraId="3C1B13B2" w14:textId="77777777" w:rsidR="00E55DAD" w:rsidRDefault="00E55DAD" w:rsidP="00342D68">
      <w:pPr>
        <w:rPr>
          <w:rFonts w:ascii="Times New Roman" w:hAnsi="Times New Roman"/>
          <w:sz w:val="24"/>
          <w:szCs w:val="24"/>
        </w:rPr>
      </w:pPr>
    </w:p>
    <w:p w14:paraId="75CF63D6" w14:textId="77777777" w:rsidR="0079089C" w:rsidRDefault="0024219A" w:rsidP="00342D68">
      <w:pPr>
        <w:rPr>
          <w:rFonts w:ascii="Times New Roman" w:hAnsi="Times New Roman"/>
          <w:b/>
          <w:sz w:val="24"/>
          <w:szCs w:val="24"/>
        </w:rPr>
      </w:pPr>
      <w:r w:rsidRPr="00D458B7">
        <w:rPr>
          <w:rFonts w:ascii="Times New Roman" w:hAnsi="Times New Roman"/>
          <w:b/>
          <w:sz w:val="24"/>
          <w:szCs w:val="24"/>
        </w:rPr>
        <w:t xml:space="preserve">3.4.3. </w:t>
      </w:r>
      <w:commentRangeStart w:id="104"/>
      <w:r w:rsidRPr="00D458B7">
        <w:rPr>
          <w:rFonts w:ascii="Times New Roman" w:hAnsi="Times New Roman"/>
          <w:b/>
          <w:sz w:val="24"/>
          <w:szCs w:val="24"/>
        </w:rPr>
        <w:t xml:space="preserve">Y </w:t>
      </w:r>
      <w:proofErr w:type="spellStart"/>
      <w:r w:rsidRPr="00D458B7">
        <w:rPr>
          <w:rFonts w:ascii="Times New Roman" w:hAnsi="Times New Roman"/>
          <w:b/>
          <w:sz w:val="24"/>
          <w:szCs w:val="24"/>
        </w:rPr>
        <w:t>maze</w:t>
      </w:r>
      <w:proofErr w:type="spellEnd"/>
      <w:r w:rsidR="00E72C00" w:rsidRPr="00D458B7">
        <w:rPr>
          <w:rFonts w:ascii="Times New Roman" w:hAnsi="Times New Roman"/>
          <w:b/>
          <w:sz w:val="24"/>
          <w:szCs w:val="24"/>
        </w:rPr>
        <w:t xml:space="preserve"> </w:t>
      </w:r>
      <w:commentRangeEnd w:id="104"/>
      <w:r w:rsidR="005C160C">
        <w:rPr>
          <w:rStyle w:val="CommentReference"/>
          <w:rFonts w:ascii="Calibri" w:eastAsia="Calibri" w:hAnsi="Calibri" w:cs="Times New Roman"/>
          <w:lang w:val="x-none" w:eastAsia="x-none"/>
        </w:rPr>
        <w:commentReference w:id="104"/>
      </w:r>
    </w:p>
    <w:p w14:paraId="3035F038" w14:textId="77777777" w:rsidR="00C67E26" w:rsidRDefault="00C67E26" w:rsidP="00C67E26">
      <w:pPr>
        <w:pStyle w:val="Caption"/>
        <w:spacing w:line="360" w:lineRule="auto"/>
        <w:ind w:firstLine="708"/>
        <w:jc w:val="both"/>
        <w:rPr>
          <w:rFonts w:ascii="Times New Roman" w:hAnsi="Times New Roman"/>
          <w:b w:val="0"/>
          <w:color w:val="auto"/>
          <w:sz w:val="24"/>
          <w:szCs w:val="24"/>
        </w:rPr>
      </w:pPr>
      <w:r>
        <w:rPr>
          <w:rFonts w:ascii="Times New Roman" w:hAnsi="Times New Roman"/>
          <w:b w:val="0"/>
          <w:color w:val="auto"/>
          <w:sz w:val="24"/>
          <w:szCs w:val="24"/>
        </w:rPr>
        <w:t xml:space="preserve">Para avaliação da memória de trabalho será utilizado o teste de </w:t>
      </w:r>
      <w:del w:id="105" w:author="Francisco Felix" w:date="2016-06-26T12:36:00Z">
        <w:r w:rsidDel="005C160C">
          <w:rPr>
            <w:rFonts w:ascii="Times New Roman" w:hAnsi="Times New Roman"/>
            <w:b w:val="0"/>
            <w:color w:val="auto"/>
            <w:sz w:val="24"/>
            <w:szCs w:val="24"/>
          </w:rPr>
          <w:delText>Y Maze</w:delText>
        </w:r>
      </w:del>
      <w:ins w:id="106" w:author="Francisco Felix" w:date="2016-06-26T12:36:00Z">
        <w:r w:rsidR="005C160C">
          <w:rPr>
            <w:rFonts w:ascii="Times New Roman" w:hAnsi="Times New Roman"/>
            <w:b w:val="0"/>
            <w:color w:val="auto"/>
            <w:sz w:val="24"/>
            <w:szCs w:val="24"/>
          </w:rPr>
          <w:t>labirinto em Y</w:t>
        </w:r>
      </w:ins>
      <w:r>
        <w:rPr>
          <w:rFonts w:ascii="Times New Roman" w:hAnsi="Times New Roman"/>
          <w:b w:val="0"/>
          <w:color w:val="auto"/>
          <w:sz w:val="24"/>
          <w:szCs w:val="24"/>
        </w:rPr>
        <w:t>, sendo conduzido conforme descrito previamente (YAMADA et al., 1996).  O labirinto em Y é constituído de três braços idênticos (40 cm de comprimento, 25 cm de altura e 6 cm de largura), dispostos a 120</w:t>
      </w:r>
      <w:r>
        <w:rPr>
          <w:rFonts w:ascii="Times New Roman" w:hAnsi="Times New Roman"/>
          <w:b w:val="0"/>
          <w:color w:val="auto"/>
          <w:sz w:val="24"/>
          <w:szCs w:val="24"/>
          <w:vertAlign w:val="superscript"/>
        </w:rPr>
        <w:t>o</w:t>
      </w:r>
      <w:r>
        <w:rPr>
          <w:rFonts w:ascii="Times New Roman" w:hAnsi="Times New Roman"/>
          <w:b w:val="0"/>
          <w:color w:val="auto"/>
          <w:sz w:val="24"/>
          <w:szCs w:val="24"/>
        </w:rPr>
        <w:t xml:space="preserve"> um do outro, formando um triângulo central (Figura 10)</w:t>
      </w:r>
      <w:r>
        <w:rPr>
          <w:rFonts w:ascii="Times New Roman" w:hAnsi="Times New Roman"/>
          <w:sz w:val="24"/>
          <w:szCs w:val="24"/>
        </w:rPr>
        <w:t xml:space="preserve">. </w:t>
      </w:r>
      <w:r>
        <w:rPr>
          <w:rFonts w:ascii="Times New Roman" w:hAnsi="Times New Roman"/>
          <w:b w:val="0"/>
          <w:color w:val="auto"/>
          <w:sz w:val="24"/>
          <w:szCs w:val="24"/>
        </w:rPr>
        <w:t>Os animais serão colocados em um dos braços e a sequência das entradas nos braços será registrada durante oito minutos. A alternância será definida como a entrada nos três braços, em qualquer ordem, sem que houvesse repetição dos braços (por exemplo, 123, 321, 231). Após o teste, os animais serão devolvidos às suas caixas-moradia e realizar-se-á a assepsia do labirinto em Y com álcool etílico a 15% entre um animal e outro.</w:t>
      </w:r>
    </w:p>
    <w:p w14:paraId="204D6857" w14:textId="77777777" w:rsidR="00C67E26" w:rsidRDefault="00C67E26" w:rsidP="00C67E26">
      <w:pPr>
        <w:autoSpaceDE w:val="0"/>
        <w:autoSpaceDN w:val="0"/>
        <w:adjustRightInd w:val="0"/>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porcentagem de alternância será calculada como a soma do número de alternâncias dividida pelo número total de entradas nos braços menos dois. Esses valores foram aplicados na fórmula a seguir: % de alternância corretas = soma de alternâncias/nº de entradas totais -2.</w:t>
      </w:r>
    </w:p>
    <w:p w14:paraId="54A89CD5" w14:textId="77777777" w:rsidR="0079089C" w:rsidRDefault="0079089C" w:rsidP="00342D68">
      <w:pPr>
        <w:rPr>
          <w:rFonts w:ascii="Times New Roman" w:hAnsi="Times New Roman"/>
          <w:sz w:val="24"/>
          <w:szCs w:val="24"/>
        </w:rPr>
      </w:pPr>
    </w:p>
    <w:p w14:paraId="63957F4D" w14:textId="77777777" w:rsidR="00E55DAD" w:rsidRDefault="0024219A" w:rsidP="00FE6312">
      <w:pPr>
        <w:rPr>
          <w:rFonts w:ascii="Times New Roman" w:hAnsi="Times New Roman"/>
          <w:b/>
          <w:sz w:val="24"/>
          <w:szCs w:val="24"/>
        </w:rPr>
      </w:pPr>
      <w:r w:rsidRPr="0024219A">
        <w:rPr>
          <w:rFonts w:ascii="Times New Roman" w:hAnsi="Times New Roman"/>
          <w:b/>
          <w:sz w:val="24"/>
          <w:szCs w:val="24"/>
        </w:rPr>
        <w:t>3.</w:t>
      </w:r>
      <w:r w:rsidR="00BC3672">
        <w:rPr>
          <w:rFonts w:ascii="Times New Roman" w:hAnsi="Times New Roman"/>
          <w:b/>
          <w:sz w:val="24"/>
          <w:szCs w:val="24"/>
        </w:rPr>
        <w:t>5</w:t>
      </w:r>
      <w:r w:rsidRPr="0024219A">
        <w:rPr>
          <w:rFonts w:ascii="Times New Roman" w:hAnsi="Times New Roman"/>
          <w:b/>
          <w:sz w:val="24"/>
          <w:szCs w:val="24"/>
        </w:rPr>
        <w:t xml:space="preserve">. Estudos </w:t>
      </w:r>
      <w:proofErr w:type="spellStart"/>
      <w:r w:rsidRPr="0024219A">
        <w:rPr>
          <w:rFonts w:ascii="Times New Roman" w:hAnsi="Times New Roman"/>
          <w:b/>
          <w:sz w:val="24"/>
          <w:szCs w:val="24"/>
        </w:rPr>
        <w:t>neuroquimicos</w:t>
      </w:r>
      <w:proofErr w:type="spellEnd"/>
    </w:p>
    <w:p w14:paraId="7941AAB3" w14:textId="77777777" w:rsidR="00E55DAD" w:rsidRPr="00D017A5" w:rsidRDefault="00E55DAD" w:rsidP="00D017A5">
      <w:pPr>
        <w:pStyle w:val="ListParagraph"/>
        <w:numPr>
          <w:ilvl w:val="2"/>
          <w:numId w:val="10"/>
        </w:numPr>
        <w:autoSpaceDE w:val="0"/>
        <w:autoSpaceDN w:val="0"/>
        <w:adjustRightInd w:val="0"/>
        <w:spacing w:line="360" w:lineRule="auto"/>
        <w:rPr>
          <w:rFonts w:ascii="Times New Roman" w:eastAsia="Times New Roman" w:hAnsi="Times New Roman"/>
          <w:b/>
          <w:sz w:val="24"/>
          <w:szCs w:val="24"/>
          <w:lang w:eastAsia="pt-BR"/>
        </w:rPr>
      </w:pPr>
      <w:r w:rsidRPr="00D017A5">
        <w:rPr>
          <w:rFonts w:ascii="Times New Roman" w:eastAsia="Times New Roman" w:hAnsi="Times New Roman"/>
          <w:b/>
          <w:sz w:val="24"/>
          <w:szCs w:val="24"/>
          <w:lang w:eastAsia="pt-BR"/>
        </w:rPr>
        <w:t xml:space="preserve">Dosagem da superóxido </w:t>
      </w:r>
      <w:proofErr w:type="spellStart"/>
      <w:r w:rsidRPr="00D017A5">
        <w:rPr>
          <w:rFonts w:ascii="Times New Roman" w:eastAsia="Times New Roman" w:hAnsi="Times New Roman"/>
          <w:b/>
          <w:sz w:val="24"/>
          <w:szCs w:val="24"/>
          <w:lang w:eastAsia="pt-BR"/>
        </w:rPr>
        <w:t>dismutase</w:t>
      </w:r>
      <w:proofErr w:type="spellEnd"/>
      <w:r w:rsidRPr="00D017A5">
        <w:rPr>
          <w:rFonts w:ascii="Times New Roman" w:eastAsia="Times New Roman" w:hAnsi="Times New Roman"/>
          <w:b/>
          <w:sz w:val="24"/>
          <w:szCs w:val="24"/>
          <w:lang w:eastAsia="pt-BR"/>
        </w:rPr>
        <w:t xml:space="preserve"> (SOD)</w:t>
      </w:r>
    </w:p>
    <w:p w14:paraId="673E8D49" w14:textId="77777777" w:rsidR="00E55DAD" w:rsidRPr="00F71C7A" w:rsidRDefault="00E55DAD" w:rsidP="00E55DAD">
      <w:pPr>
        <w:autoSpaceDE w:val="0"/>
        <w:autoSpaceDN w:val="0"/>
        <w:adjustRightInd w:val="0"/>
        <w:spacing w:line="360" w:lineRule="auto"/>
        <w:ind w:firstLine="708"/>
        <w:jc w:val="both"/>
        <w:rPr>
          <w:rFonts w:ascii="Times New Roman" w:eastAsia="Times New Roman" w:hAnsi="Times New Roman"/>
          <w:sz w:val="24"/>
          <w:szCs w:val="24"/>
          <w:lang w:eastAsia="pt-BR"/>
        </w:rPr>
      </w:pPr>
      <w:r w:rsidRPr="00515256">
        <w:rPr>
          <w:rFonts w:ascii="Times New Roman" w:eastAsia="Times New Roman" w:hAnsi="Times New Roman"/>
          <w:sz w:val="24"/>
          <w:szCs w:val="24"/>
          <w:lang w:eastAsia="pt-BR"/>
        </w:rPr>
        <w:t xml:space="preserve">A quantidade da enzima superóxido </w:t>
      </w:r>
      <w:proofErr w:type="spellStart"/>
      <w:r w:rsidRPr="00515256">
        <w:rPr>
          <w:rFonts w:ascii="Times New Roman" w:eastAsia="Times New Roman" w:hAnsi="Times New Roman"/>
          <w:sz w:val="24"/>
          <w:szCs w:val="24"/>
          <w:lang w:eastAsia="pt-BR"/>
        </w:rPr>
        <w:t>dismutase</w:t>
      </w:r>
      <w:proofErr w:type="spellEnd"/>
      <w:r w:rsidRPr="00515256">
        <w:rPr>
          <w:rFonts w:ascii="Times New Roman" w:eastAsia="Times New Roman" w:hAnsi="Times New Roman"/>
          <w:sz w:val="24"/>
          <w:szCs w:val="24"/>
          <w:lang w:eastAsia="pt-BR"/>
        </w:rPr>
        <w:t xml:space="preserve"> (SOD) será avaliada medindo-se sua capacidade de inibir a redução fotoquímica do azul de nitro-</w:t>
      </w:r>
      <w:proofErr w:type="spellStart"/>
      <w:r>
        <w:rPr>
          <w:rFonts w:ascii="Times New Roman" w:eastAsia="Times New Roman" w:hAnsi="Times New Roman"/>
          <w:sz w:val="24"/>
          <w:szCs w:val="24"/>
          <w:lang w:eastAsia="pt-BR"/>
        </w:rPr>
        <w:t>blue</w:t>
      </w:r>
      <w:r w:rsidRPr="00515256">
        <w:rPr>
          <w:rFonts w:ascii="Times New Roman" w:eastAsia="Times New Roman" w:hAnsi="Times New Roman"/>
          <w:sz w:val="24"/>
          <w:szCs w:val="24"/>
          <w:lang w:eastAsia="pt-BR"/>
        </w:rPr>
        <w:t>tetrazolio</w:t>
      </w:r>
      <w:proofErr w:type="spellEnd"/>
      <w:r w:rsidRPr="00515256">
        <w:rPr>
          <w:rFonts w:ascii="Times New Roman" w:eastAsia="Times New Roman" w:hAnsi="Times New Roman"/>
          <w:sz w:val="24"/>
          <w:szCs w:val="24"/>
          <w:lang w:eastAsia="pt-BR"/>
        </w:rPr>
        <w:t xml:space="preserve"> (NBT).</w:t>
      </w:r>
      <w:r>
        <w:rPr>
          <w:rFonts w:ascii="Times New Roman" w:eastAsia="Times New Roman" w:hAnsi="Times New Roman"/>
          <w:sz w:val="24"/>
          <w:szCs w:val="24"/>
          <w:lang w:eastAsia="pt-BR"/>
        </w:rPr>
        <w:t xml:space="preserve"> Os </w:t>
      </w:r>
      <w:proofErr w:type="spellStart"/>
      <w:r>
        <w:rPr>
          <w:rFonts w:ascii="Times New Roman" w:eastAsia="Times New Roman" w:hAnsi="Times New Roman"/>
          <w:sz w:val="24"/>
          <w:szCs w:val="24"/>
          <w:lang w:eastAsia="pt-BR"/>
        </w:rPr>
        <w:t>homogenatos</w:t>
      </w:r>
      <w:proofErr w:type="spellEnd"/>
      <w:r>
        <w:rPr>
          <w:rFonts w:ascii="Times New Roman" w:eastAsia="Times New Roman" w:hAnsi="Times New Roman"/>
          <w:sz w:val="24"/>
          <w:szCs w:val="24"/>
          <w:lang w:eastAsia="pt-BR"/>
        </w:rPr>
        <w:t xml:space="preserve"> das áreas cerebrais preparados em tampão fosfato, serão misturados</w:t>
      </w:r>
      <w:r w:rsidRPr="00515256">
        <w:rPr>
          <w:rFonts w:ascii="Times New Roman" w:eastAsia="Times New Roman" w:hAnsi="Times New Roman"/>
          <w:sz w:val="24"/>
          <w:szCs w:val="24"/>
          <w:lang w:eastAsia="pt-BR"/>
        </w:rPr>
        <w:t xml:space="preserve"> em 1</w:t>
      </w:r>
      <w:r>
        <w:rPr>
          <w:rFonts w:ascii="Times New Roman" w:eastAsia="Times New Roman" w:hAnsi="Times New Roman"/>
          <w:sz w:val="24"/>
          <w:szCs w:val="24"/>
          <w:lang w:eastAsia="pt-BR"/>
        </w:rPr>
        <w:t xml:space="preserve"> </w:t>
      </w:r>
      <w:proofErr w:type="spellStart"/>
      <w:r w:rsidRPr="00515256">
        <w:rPr>
          <w:rFonts w:ascii="Times New Roman" w:eastAsia="Times New Roman" w:hAnsi="Times New Roman"/>
          <w:sz w:val="24"/>
          <w:szCs w:val="24"/>
          <w:lang w:eastAsia="pt-BR"/>
        </w:rPr>
        <w:t>mL</w:t>
      </w:r>
      <w:proofErr w:type="spellEnd"/>
      <w:r w:rsidRPr="00515256">
        <w:rPr>
          <w:rFonts w:ascii="Times New Roman" w:eastAsia="Times New Roman" w:hAnsi="Times New Roman"/>
          <w:sz w:val="24"/>
          <w:szCs w:val="24"/>
          <w:lang w:eastAsia="pt-BR"/>
        </w:rPr>
        <w:t xml:space="preserve"> do meio de reação (tampão fosfato 50mM, EDTA 1</w:t>
      </w:r>
      <w:r>
        <w:rPr>
          <w:rFonts w:ascii="Times New Roman" w:eastAsia="Times New Roman" w:hAnsi="Times New Roman"/>
          <w:sz w:val="24"/>
          <w:szCs w:val="24"/>
          <w:lang w:eastAsia="pt-BR"/>
        </w:rPr>
        <w:t>00nM e L-metionina 13mM pH 7,8)</w:t>
      </w:r>
      <w:r w:rsidRPr="00515256">
        <w:rPr>
          <w:rFonts w:ascii="Times New Roman" w:eastAsia="Times New Roman" w:hAnsi="Times New Roman"/>
          <w:sz w:val="24"/>
          <w:szCs w:val="24"/>
          <w:lang w:eastAsia="pt-BR"/>
        </w:rPr>
        <w:t xml:space="preserve">, 150 </w:t>
      </w:r>
      <w:proofErr w:type="spellStart"/>
      <w:r w:rsidRPr="00515256">
        <w:rPr>
          <w:rFonts w:ascii="Times New Roman" w:eastAsia="Times New Roman" w:hAnsi="Times New Roman"/>
          <w:sz w:val="24"/>
          <w:szCs w:val="24"/>
          <w:lang w:eastAsia="pt-BR"/>
        </w:rPr>
        <w:t>uL</w:t>
      </w:r>
      <w:proofErr w:type="spellEnd"/>
      <w:r w:rsidRPr="00515256">
        <w:rPr>
          <w:rFonts w:ascii="Times New Roman" w:eastAsia="Times New Roman" w:hAnsi="Times New Roman"/>
          <w:sz w:val="24"/>
          <w:szCs w:val="24"/>
          <w:lang w:eastAsia="pt-BR"/>
        </w:rPr>
        <w:t xml:space="preserve"> do NBT 75 </w:t>
      </w:r>
      <w:proofErr w:type="spellStart"/>
      <w:r w:rsidRPr="00515256">
        <w:rPr>
          <w:rFonts w:ascii="Times New Roman" w:eastAsia="Times New Roman" w:hAnsi="Times New Roman"/>
          <w:sz w:val="24"/>
          <w:szCs w:val="24"/>
          <w:lang w:eastAsia="pt-BR"/>
        </w:rPr>
        <w:t>uL</w:t>
      </w:r>
      <w:proofErr w:type="spellEnd"/>
      <w:r w:rsidRPr="00515256">
        <w:rPr>
          <w:rFonts w:ascii="Times New Roman" w:eastAsia="Times New Roman" w:hAnsi="Times New Roman"/>
          <w:sz w:val="24"/>
          <w:szCs w:val="24"/>
          <w:lang w:eastAsia="pt-BR"/>
        </w:rPr>
        <w:t xml:space="preserve"> e 300 </w:t>
      </w:r>
      <w:proofErr w:type="spellStart"/>
      <w:r w:rsidRPr="00515256">
        <w:rPr>
          <w:rFonts w:ascii="Times New Roman" w:eastAsia="Times New Roman" w:hAnsi="Times New Roman"/>
          <w:sz w:val="24"/>
          <w:szCs w:val="24"/>
          <w:lang w:eastAsia="pt-BR"/>
        </w:rPr>
        <w:t>uL</w:t>
      </w:r>
      <w:proofErr w:type="spellEnd"/>
      <w:r w:rsidRPr="00515256">
        <w:rPr>
          <w:rFonts w:ascii="Times New Roman" w:eastAsia="Times New Roman" w:hAnsi="Times New Roman"/>
          <w:sz w:val="24"/>
          <w:szCs w:val="24"/>
          <w:lang w:eastAsia="pt-BR"/>
        </w:rPr>
        <w:t xml:space="preserve"> riboflavina 2 </w:t>
      </w:r>
      <w:proofErr w:type="spellStart"/>
      <w:r w:rsidRPr="00515256">
        <w:rPr>
          <w:rFonts w:ascii="Times New Roman" w:eastAsia="Times New Roman" w:hAnsi="Times New Roman"/>
          <w:sz w:val="24"/>
          <w:szCs w:val="24"/>
          <w:lang w:eastAsia="pt-BR"/>
        </w:rPr>
        <w:t>uL</w:t>
      </w:r>
      <w:proofErr w:type="spellEnd"/>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numa câmara escura. Os tubos contendo a solução obtida serão expostos a lâmpadas fluorescentes (15</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W) por 15</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 xml:space="preserve">minutos. Ao término do tempo o material será lido em </w:t>
      </w:r>
      <w:proofErr w:type="spellStart"/>
      <w:r w:rsidRPr="00515256">
        <w:rPr>
          <w:rFonts w:ascii="Times New Roman" w:eastAsia="Times New Roman" w:hAnsi="Times New Roman"/>
          <w:sz w:val="24"/>
          <w:szCs w:val="24"/>
          <w:lang w:eastAsia="pt-BR"/>
        </w:rPr>
        <w:t>espectofotômetro</w:t>
      </w:r>
      <w:proofErr w:type="spellEnd"/>
      <w:r w:rsidRPr="00515256">
        <w:rPr>
          <w:rFonts w:ascii="Times New Roman" w:eastAsia="Times New Roman" w:hAnsi="Times New Roman"/>
          <w:sz w:val="24"/>
          <w:szCs w:val="24"/>
          <w:lang w:eastAsia="pt-BR"/>
        </w:rPr>
        <w:t xml:space="preserve"> 560nm.</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 xml:space="preserve">Os </w:t>
      </w:r>
      <w:r w:rsidRPr="00515256">
        <w:rPr>
          <w:rFonts w:ascii="Times New Roman" w:eastAsia="Times New Roman" w:hAnsi="Times New Roman"/>
          <w:sz w:val="24"/>
          <w:szCs w:val="24"/>
          <w:lang w:eastAsia="pt-BR"/>
        </w:rPr>
        <w:lastRenderedPageBreak/>
        <w:t>resultados serão expressos em unidades da enzima, que é a quantidade de SOD necessária para inibir a taxa de redução do NBT em 50</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w:t>
      </w:r>
    </w:p>
    <w:p w14:paraId="65BF17E3" w14:textId="77777777" w:rsidR="00E55DAD" w:rsidRPr="00D017A5" w:rsidRDefault="00D017A5" w:rsidP="00E55DAD">
      <w:pPr>
        <w:pStyle w:val="ListParagraph"/>
        <w:autoSpaceDE w:val="0"/>
        <w:autoSpaceDN w:val="0"/>
        <w:adjustRightInd w:val="0"/>
        <w:spacing w:line="360" w:lineRule="auto"/>
        <w:ind w:left="0"/>
        <w:jc w:val="both"/>
        <w:rPr>
          <w:rFonts w:ascii="Times New Roman" w:eastAsia="Times New Roman" w:hAnsi="Times New Roman"/>
          <w:b/>
          <w:sz w:val="24"/>
          <w:szCs w:val="24"/>
          <w:lang w:eastAsia="pt-BR"/>
        </w:rPr>
      </w:pPr>
      <w:r>
        <w:rPr>
          <w:rFonts w:ascii="Times New Roman" w:eastAsia="Times New Roman" w:hAnsi="Times New Roman"/>
          <w:b/>
          <w:sz w:val="24"/>
          <w:szCs w:val="24"/>
          <w:lang w:eastAsia="pt-BR"/>
        </w:rPr>
        <w:t>3.5.2</w:t>
      </w:r>
      <w:r w:rsidR="00E55DAD" w:rsidRPr="00D017A5">
        <w:rPr>
          <w:rFonts w:ascii="Times New Roman" w:eastAsia="Times New Roman" w:hAnsi="Times New Roman"/>
          <w:b/>
          <w:sz w:val="24"/>
          <w:szCs w:val="24"/>
          <w:lang w:eastAsia="pt-BR"/>
        </w:rPr>
        <w:tab/>
        <w:t xml:space="preserve">Determinação da concentração de </w:t>
      </w:r>
      <w:proofErr w:type="spellStart"/>
      <w:r w:rsidR="00E55DAD" w:rsidRPr="00D017A5">
        <w:rPr>
          <w:rFonts w:ascii="Times New Roman" w:eastAsia="Times New Roman" w:hAnsi="Times New Roman"/>
          <w:b/>
          <w:sz w:val="24"/>
          <w:szCs w:val="24"/>
          <w:lang w:eastAsia="pt-BR"/>
        </w:rPr>
        <w:t>glutationa</w:t>
      </w:r>
      <w:proofErr w:type="spellEnd"/>
      <w:r w:rsidR="00E55DAD" w:rsidRPr="00D017A5">
        <w:rPr>
          <w:rFonts w:ascii="Times New Roman" w:eastAsia="Times New Roman" w:hAnsi="Times New Roman"/>
          <w:b/>
          <w:sz w:val="24"/>
          <w:szCs w:val="24"/>
          <w:lang w:eastAsia="pt-BR"/>
        </w:rPr>
        <w:t xml:space="preserve"> reduzida (GSH)</w:t>
      </w:r>
    </w:p>
    <w:p w14:paraId="6F044EA8" w14:textId="77777777" w:rsidR="00E55DAD" w:rsidRDefault="00E55DAD" w:rsidP="00E55DAD">
      <w:pPr>
        <w:autoSpaceDE w:val="0"/>
        <w:autoSpaceDN w:val="0"/>
        <w:adjustRightInd w:val="0"/>
        <w:spacing w:line="360" w:lineRule="auto"/>
        <w:ind w:firstLine="708"/>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Os </w:t>
      </w:r>
      <w:proofErr w:type="spellStart"/>
      <w:r>
        <w:rPr>
          <w:rFonts w:ascii="Times New Roman" w:eastAsia="Times New Roman" w:hAnsi="Times New Roman"/>
          <w:sz w:val="24"/>
          <w:szCs w:val="24"/>
          <w:lang w:eastAsia="pt-BR"/>
        </w:rPr>
        <w:t>homogenatos</w:t>
      </w:r>
      <w:proofErr w:type="spellEnd"/>
      <w:r>
        <w:rPr>
          <w:rFonts w:ascii="Times New Roman" w:eastAsia="Times New Roman" w:hAnsi="Times New Roman"/>
          <w:sz w:val="24"/>
          <w:szCs w:val="24"/>
          <w:lang w:eastAsia="pt-BR"/>
        </w:rPr>
        <w:t xml:space="preserve"> das áreas cerebrais serão adicionados a ácido tricloroacético a 50%, </w:t>
      </w:r>
      <w:r w:rsidRPr="00515256">
        <w:rPr>
          <w:rFonts w:ascii="Times New Roman" w:eastAsia="Times New Roman" w:hAnsi="Times New Roman"/>
          <w:sz w:val="24"/>
          <w:szCs w:val="24"/>
          <w:lang w:eastAsia="pt-BR"/>
        </w:rPr>
        <w:t>agitado</w:t>
      </w:r>
      <w:r>
        <w:rPr>
          <w:rFonts w:ascii="Times New Roman" w:eastAsia="Times New Roman" w:hAnsi="Times New Roman"/>
          <w:sz w:val="24"/>
          <w:szCs w:val="24"/>
          <w:lang w:eastAsia="pt-BR"/>
        </w:rPr>
        <w:t>s</w:t>
      </w:r>
      <w:r w:rsidRPr="00515256">
        <w:rPr>
          <w:rFonts w:ascii="Times New Roman" w:eastAsia="Times New Roman" w:hAnsi="Times New Roman"/>
          <w:sz w:val="24"/>
          <w:szCs w:val="24"/>
          <w:lang w:eastAsia="pt-BR"/>
        </w:rPr>
        <w:t xml:space="preserve"> e centrifugado</w:t>
      </w:r>
      <w:r>
        <w:rPr>
          <w:rFonts w:ascii="Times New Roman" w:eastAsia="Times New Roman" w:hAnsi="Times New Roman"/>
          <w:sz w:val="24"/>
          <w:szCs w:val="24"/>
          <w:lang w:eastAsia="pt-BR"/>
        </w:rPr>
        <w:t>s</w:t>
      </w:r>
      <w:r w:rsidRPr="00515256">
        <w:rPr>
          <w:rFonts w:ascii="Times New Roman" w:eastAsia="Times New Roman" w:hAnsi="Times New Roman"/>
          <w:sz w:val="24"/>
          <w:szCs w:val="24"/>
          <w:lang w:eastAsia="pt-BR"/>
        </w:rPr>
        <w:t xml:space="preserve"> a</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 xml:space="preserve">3000 rpm por 15 minutos. Em seguida </w:t>
      </w:r>
      <w:r>
        <w:rPr>
          <w:rFonts w:ascii="Times New Roman" w:eastAsia="Times New Roman" w:hAnsi="Times New Roman"/>
          <w:sz w:val="24"/>
          <w:szCs w:val="24"/>
          <w:lang w:eastAsia="pt-BR"/>
        </w:rPr>
        <w:t>o</w:t>
      </w:r>
      <w:r w:rsidRPr="00515256">
        <w:rPr>
          <w:rFonts w:ascii="Times New Roman" w:eastAsia="Times New Roman" w:hAnsi="Times New Roman"/>
          <w:sz w:val="24"/>
          <w:szCs w:val="24"/>
          <w:lang w:eastAsia="pt-BR"/>
        </w:rPr>
        <w:t xml:space="preserve"> sobrenadante</w:t>
      </w:r>
      <w:r>
        <w:rPr>
          <w:rFonts w:ascii="Times New Roman" w:eastAsia="Times New Roman" w:hAnsi="Times New Roman"/>
          <w:sz w:val="24"/>
          <w:szCs w:val="24"/>
          <w:lang w:eastAsia="pt-BR"/>
        </w:rPr>
        <w:t xml:space="preserve"> será recolhido e acrescido </w:t>
      </w:r>
      <w:r w:rsidRPr="00515256">
        <w:rPr>
          <w:rFonts w:ascii="Times New Roman" w:eastAsia="Times New Roman" w:hAnsi="Times New Roman"/>
          <w:sz w:val="24"/>
          <w:szCs w:val="24"/>
          <w:lang w:eastAsia="pt-BR"/>
        </w:rPr>
        <w:t>de tampão Tris-</w:t>
      </w:r>
      <w:proofErr w:type="spellStart"/>
      <w:r w:rsidRPr="00515256">
        <w:rPr>
          <w:rFonts w:ascii="Times New Roman" w:eastAsia="Times New Roman" w:hAnsi="Times New Roman"/>
          <w:sz w:val="24"/>
          <w:szCs w:val="24"/>
          <w:lang w:eastAsia="pt-BR"/>
        </w:rPr>
        <w:t>HCl</w:t>
      </w:r>
      <w:proofErr w:type="spellEnd"/>
      <w:r w:rsidRPr="00515256">
        <w:rPr>
          <w:rFonts w:ascii="Times New Roman" w:eastAsia="Times New Roman" w:hAnsi="Times New Roman"/>
          <w:sz w:val="24"/>
          <w:szCs w:val="24"/>
          <w:lang w:eastAsia="pt-BR"/>
        </w:rPr>
        <w:t xml:space="preserve"> 0,4M, pH 8,</w:t>
      </w:r>
      <w:r>
        <w:rPr>
          <w:rFonts w:ascii="Times New Roman" w:eastAsia="Times New Roman" w:hAnsi="Times New Roman"/>
          <w:sz w:val="24"/>
          <w:szCs w:val="24"/>
          <w:lang w:eastAsia="pt-BR"/>
        </w:rPr>
        <w:t>9 e DTNB 0,01M. A</w:t>
      </w:r>
      <w:r w:rsidRPr="00515256">
        <w:rPr>
          <w:rFonts w:ascii="Times New Roman" w:eastAsia="Times New Roman" w:hAnsi="Times New Roman"/>
          <w:sz w:val="24"/>
          <w:szCs w:val="24"/>
          <w:lang w:eastAsia="pt-BR"/>
        </w:rPr>
        <w:t>pós 1 minuto da reação</w:t>
      </w:r>
      <w:r>
        <w:rPr>
          <w:rFonts w:ascii="Times New Roman" w:eastAsia="Times New Roman" w:hAnsi="Times New Roman"/>
          <w:sz w:val="24"/>
          <w:szCs w:val="24"/>
          <w:lang w:eastAsia="pt-BR"/>
        </w:rPr>
        <w:t>,</w:t>
      </w:r>
      <w:r w:rsidRPr="00515256">
        <w:rPr>
          <w:rFonts w:ascii="Times New Roman" w:eastAsia="Times New Roman" w:hAnsi="Times New Roman"/>
          <w:sz w:val="24"/>
          <w:szCs w:val="24"/>
          <w:lang w:eastAsia="pt-BR"/>
        </w:rPr>
        <w:t xml:space="preserve"> a leitura </w:t>
      </w:r>
      <w:r>
        <w:rPr>
          <w:rFonts w:ascii="Times New Roman" w:eastAsia="Times New Roman" w:hAnsi="Times New Roman"/>
          <w:sz w:val="24"/>
          <w:szCs w:val="24"/>
          <w:lang w:eastAsia="pt-BR"/>
        </w:rPr>
        <w:t>será feita em leitor de placas em</w:t>
      </w:r>
      <w:r w:rsidRPr="00515256">
        <w:rPr>
          <w:rFonts w:ascii="Times New Roman" w:eastAsia="Times New Roman" w:hAnsi="Times New Roman"/>
          <w:sz w:val="24"/>
          <w:szCs w:val="24"/>
          <w:lang w:eastAsia="pt-BR"/>
        </w:rPr>
        <w:t xml:space="preserve"> 412nm. A concentração de </w:t>
      </w:r>
      <w:proofErr w:type="spellStart"/>
      <w:r w:rsidRPr="00515256">
        <w:rPr>
          <w:rFonts w:ascii="Times New Roman" w:eastAsia="Times New Roman" w:hAnsi="Times New Roman"/>
          <w:sz w:val="24"/>
          <w:szCs w:val="24"/>
          <w:lang w:eastAsia="pt-BR"/>
        </w:rPr>
        <w:t>glutationa</w:t>
      </w:r>
      <w:proofErr w:type="spellEnd"/>
      <w:r w:rsidRPr="00515256">
        <w:rPr>
          <w:rFonts w:ascii="Times New Roman" w:eastAsia="Times New Roman" w:hAnsi="Times New Roman"/>
          <w:sz w:val="24"/>
          <w:szCs w:val="24"/>
          <w:lang w:eastAsia="pt-BR"/>
        </w:rPr>
        <w:t xml:space="preserve"> reduzida será expressa em </w:t>
      </w:r>
      <w:proofErr w:type="spellStart"/>
      <w:r>
        <w:rPr>
          <w:rFonts w:ascii="Times New Roman" w:eastAsia="Times New Roman" w:hAnsi="Times New Roman"/>
          <w:sz w:val="24"/>
          <w:szCs w:val="24"/>
          <w:lang w:eastAsia="pt-BR"/>
        </w:rPr>
        <w:t>ng</w:t>
      </w:r>
      <w:proofErr w:type="spellEnd"/>
      <w:r w:rsidRPr="00515256">
        <w:rPr>
          <w:rFonts w:ascii="Times New Roman" w:eastAsia="Times New Roman" w:hAnsi="Times New Roman"/>
          <w:sz w:val="24"/>
          <w:szCs w:val="24"/>
          <w:lang w:eastAsia="pt-BR"/>
        </w:rPr>
        <w:t xml:space="preserve"> de GSH/g de tecido, tendo por base uma curva padrão.</w:t>
      </w:r>
    </w:p>
    <w:p w14:paraId="134A7227" w14:textId="77777777" w:rsidR="00E55DAD" w:rsidRPr="00D017A5" w:rsidRDefault="00E55DAD" w:rsidP="00E55DAD">
      <w:pPr>
        <w:autoSpaceDE w:val="0"/>
        <w:autoSpaceDN w:val="0"/>
        <w:adjustRightInd w:val="0"/>
        <w:jc w:val="both"/>
        <w:rPr>
          <w:rFonts w:ascii="Times New Roman" w:eastAsia="Times New Roman" w:hAnsi="Times New Roman"/>
          <w:b/>
          <w:sz w:val="24"/>
          <w:szCs w:val="24"/>
          <w:lang w:eastAsia="pt-BR"/>
        </w:rPr>
      </w:pPr>
      <w:r w:rsidRPr="00D017A5">
        <w:rPr>
          <w:rFonts w:ascii="Times New Roman" w:eastAsia="Times New Roman" w:hAnsi="Times New Roman"/>
          <w:b/>
          <w:sz w:val="24"/>
          <w:szCs w:val="24"/>
          <w:lang w:eastAsia="pt-BR"/>
        </w:rPr>
        <w:t>3</w:t>
      </w:r>
      <w:r w:rsidR="00D017A5">
        <w:rPr>
          <w:rFonts w:ascii="Times New Roman" w:eastAsia="Times New Roman" w:hAnsi="Times New Roman"/>
          <w:b/>
          <w:sz w:val="24"/>
          <w:szCs w:val="24"/>
          <w:lang w:eastAsia="pt-BR"/>
        </w:rPr>
        <w:t>.5</w:t>
      </w:r>
      <w:r w:rsidRPr="00D017A5">
        <w:rPr>
          <w:rFonts w:ascii="Times New Roman" w:eastAsia="Times New Roman" w:hAnsi="Times New Roman"/>
          <w:b/>
          <w:sz w:val="24"/>
          <w:szCs w:val="24"/>
          <w:lang w:eastAsia="pt-BR"/>
        </w:rPr>
        <w:t>.</w:t>
      </w:r>
      <w:r w:rsidR="00D017A5">
        <w:rPr>
          <w:rFonts w:ascii="Times New Roman" w:eastAsia="Times New Roman" w:hAnsi="Times New Roman"/>
          <w:b/>
          <w:sz w:val="24"/>
          <w:szCs w:val="24"/>
          <w:lang w:eastAsia="pt-BR"/>
        </w:rPr>
        <w:t>3</w:t>
      </w:r>
      <w:r w:rsidRPr="00D017A5">
        <w:rPr>
          <w:rFonts w:ascii="Times New Roman" w:eastAsia="Times New Roman" w:hAnsi="Times New Roman"/>
          <w:b/>
          <w:sz w:val="24"/>
          <w:szCs w:val="24"/>
          <w:lang w:eastAsia="pt-BR"/>
        </w:rPr>
        <w:t xml:space="preserve"> </w:t>
      </w:r>
      <w:r w:rsidRPr="00D017A5">
        <w:rPr>
          <w:rFonts w:ascii="Times New Roman" w:eastAsia="Times New Roman" w:hAnsi="Times New Roman"/>
          <w:b/>
          <w:sz w:val="24"/>
          <w:szCs w:val="24"/>
          <w:lang w:eastAsia="pt-BR"/>
        </w:rPr>
        <w:tab/>
        <w:t xml:space="preserve">Avaliação da </w:t>
      </w:r>
      <w:proofErr w:type="spellStart"/>
      <w:r w:rsidRPr="00D017A5">
        <w:rPr>
          <w:rFonts w:ascii="Times New Roman" w:eastAsia="Times New Roman" w:hAnsi="Times New Roman"/>
          <w:b/>
          <w:sz w:val="24"/>
          <w:szCs w:val="24"/>
          <w:lang w:eastAsia="pt-BR"/>
        </w:rPr>
        <w:t>peroxidação</w:t>
      </w:r>
      <w:proofErr w:type="spellEnd"/>
      <w:r w:rsidRPr="00D017A5">
        <w:rPr>
          <w:rFonts w:ascii="Times New Roman" w:eastAsia="Times New Roman" w:hAnsi="Times New Roman"/>
          <w:b/>
          <w:sz w:val="24"/>
          <w:szCs w:val="24"/>
          <w:lang w:eastAsia="pt-BR"/>
        </w:rPr>
        <w:t xml:space="preserve"> lipídica (dosagem de </w:t>
      </w:r>
      <w:proofErr w:type="spellStart"/>
      <w:r w:rsidRPr="00D017A5">
        <w:rPr>
          <w:rFonts w:ascii="Times New Roman" w:eastAsia="Times New Roman" w:hAnsi="Times New Roman"/>
          <w:b/>
          <w:sz w:val="24"/>
          <w:szCs w:val="24"/>
          <w:lang w:eastAsia="pt-BR"/>
        </w:rPr>
        <w:t>malonildialdeído</w:t>
      </w:r>
      <w:proofErr w:type="spellEnd"/>
      <w:r w:rsidRPr="00D017A5">
        <w:rPr>
          <w:rFonts w:ascii="Times New Roman" w:eastAsia="Times New Roman" w:hAnsi="Times New Roman"/>
          <w:b/>
          <w:sz w:val="24"/>
          <w:szCs w:val="24"/>
          <w:lang w:eastAsia="pt-BR"/>
        </w:rPr>
        <w:t xml:space="preserve">) </w:t>
      </w:r>
    </w:p>
    <w:p w14:paraId="2A0A0408" w14:textId="77777777" w:rsidR="00E55DAD" w:rsidRDefault="00E55DAD" w:rsidP="00E55DAD">
      <w:pPr>
        <w:pStyle w:val="Corpodetexto22"/>
        <w:tabs>
          <w:tab w:val="left" w:pos="709"/>
        </w:tabs>
        <w:spacing w:before="240" w:after="0" w:line="360" w:lineRule="auto"/>
        <w:jc w:val="both"/>
        <w:rPr>
          <w:bCs/>
        </w:rPr>
      </w:pPr>
      <w:r>
        <w:rPr>
          <w:bCs/>
        </w:rPr>
        <w:tab/>
      </w:r>
      <w:r w:rsidRPr="00050F71">
        <w:rPr>
          <w:bCs/>
        </w:rPr>
        <w:t xml:space="preserve">Serão preparados </w:t>
      </w:r>
      <w:proofErr w:type="spellStart"/>
      <w:r w:rsidRPr="00050F71">
        <w:rPr>
          <w:bCs/>
        </w:rPr>
        <w:t>homogenatos</w:t>
      </w:r>
      <w:proofErr w:type="spellEnd"/>
      <w:r w:rsidRPr="00050F71">
        <w:rPr>
          <w:bCs/>
        </w:rPr>
        <w:t xml:space="preserve"> das áreas cerebrais a 10% em solução de cloreto de potássio (</w:t>
      </w:r>
      <w:proofErr w:type="spellStart"/>
      <w:r w:rsidRPr="00050F71">
        <w:rPr>
          <w:bCs/>
        </w:rPr>
        <w:t>KCl</w:t>
      </w:r>
      <w:proofErr w:type="spellEnd"/>
      <w:r w:rsidRPr="00050F71">
        <w:rPr>
          <w:bCs/>
        </w:rPr>
        <w:t xml:space="preserve">) 1,15 %. 0,25 </w:t>
      </w:r>
      <w:proofErr w:type="spellStart"/>
      <w:r w:rsidRPr="00050F71">
        <w:rPr>
          <w:bCs/>
        </w:rPr>
        <w:t>mL</w:t>
      </w:r>
      <w:proofErr w:type="spellEnd"/>
      <w:r w:rsidRPr="00050F71">
        <w:rPr>
          <w:bCs/>
        </w:rPr>
        <w:t xml:space="preserve"> do homogeneizado será misturado a 1 </w:t>
      </w:r>
      <w:proofErr w:type="spellStart"/>
      <w:r w:rsidRPr="00050F71">
        <w:rPr>
          <w:bCs/>
        </w:rPr>
        <w:t>mL</w:t>
      </w:r>
      <w:proofErr w:type="spellEnd"/>
      <w:r w:rsidRPr="00050F71">
        <w:rPr>
          <w:bCs/>
        </w:rPr>
        <w:t xml:space="preserve"> de solução de ácido tricloroacético a 10% e acrescido de 1 </w:t>
      </w:r>
      <w:proofErr w:type="spellStart"/>
      <w:r w:rsidRPr="00050F71">
        <w:rPr>
          <w:bCs/>
        </w:rPr>
        <w:t>mL</w:t>
      </w:r>
      <w:proofErr w:type="spellEnd"/>
      <w:r w:rsidRPr="00050F71">
        <w:rPr>
          <w:bCs/>
        </w:rPr>
        <w:t xml:space="preserve"> de solução de ácido tiobarbitúrico 0,6%. Após a agitação, essa mistura foi mantida em um banho de água fervente (95-100°C</w:t>
      </w:r>
      <w:r>
        <w:rPr>
          <w:bCs/>
        </w:rPr>
        <w:t>) por 15 minutos</w:t>
      </w:r>
      <w:r w:rsidRPr="00050F71">
        <w:rPr>
          <w:bCs/>
        </w:rPr>
        <w:t xml:space="preserve">, adicionado o n-butanol (2:1 v/v), a seguir resfriada em banho de gelo por alguns minutos e posteriormente centrifugada (800xg, </w:t>
      </w:r>
      <w:r>
        <w:rPr>
          <w:bCs/>
        </w:rPr>
        <w:t xml:space="preserve">5 min). O conteúdo de TBARS será </w:t>
      </w:r>
      <w:r w:rsidRPr="00050F71">
        <w:rPr>
          <w:bCs/>
        </w:rPr>
        <w:t xml:space="preserve">determinado em espectrofotômetro a 535 </w:t>
      </w:r>
      <w:proofErr w:type="spellStart"/>
      <w:r w:rsidRPr="00050F71">
        <w:rPr>
          <w:bCs/>
        </w:rPr>
        <w:t>nm</w:t>
      </w:r>
      <w:proofErr w:type="spellEnd"/>
      <w:r w:rsidRPr="00050F71">
        <w:rPr>
          <w:bCs/>
        </w:rPr>
        <w:t xml:space="preserve">. Os resultados serão expressos em </w:t>
      </w:r>
      <w:proofErr w:type="spellStart"/>
      <w:r w:rsidRPr="00050F71">
        <w:rPr>
          <w:bCs/>
        </w:rPr>
        <w:t>micromol</w:t>
      </w:r>
      <w:proofErr w:type="spellEnd"/>
      <w:r w:rsidRPr="00050F71">
        <w:rPr>
          <w:bCs/>
        </w:rPr>
        <w:t xml:space="preserve"> de </w:t>
      </w:r>
      <w:proofErr w:type="spellStart"/>
      <w:r w:rsidRPr="00050F71">
        <w:rPr>
          <w:bCs/>
        </w:rPr>
        <w:t>malonildialdeído</w:t>
      </w:r>
      <w:proofErr w:type="spellEnd"/>
      <w:r w:rsidRPr="00050F71">
        <w:rPr>
          <w:bCs/>
        </w:rPr>
        <w:t xml:space="preserve"> (MDA)</w:t>
      </w:r>
      <w:r>
        <w:rPr>
          <w:bCs/>
        </w:rPr>
        <w:t>/g de tecido</w:t>
      </w:r>
      <w:r w:rsidRPr="00050F71">
        <w:rPr>
          <w:bCs/>
        </w:rPr>
        <w:t>.</w:t>
      </w:r>
    </w:p>
    <w:p w14:paraId="5D4973C8" w14:textId="77777777" w:rsidR="00E55DAD" w:rsidRPr="00D017A5" w:rsidRDefault="00E55DAD" w:rsidP="00E55DAD">
      <w:pPr>
        <w:pStyle w:val="Corpodetexto22"/>
        <w:tabs>
          <w:tab w:val="left" w:pos="709"/>
        </w:tabs>
        <w:spacing w:before="240" w:after="0" w:line="360" w:lineRule="auto"/>
        <w:jc w:val="both"/>
        <w:rPr>
          <w:b/>
          <w:bCs/>
        </w:rPr>
      </w:pPr>
    </w:p>
    <w:p w14:paraId="65EBA76E" w14:textId="77777777" w:rsidR="00E55DAD" w:rsidRPr="00D017A5" w:rsidRDefault="00D017A5" w:rsidP="00E55DAD">
      <w:pPr>
        <w:autoSpaceDE w:val="0"/>
        <w:autoSpaceDN w:val="0"/>
        <w:adjustRightInd w:val="0"/>
        <w:spacing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3.5.4</w:t>
      </w:r>
      <w:r w:rsidR="00E55DAD" w:rsidRPr="00D017A5">
        <w:rPr>
          <w:rFonts w:ascii="Times New Roman" w:eastAsia="Times New Roman" w:hAnsi="Times New Roman" w:cs="Times New Roman"/>
          <w:b/>
          <w:sz w:val="24"/>
          <w:szCs w:val="24"/>
          <w:lang w:eastAsia="pt-BR"/>
        </w:rPr>
        <w:t xml:space="preserve"> Determinação dos níveis de nitrito</w:t>
      </w:r>
    </w:p>
    <w:p w14:paraId="1C8316C2" w14:textId="77777777" w:rsidR="00E55DAD" w:rsidRDefault="00E55DAD" w:rsidP="00E55DAD">
      <w:pPr>
        <w:pStyle w:val="BodyTextIndent"/>
        <w:spacing w:before="48" w:after="288" w:line="360" w:lineRule="auto"/>
        <w:ind w:left="0" w:firstLine="708"/>
        <w:jc w:val="both"/>
        <w:rPr>
          <w:rFonts w:ascii="Times New Roman" w:hAnsi="Times New Roman" w:cs="Times New Roman"/>
          <w:sz w:val="24"/>
          <w:szCs w:val="24"/>
        </w:rPr>
      </w:pPr>
      <w:r w:rsidRPr="0079089C">
        <w:rPr>
          <w:rFonts w:ascii="Times New Roman" w:hAnsi="Times New Roman" w:cs="Times New Roman"/>
          <w:sz w:val="24"/>
          <w:szCs w:val="24"/>
        </w:rPr>
        <w:t xml:space="preserve">A concentração de nitrito será determinada segundo o método de GREEN e colaboradores (1981), que se baseia em revelar a presença de nitrito em uma amostra (sobrenadante celular, urina, plasma ou </w:t>
      </w:r>
      <w:proofErr w:type="spellStart"/>
      <w:r w:rsidRPr="0079089C">
        <w:rPr>
          <w:rFonts w:ascii="Times New Roman" w:hAnsi="Times New Roman" w:cs="Times New Roman"/>
          <w:sz w:val="24"/>
          <w:szCs w:val="24"/>
        </w:rPr>
        <w:t>homogenato</w:t>
      </w:r>
      <w:proofErr w:type="spellEnd"/>
      <w:r w:rsidRPr="0079089C">
        <w:rPr>
          <w:rFonts w:ascii="Times New Roman" w:hAnsi="Times New Roman" w:cs="Times New Roman"/>
          <w:sz w:val="24"/>
          <w:szCs w:val="24"/>
        </w:rPr>
        <w:t xml:space="preserve"> tecidual) por uma reação de </w:t>
      </w:r>
      <w:proofErr w:type="spellStart"/>
      <w:r w:rsidRPr="0079089C">
        <w:rPr>
          <w:rFonts w:ascii="Times New Roman" w:hAnsi="Times New Roman" w:cs="Times New Roman"/>
          <w:sz w:val="24"/>
          <w:szCs w:val="24"/>
        </w:rPr>
        <w:t>diazotação</w:t>
      </w:r>
      <w:proofErr w:type="spellEnd"/>
      <w:r w:rsidRPr="0079089C">
        <w:rPr>
          <w:rFonts w:ascii="Times New Roman" w:hAnsi="Times New Roman" w:cs="Times New Roman"/>
          <w:sz w:val="24"/>
          <w:szCs w:val="24"/>
        </w:rPr>
        <w:t xml:space="preserve"> que forma um cromóforo de cor rósea, com pico de absorbância de 560 </w:t>
      </w:r>
      <w:proofErr w:type="spellStart"/>
      <w:r w:rsidRPr="0079089C">
        <w:rPr>
          <w:rFonts w:ascii="Times New Roman" w:hAnsi="Times New Roman" w:cs="Times New Roman"/>
          <w:sz w:val="24"/>
          <w:szCs w:val="24"/>
        </w:rPr>
        <w:t>nm</w:t>
      </w:r>
      <w:proofErr w:type="spellEnd"/>
      <w:r w:rsidRPr="0079089C">
        <w:rPr>
          <w:rFonts w:ascii="Times New Roman" w:hAnsi="Times New Roman" w:cs="Times New Roman"/>
          <w:sz w:val="24"/>
          <w:szCs w:val="24"/>
        </w:rPr>
        <w:t xml:space="preserve">. Para esta experiência 100 </w:t>
      </w:r>
      <w:r w:rsidRPr="0079089C">
        <w:rPr>
          <w:rFonts w:ascii="Times New Roman" w:hAnsi="Times New Roman" w:cs="Times New Roman"/>
          <w:sz w:val="24"/>
          <w:szCs w:val="24"/>
        </w:rPr>
        <w:t xml:space="preserve">L do reativo de </w:t>
      </w:r>
      <w:proofErr w:type="spellStart"/>
      <w:r w:rsidRPr="0079089C">
        <w:rPr>
          <w:rFonts w:ascii="Times New Roman" w:hAnsi="Times New Roman" w:cs="Times New Roman"/>
          <w:sz w:val="24"/>
          <w:szCs w:val="24"/>
        </w:rPr>
        <w:t>Griess</w:t>
      </w:r>
      <w:proofErr w:type="spellEnd"/>
      <w:r w:rsidRPr="0079089C">
        <w:rPr>
          <w:rFonts w:ascii="Times New Roman" w:hAnsi="Times New Roman" w:cs="Times New Roman"/>
          <w:sz w:val="24"/>
          <w:szCs w:val="24"/>
        </w:rPr>
        <w:t xml:space="preserve"> (sulfanilamida a 1%/ cloridrato de N-(1-naftil)-</w:t>
      </w:r>
      <w:proofErr w:type="spellStart"/>
      <w:r w:rsidRPr="0079089C">
        <w:rPr>
          <w:rFonts w:ascii="Times New Roman" w:hAnsi="Times New Roman" w:cs="Times New Roman"/>
          <w:sz w:val="24"/>
          <w:szCs w:val="24"/>
        </w:rPr>
        <w:t>etilenediamina</w:t>
      </w:r>
      <w:proofErr w:type="spellEnd"/>
      <w:r w:rsidRPr="0079089C">
        <w:rPr>
          <w:rFonts w:ascii="Times New Roman" w:hAnsi="Times New Roman" w:cs="Times New Roman"/>
          <w:sz w:val="24"/>
          <w:szCs w:val="24"/>
        </w:rPr>
        <w:t xml:space="preserve"> 0.1% / H</w:t>
      </w:r>
      <w:r w:rsidRPr="0079089C">
        <w:rPr>
          <w:rFonts w:ascii="Times New Roman" w:hAnsi="Times New Roman" w:cs="Times New Roman"/>
          <w:sz w:val="24"/>
          <w:szCs w:val="24"/>
          <w:vertAlign w:val="subscript"/>
        </w:rPr>
        <w:t>3</w:t>
      </w:r>
      <w:r w:rsidRPr="0079089C">
        <w:rPr>
          <w:rFonts w:ascii="Times New Roman" w:hAnsi="Times New Roman" w:cs="Times New Roman"/>
          <w:sz w:val="24"/>
          <w:szCs w:val="24"/>
        </w:rPr>
        <w:t>PO</w:t>
      </w:r>
      <w:r w:rsidRPr="0079089C">
        <w:rPr>
          <w:rFonts w:ascii="Times New Roman" w:hAnsi="Times New Roman" w:cs="Times New Roman"/>
          <w:sz w:val="24"/>
          <w:szCs w:val="24"/>
          <w:vertAlign w:val="subscript"/>
        </w:rPr>
        <w:t>4</w:t>
      </w:r>
      <w:r w:rsidRPr="0079089C">
        <w:rPr>
          <w:rFonts w:ascii="Times New Roman" w:hAnsi="Times New Roman" w:cs="Times New Roman"/>
          <w:sz w:val="24"/>
          <w:szCs w:val="24"/>
        </w:rPr>
        <w:t xml:space="preserve"> em 1% / água destilada, na proporção de 1:1:1:1) será adicionado a  100 </w:t>
      </w:r>
      <w:r w:rsidRPr="0079089C">
        <w:rPr>
          <w:rFonts w:ascii="Times New Roman" w:hAnsi="Times New Roman" w:cs="Times New Roman"/>
          <w:sz w:val="24"/>
          <w:szCs w:val="24"/>
        </w:rPr>
        <w:t>L do sobrenadante da cultura de célula e incubado a temperatura ambiente por 10 min. A curva padrão será elaborada com várias concentrações de NaNO</w:t>
      </w:r>
      <w:r w:rsidRPr="0079089C">
        <w:rPr>
          <w:rFonts w:ascii="Times New Roman" w:hAnsi="Times New Roman" w:cs="Times New Roman"/>
          <w:sz w:val="24"/>
          <w:szCs w:val="24"/>
          <w:vertAlign w:val="subscript"/>
        </w:rPr>
        <w:t>2</w:t>
      </w:r>
      <w:r w:rsidRPr="0079089C">
        <w:rPr>
          <w:rFonts w:ascii="Times New Roman" w:hAnsi="Times New Roman" w:cs="Times New Roman"/>
          <w:sz w:val="24"/>
          <w:szCs w:val="24"/>
        </w:rPr>
        <w:t xml:space="preserve"> (variando de 0,75 à 100 </w:t>
      </w:r>
      <w:r w:rsidRPr="0079089C">
        <w:rPr>
          <w:rFonts w:ascii="Times New Roman" w:hAnsi="Times New Roman" w:cs="Times New Roman"/>
          <w:sz w:val="24"/>
          <w:szCs w:val="24"/>
        </w:rPr>
        <w:t xml:space="preserve">M) sob as mesmas condições. Os brancos serão preparados pela adição de 100 </w:t>
      </w:r>
      <w:r w:rsidRPr="0079089C">
        <w:rPr>
          <w:rFonts w:ascii="Times New Roman" w:hAnsi="Times New Roman" w:cs="Times New Roman"/>
          <w:sz w:val="24"/>
          <w:szCs w:val="24"/>
        </w:rPr>
        <w:t xml:space="preserve">L do reativo de </w:t>
      </w:r>
      <w:proofErr w:type="spellStart"/>
      <w:r w:rsidRPr="0079089C">
        <w:rPr>
          <w:rFonts w:ascii="Times New Roman" w:hAnsi="Times New Roman" w:cs="Times New Roman"/>
          <w:sz w:val="24"/>
          <w:szCs w:val="24"/>
        </w:rPr>
        <w:t>Griess</w:t>
      </w:r>
      <w:proofErr w:type="spellEnd"/>
      <w:r w:rsidRPr="0079089C">
        <w:rPr>
          <w:rFonts w:ascii="Times New Roman" w:hAnsi="Times New Roman" w:cs="Times New Roman"/>
          <w:sz w:val="24"/>
          <w:szCs w:val="24"/>
        </w:rPr>
        <w:t xml:space="preserve"> a 100 </w:t>
      </w:r>
      <w:r w:rsidRPr="0079089C">
        <w:rPr>
          <w:rFonts w:ascii="Times New Roman" w:hAnsi="Times New Roman" w:cs="Times New Roman"/>
          <w:sz w:val="24"/>
          <w:szCs w:val="24"/>
        </w:rPr>
        <w:t xml:space="preserve">L do meio de cultura e a absorbância será medida em leitor de microplacas em 560 </w:t>
      </w:r>
      <w:proofErr w:type="spellStart"/>
      <w:r w:rsidRPr="0079089C">
        <w:rPr>
          <w:rFonts w:ascii="Times New Roman" w:hAnsi="Times New Roman" w:cs="Times New Roman"/>
          <w:sz w:val="24"/>
          <w:szCs w:val="24"/>
        </w:rPr>
        <w:t>nm</w:t>
      </w:r>
      <w:proofErr w:type="spellEnd"/>
      <w:r w:rsidRPr="0079089C">
        <w:rPr>
          <w:rFonts w:ascii="Times New Roman" w:hAnsi="Times New Roman" w:cs="Times New Roman"/>
          <w:sz w:val="24"/>
          <w:szCs w:val="24"/>
        </w:rPr>
        <w:t>.</w:t>
      </w:r>
    </w:p>
    <w:p w14:paraId="6C0CC440" w14:textId="77777777" w:rsidR="00BE37BB" w:rsidRPr="0024219A" w:rsidRDefault="00EB49A8" w:rsidP="00BE37BB">
      <w:pPr>
        <w:rPr>
          <w:rFonts w:ascii="Times New Roman" w:hAnsi="Times New Roman"/>
          <w:b/>
          <w:sz w:val="24"/>
          <w:szCs w:val="24"/>
        </w:rPr>
      </w:pPr>
      <w:r>
        <w:rPr>
          <w:rFonts w:ascii="Times New Roman" w:hAnsi="Times New Roman"/>
          <w:b/>
          <w:sz w:val="24"/>
          <w:szCs w:val="24"/>
        </w:rPr>
        <w:lastRenderedPageBreak/>
        <w:t xml:space="preserve">3.5.5 </w:t>
      </w:r>
      <w:r w:rsidR="00BE37BB" w:rsidRPr="0024219A">
        <w:rPr>
          <w:rFonts w:ascii="Times New Roman" w:hAnsi="Times New Roman"/>
          <w:b/>
          <w:sz w:val="24"/>
          <w:szCs w:val="24"/>
        </w:rPr>
        <w:t xml:space="preserve">Liberação da enzima </w:t>
      </w:r>
      <w:proofErr w:type="spellStart"/>
      <w:r w:rsidR="00BE37BB" w:rsidRPr="0024219A">
        <w:rPr>
          <w:rFonts w:ascii="Times New Roman" w:hAnsi="Times New Roman"/>
          <w:b/>
          <w:sz w:val="24"/>
          <w:szCs w:val="24"/>
        </w:rPr>
        <w:t>Mieloperoxidase</w:t>
      </w:r>
      <w:proofErr w:type="spellEnd"/>
      <w:r w:rsidR="00BE37BB" w:rsidRPr="0024219A">
        <w:rPr>
          <w:rFonts w:ascii="Times New Roman" w:hAnsi="Times New Roman"/>
          <w:b/>
          <w:sz w:val="24"/>
          <w:szCs w:val="24"/>
        </w:rPr>
        <w:t xml:space="preserve"> (MPO) em neutrófilos humanos</w:t>
      </w:r>
    </w:p>
    <w:p w14:paraId="40D1B8CC" w14:textId="77777777" w:rsidR="00BE37BB" w:rsidRDefault="00BE37BB" w:rsidP="00A9015B">
      <w:pPr>
        <w:spacing w:line="360" w:lineRule="auto"/>
        <w:ind w:firstLine="709"/>
        <w:jc w:val="both"/>
        <w:rPr>
          <w:rFonts w:ascii="Times New Roman" w:hAnsi="Times New Roman" w:cs="Times New Roman"/>
          <w:sz w:val="24"/>
          <w:szCs w:val="24"/>
        </w:rPr>
      </w:pPr>
      <w:r w:rsidRPr="00FE6312">
        <w:rPr>
          <w:rFonts w:ascii="Times New Roman" w:hAnsi="Times New Roman"/>
          <w:sz w:val="24"/>
          <w:szCs w:val="24"/>
        </w:rPr>
        <w:t xml:space="preserve">A </w:t>
      </w:r>
      <w:proofErr w:type="spellStart"/>
      <w:r w:rsidRPr="00FE6312">
        <w:rPr>
          <w:rFonts w:ascii="Times New Roman" w:hAnsi="Times New Roman"/>
          <w:sz w:val="24"/>
          <w:szCs w:val="24"/>
        </w:rPr>
        <w:t>mieloperoxidase</w:t>
      </w:r>
      <w:proofErr w:type="spellEnd"/>
      <w:r w:rsidRPr="00FE6312">
        <w:rPr>
          <w:rFonts w:ascii="Times New Roman" w:hAnsi="Times New Roman"/>
          <w:sz w:val="24"/>
          <w:szCs w:val="24"/>
        </w:rPr>
        <w:t xml:space="preserve"> (MPO) é uma enzima contida nos grânulos primários dos neutrófilos. Mais de 95% da MPO está presente nos grânulos dos neutrófilos, existindo os restantes 5% nos monócitos circulantes. Esta enzima catalisa a oxidação de substâncias na presença de peróxido de hidrogênio (H</w:t>
      </w:r>
      <w:r w:rsidRPr="005C160C">
        <w:rPr>
          <w:rFonts w:ascii="Times New Roman" w:hAnsi="Times New Roman"/>
          <w:sz w:val="24"/>
          <w:szCs w:val="24"/>
          <w:vertAlign w:val="subscript"/>
          <w:rPrChange w:id="107" w:author="Francisco Felix" w:date="2016-06-26T12:40:00Z">
            <w:rPr>
              <w:rFonts w:ascii="Times New Roman" w:hAnsi="Times New Roman"/>
              <w:sz w:val="24"/>
              <w:szCs w:val="24"/>
            </w:rPr>
          </w:rPrChange>
        </w:rPr>
        <w:t>2</w:t>
      </w:r>
      <w:r w:rsidRPr="00FE6312">
        <w:rPr>
          <w:rFonts w:ascii="Times New Roman" w:hAnsi="Times New Roman"/>
          <w:sz w:val="24"/>
          <w:szCs w:val="24"/>
        </w:rPr>
        <w:t>O</w:t>
      </w:r>
      <w:r w:rsidRPr="005C160C">
        <w:rPr>
          <w:rFonts w:ascii="Times New Roman" w:hAnsi="Times New Roman"/>
          <w:sz w:val="24"/>
          <w:szCs w:val="24"/>
          <w:vertAlign w:val="subscript"/>
          <w:rPrChange w:id="108" w:author="Francisco Felix" w:date="2016-06-26T12:41:00Z">
            <w:rPr>
              <w:rFonts w:ascii="Times New Roman" w:hAnsi="Times New Roman"/>
              <w:sz w:val="24"/>
              <w:szCs w:val="24"/>
            </w:rPr>
          </w:rPrChange>
        </w:rPr>
        <w:t>2</w:t>
      </w:r>
      <w:r w:rsidRPr="00FE6312">
        <w:rPr>
          <w:rFonts w:ascii="Times New Roman" w:hAnsi="Times New Roman"/>
          <w:sz w:val="24"/>
          <w:szCs w:val="24"/>
        </w:rPr>
        <w:t xml:space="preserve">) e de um halogênio, constituindo a ligação peróxido de hidrogênio-halogênio-MPO um sistema altamente tóxico para os </w:t>
      </w:r>
      <w:proofErr w:type="spellStart"/>
      <w:r w:rsidRPr="00FE6312">
        <w:rPr>
          <w:rFonts w:ascii="Times New Roman" w:hAnsi="Times New Roman"/>
          <w:sz w:val="24"/>
          <w:szCs w:val="24"/>
        </w:rPr>
        <w:t>microorganismos</w:t>
      </w:r>
      <w:proofErr w:type="spellEnd"/>
      <w:r w:rsidRPr="00FE6312">
        <w:rPr>
          <w:rFonts w:ascii="Times New Roman" w:hAnsi="Times New Roman"/>
          <w:sz w:val="24"/>
          <w:szCs w:val="24"/>
        </w:rPr>
        <w:t xml:space="preserve">.  Segundo </w:t>
      </w:r>
      <w:proofErr w:type="spellStart"/>
      <w:r w:rsidRPr="00FE6312">
        <w:rPr>
          <w:rFonts w:ascii="Times New Roman" w:hAnsi="Times New Roman"/>
          <w:sz w:val="24"/>
          <w:szCs w:val="24"/>
        </w:rPr>
        <w:t>Lucisano</w:t>
      </w:r>
      <w:proofErr w:type="spellEnd"/>
      <w:r w:rsidRPr="00FE6312">
        <w:rPr>
          <w:rFonts w:ascii="Times New Roman" w:hAnsi="Times New Roman"/>
          <w:sz w:val="24"/>
          <w:szCs w:val="24"/>
        </w:rPr>
        <w:t xml:space="preserve"> e Mantovani (1984), 2.5 x 10</w:t>
      </w:r>
      <w:r w:rsidRPr="005C160C">
        <w:rPr>
          <w:rFonts w:ascii="Times New Roman" w:hAnsi="Times New Roman"/>
          <w:sz w:val="24"/>
          <w:szCs w:val="24"/>
          <w:vertAlign w:val="superscript"/>
          <w:rPrChange w:id="109" w:author="Francisco Felix" w:date="2016-06-26T12:41:00Z">
            <w:rPr>
              <w:rFonts w:ascii="Times New Roman" w:hAnsi="Times New Roman"/>
              <w:sz w:val="24"/>
              <w:szCs w:val="24"/>
            </w:rPr>
          </w:rPrChange>
        </w:rPr>
        <w:t>6</w:t>
      </w:r>
      <w:r w:rsidRPr="00FE6312">
        <w:rPr>
          <w:rFonts w:ascii="Times New Roman" w:hAnsi="Times New Roman"/>
          <w:sz w:val="24"/>
          <w:szCs w:val="24"/>
        </w:rPr>
        <w:t xml:space="preserve"> de leucócitos humanos, obtidos segundo descrição no item anterior, </w:t>
      </w:r>
      <w:commentRangeStart w:id="110"/>
      <w:r w:rsidRPr="00FE6312">
        <w:rPr>
          <w:rFonts w:ascii="Times New Roman" w:hAnsi="Times New Roman"/>
          <w:sz w:val="24"/>
          <w:szCs w:val="24"/>
        </w:rPr>
        <w:t xml:space="preserve">foram </w:t>
      </w:r>
      <w:commentRangeEnd w:id="110"/>
      <w:r w:rsidR="005C160C">
        <w:rPr>
          <w:rStyle w:val="CommentReference"/>
          <w:rFonts w:ascii="Calibri" w:eastAsia="Calibri" w:hAnsi="Calibri" w:cs="Times New Roman"/>
          <w:lang w:val="x-none" w:eastAsia="x-none"/>
        </w:rPr>
        <w:commentReference w:id="110"/>
      </w:r>
      <w:r w:rsidRPr="00FE6312">
        <w:rPr>
          <w:rFonts w:ascii="Times New Roman" w:hAnsi="Times New Roman"/>
          <w:sz w:val="24"/>
          <w:szCs w:val="24"/>
        </w:rPr>
        <w:t xml:space="preserve">suspensos e tamponados com solução balanceada de Hanks, contendo cálcio e magnésio. </w:t>
      </w:r>
      <w:commentRangeStart w:id="111"/>
      <w:r w:rsidRPr="00FE6312">
        <w:rPr>
          <w:rFonts w:ascii="Times New Roman" w:hAnsi="Times New Roman"/>
          <w:sz w:val="24"/>
          <w:szCs w:val="24"/>
        </w:rPr>
        <w:t xml:space="preserve">As preparações continham predominantemente neutrófilos (85.0 ± 2.8%) </w:t>
      </w:r>
      <w:commentRangeEnd w:id="111"/>
      <w:r w:rsidR="005C160C">
        <w:rPr>
          <w:rStyle w:val="CommentReference"/>
          <w:rFonts w:ascii="Calibri" w:eastAsia="Calibri" w:hAnsi="Calibri" w:cs="Times New Roman"/>
          <w:lang w:val="x-none" w:eastAsia="x-none"/>
        </w:rPr>
        <w:commentReference w:id="111"/>
      </w:r>
      <w:r w:rsidRPr="00FE6312">
        <w:rPr>
          <w:rFonts w:ascii="Times New Roman" w:hAnsi="Times New Roman"/>
          <w:sz w:val="24"/>
          <w:szCs w:val="24"/>
        </w:rPr>
        <w:t xml:space="preserve">e a viabilidade das células foi determinada pelo Teste de </w:t>
      </w:r>
      <w:proofErr w:type="spellStart"/>
      <w:r w:rsidRPr="00FE6312">
        <w:rPr>
          <w:rFonts w:ascii="Times New Roman" w:hAnsi="Times New Roman"/>
          <w:sz w:val="24"/>
          <w:szCs w:val="24"/>
        </w:rPr>
        <w:t>Trypan</w:t>
      </w:r>
      <w:proofErr w:type="spellEnd"/>
      <w:r w:rsidRPr="00FE6312">
        <w:rPr>
          <w:rFonts w:ascii="Times New Roman" w:hAnsi="Times New Roman"/>
          <w:sz w:val="24"/>
          <w:szCs w:val="24"/>
        </w:rPr>
        <w:t xml:space="preserve"> azul, </w:t>
      </w:r>
      <w:commentRangeStart w:id="112"/>
      <w:r w:rsidRPr="00FE6312">
        <w:rPr>
          <w:rFonts w:ascii="Times New Roman" w:hAnsi="Times New Roman"/>
          <w:sz w:val="24"/>
          <w:szCs w:val="24"/>
        </w:rPr>
        <w:t xml:space="preserve">97.7 ± 0.94%. </w:t>
      </w:r>
      <w:commentRangeEnd w:id="112"/>
      <w:r w:rsidR="005C160C">
        <w:rPr>
          <w:rStyle w:val="CommentReference"/>
          <w:rFonts w:ascii="Calibri" w:eastAsia="Calibri" w:hAnsi="Calibri" w:cs="Times New Roman"/>
          <w:lang w:val="x-none" w:eastAsia="x-none"/>
        </w:rPr>
        <w:commentReference w:id="112"/>
      </w:r>
      <w:commentRangeStart w:id="113"/>
      <w:r w:rsidRPr="00FE6312">
        <w:rPr>
          <w:rFonts w:ascii="Times New Roman" w:hAnsi="Times New Roman"/>
          <w:sz w:val="24"/>
          <w:szCs w:val="24"/>
        </w:rPr>
        <w:t xml:space="preserve">As células foram incubadas com os óleos essenciais (0.01, 0.1 e 1 µg/ml) por 15 minutos numa temperatura de 37ºC. </w:t>
      </w:r>
      <w:commentRangeEnd w:id="113"/>
      <w:r w:rsidR="005C160C">
        <w:rPr>
          <w:rStyle w:val="CommentReference"/>
          <w:rFonts w:ascii="Calibri" w:eastAsia="Calibri" w:hAnsi="Calibri" w:cs="Times New Roman"/>
          <w:lang w:val="x-none" w:eastAsia="x-none"/>
        </w:rPr>
        <w:commentReference w:id="113"/>
      </w:r>
      <w:commentRangeStart w:id="114"/>
      <w:r w:rsidRPr="00FE6312">
        <w:rPr>
          <w:rFonts w:ascii="Times New Roman" w:hAnsi="Times New Roman"/>
          <w:sz w:val="24"/>
          <w:szCs w:val="24"/>
        </w:rPr>
        <w:t xml:space="preserve">Os neutrófilos humanos foram estimulados pela adição de acetato de </w:t>
      </w:r>
      <w:proofErr w:type="spellStart"/>
      <w:r w:rsidRPr="00FE6312">
        <w:rPr>
          <w:rFonts w:ascii="Times New Roman" w:hAnsi="Times New Roman"/>
          <w:sz w:val="24"/>
          <w:szCs w:val="24"/>
        </w:rPr>
        <w:t>miristato</w:t>
      </w:r>
      <w:proofErr w:type="spellEnd"/>
      <w:r w:rsidRPr="00FE6312">
        <w:rPr>
          <w:rFonts w:ascii="Times New Roman" w:hAnsi="Times New Roman"/>
          <w:sz w:val="24"/>
          <w:szCs w:val="24"/>
        </w:rPr>
        <w:t xml:space="preserve"> de </w:t>
      </w:r>
      <w:proofErr w:type="spellStart"/>
      <w:r w:rsidRPr="00FE6312">
        <w:rPr>
          <w:rFonts w:ascii="Times New Roman" w:hAnsi="Times New Roman"/>
          <w:sz w:val="24"/>
          <w:szCs w:val="24"/>
        </w:rPr>
        <w:t>forbol</w:t>
      </w:r>
      <w:proofErr w:type="spellEnd"/>
      <w:r w:rsidRPr="00FE6312">
        <w:rPr>
          <w:rFonts w:ascii="Times New Roman" w:hAnsi="Times New Roman"/>
          <w:sz w:val="24"/>
          <w:szCs w:val="24"/>
        </w:rPr>
        <w:t xml:space="preserve"> (PMA, 0.1 µg/</w:t>
      </w:r>
      <w:proofErr w:type="spellStart"/>
      <w:r w:rsidRPr="00FE6312">
        <w:rPr>
          <w:rFonts w:ascii="Times New Roman" w:hAnsi="Times New Roman"/>
          <w:sz w:val="24"/>
          <w:szCs w:val="24"/>
        </w:rPr>
        <w:t>mL</w:t>
      </w:r>
      <w:proofErr w:type="spellEnd"/>
      <w:r w:rsidRPr="00FE6312">
        <w:rPr>
          <w:rFonts w:ascii="Times New Roman" w:hAnsi="Times New Roman"/>
          <w:sz w:val="24"/>
          <w:szCs w:val="24"/>
        </w:rPr>
        <w:t xml:space="preserve">) por 15 minutos numa temperatura de 37ºC. A suspensão foi centrifugada por 10 min, 2.000 g em 4ºC. Alíquotas (50 µL) do sobrenadante foram adicionadas a salina tampão-fosfato (100 µL), tampão-fosfato (50 µL, pH 7.0) e H2O2 (0.012%). Após 5 minutos numa temperatura de 37ºC, </w:t>
      </w:r>
      <w:proofErr w:type="spellStart"/>
      <w:r w:rsidRPr="00FE6312">
        <w:rPr>
          <w:rFonts w:ascii="Times New Roman" w:hAnsi="Times New Roman"/>
          <w:sz w:val="24"/>
          <w:szCs w:val="24"/>
        </w:rPr>
        <w:t>tetrametil</w:t>
      </w:r>
      <w:proofErr w:type="spellEnd"/>
      <w:r w:rsidRPr="00FE6312">
        <w:rPr>
          <w:rFonts w:ascii="Times New Roman" w:hAnsi="Times New Roman"/>
          <w:sz w:val="24"/>
          <w:szCs w:val="24"/>
        </w:rPr>
        <w:t xml:space="preserve"> benzidina (1.5 </w:t>
      </w:r>
      <w:proofErr w:type="spellStart"/>
      <w:r w:rsidRPr="00FE6312">
        <w:rPr>
          <w:rFonts w:ascii="Times New Roman" w:hAnsi="Times New Roman"/>
          <w:sz w:val="24"/>
          <w:szCs w:val="24"/>
        </w:rPr>
        <w:t>mM</w:t>
      </w:r>
      <w:proofErr w:type="spellEnd"/>
      <w:r w:rsidRPr="00FE6312">
        <w:rPr>
          <w:rFonts w:ascii="Times New Roman" w:hAnsi="Times New Roman"/>
          <w:sz w:val="24"/>
          <w:szCs w:val="24"/>
        </w:rPr>
        <w:t xml:space="preserve">, 20 µL) foi adicionado e a reação foi interrompida pela adição de 30 µL de acetato de sódio (1.5 M, pH 3.0). A absorbância foi determinada em 620 </w:t>
      </w:r>
      <w:proofErr w:type="spellStart"/>
      <w:r w:rsidRPr="00FE6312">
        <w:rPr>
          <w:rFonts w:ascii="Times New Roman" w:hAnsi="Times New Roman"/>
          <w:sz w:val="24"/>
          <w:szCs w:val="24"/>
        </w:rPr>
        <w:t>nm</w:t>
      </w:r>
      <w:proofErr w:type="spellEnd"/>
      <w:r w:rsidRPr="00FE6312">
        <w:rPr>
          <w:rFonts w:ascii="Times New Roman" w:hAnsi="Times New Roman"/>
          <w:sz w:val="24"/>
          <w:szCs w:val="24"/>
        </w:rPr>
        <w:t xml:space="preserve">. </w:t>
      </w:r>
      <w:commentRangeEnd w:id="114"/>
      <w:r w:rsidR="005C160C">
        <w:rPr>
          <w:rStyle w:val="CommentReference"/>
          <w:rFonts w:ascii="Calibri" w:eastAsia="Calibri" w:hAnsi="Calibri" w:cs="Times New Roman"/>
          <w:lang w:val="x-none" w:eastAsia="x-none"/>
        </w:rPr>
        <w:commentReference w:id="114"/>
      </w:r>
    </w:p>
    <w:p w14:paraId="48AB332A" w14:textId="77777777" w:rsidR="00C67E26" w:rsidRPr="009E1B53" w:rsidRDefault="00EB49A8" w:rsidP="00C67E26">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3.5.6 </w:t>
      </w:r>
      <w:r w:rsidR="00C67E26" w:rsidRPr="009E1B53">
        <w:rPr>
          <w:rFonts w:ascii="Times New Roman" w:hAnsi="Times New Roman" w:cs="Times New Roman"/>
          <w:b/>
          <w:sz w:val="24"/>
          <w:szCs w:val="24"/>
        </w:rPr>
        <w:t xml:space="preserve">Determinação da Atividade da </w:t>
      </w:r>
      <w:proofErr w:type="spellStart"/>
      <w:r w:rsidR="00C67E26" w:rsidRPr="009E1B53">
        <w:rPr>
          <w:rFonts w:ascii="Times New Roman" w:hAnsi="Times New Roman" w:cs="Times New Roman"/>
          <w:b/>
          <w:sz w:val="24"/>
          <w:szCs w:val="24"/>
        </w:rPr>
        <w:t>Acetilcolinesterase</w:t>
      </w:r>
      <w:proofErr w:type="spellEnd"/>
      <w:r w:rsidR="00C67E26" w:rsidRPr="009E1B53">
        <w:rPr>
          <w:rFonts w:ascii="Times New Roman" w:hAnsi="Times New Roman" w:cs="Times New Roman"/>
          <w:b/>
          <w:sz w:val="24"/>
          <w:szCs w:val="24"/>
        </w:rPr>
        <w:t xml:space="preserve"> (</w:t>
      </w:r>
      <w:proofErr w:type="spellStart"/>
      <w:r w:rsidR="00C67E26" w:rsidRPr="009E1B53">
        <w:rPr>
          <w:rFonts w:ascii="Times New Roman" w:hAnsi="Times New Roman" w:cs="Times New Roman"/>
          <w:b/>
          <w:sz w:val="24"/>
          <w:szCs w:val="24"/>
        </w:rPr>
        <w:t>AChE</w:t>
      </w:r>
      <w:proofErr w:type="spellEnd"/>
      <w:r w:rsidR="00C67E26" w:rsidRPr="009E1B53">
        <w:rPr>
          <w:rFonts w:ascii="Times New Roman" w:hAnsi="Times New Roman" w:cs="Times New Roman"/>
          <w:b/>
          <w:sz w:val="24"/>
          <w:szCs w:val="24"/>
        </w:rPr>
        <w:t>)</w:t>
      </w:r>
    </w:p>
    <w:p w14:paraId="6AD6AFEA" w14:textId="77777777" w:rsidR="00C67E26" w:rsidRPr="009E1B53"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b/>
          <w:sz w:val="24"/>
          <w:szCs w:val="24"/>
        </w:rPr>
        <w:tab/>
      </w:r>
      <w:r w:rsidRPr="009E1B53">
        <w:rPr>
          <w:rFonts w:ascii="Times New Roman" w:hAnsi="Times New Roman" w:cs="Times New Roman"/>
          <w:sz w:val="24"/>
          <w:szCs w:val="24"/>
        </w:rPr>
        <w:t xml:space="preserve">A atividade </w:t>
      </w:r>
      <w:proofErr w:type="spellStart"/>
      <w:r w:rsidRPr="009E1B53">
        <w:rPr>
          <w:rFonts w:ascii="Times New Roman" w:hAnsi="Times New Roman" w:cs="Times New Roman"/>
          <w:sz w:val="24"/>
          <w:szCs w:val="24"/>
        </w:rPr>
        <w:t>acetilcolinesterásica</w:t>
      </w:r>
      <w:proofErr w:type="spellEnd"/>
      <w:r w:rsidRPr="009E1B53">
        <w:rPr>
          <w:rFonts w:ascii="Times New Roman" w:hAnsi="Times New Roman" w:cs="Times New Roman"/>
          <w:sz w:val="24"/>
          <w:szCs w:val="24"/>
        </w:rPr>
        <w:t xml:space="preserve"> (</w:t>
      </w:r>
      <w:proofErr w:type="spellStart"/>
      <w:r w:rsidRPr="009E1B53">
        <w:rPr>
          <w:rFonts w:ascii="Times New Roman" w:hAnsi="Times New Roman" w:cs="Times New Roman"/>
          <w:sz w:val="24"/>
          <w:szCs w:val="24"/>
        </w:rPr>
        <w:t>AChE</w:t>
      </w:r>
      <w:proofErr w:type="spellEnd"/>
      <w:r w:rsidRPr="009E1B53">
        <w:rPr>
          <w:rFonts w:ascii="Times New Roman" w:hAnsi="Times New Roman" w:cs="Times New Roman"/>
          <w:sz w:val="24"/>
          <w:szCs w:val="24"/>
        </w:rPr>
        <w:t xml:space="preserve">) </w:t>
      </w:r>
      <w:r w:rsidR="00255AB2">
        <w:rPr>
          <w:rFonts w:ascii="Times New Roman" w:hAnsi="Times New Roman" w:cs="Times New Roman"/>
          <w:sz w:val="24"/>
          <w:szCs w:val="24"/>
        </w:rPr>
        <w:t>será</w:t>
      </w:r>
      <w:r w:rsidRPr="009E1B53">
        <w:rPr>
          <w:rFonts w:ascii="Times New Roman" w:hAnsi="Times New Roman" w:cs="Times New Roman"/>
          <w:sz w:val="24"/>
          <w:szCs w:val="24"/>
        </w:rPr>
        <w:t xml:space="preserve"> determinada a 25 </w:t>
      </w:r>
      <w:proofErr w:type="spellStart"/>
      <w:r w:rsidRPr="009E1B53">
        <w:rPr>
          <w:rFonts w:ascii="Times New Roman" w:hAnsi="Times New Roman" w:cs="Times New Roman"/>
          <w:sz w:val="24"/>
          <w:szCs w:val="24"/>
        </w:rPr>
        <w:t>ºC</w:t>
      </w:r>
      <w:proofErr w:type="spellEnd"/>
      <w:r w:rsidRPr="009E1B53">
        <w:rPr>
          <w:rFonts w:ascii="Times New Roman" w:hAnsi="Times New Roman" w:cs="Times New Roman"/>
          <w:sz w:val="24"/>
          <w:szCs w:val="24"/>
        </w:rPr>
        <w:t xml:space="preserve"> e pH 8,0, de acordo com o método de </w:t>
      </w:r>
      <w:proofErr w:type="spellStart"/>
      <w:r w:rsidRPr="009E1B53">
        <w:rPr>
          <w:rFonts w:ascii="Times New Roman" w:hAnsi="Times New Roman" w:cs="Times New Roman"/>
          <w:sz w:val="24"/>
          <w:szCs w:val="24"/>
        </w:rPr>
        <w:t>Ellman</w:t>
      </w:r>
      <w:proofErr w:type="spellEnd"/>
      <w:r w:rsidRPr="009E1B53">
        <w:rPr>
          <w:rFonts w:ascii="Times New Roman" w:hAnsi="Times New Roman" w:cs="Times New Roman"/>
          <w:sz w:val="24"/>
          <w:szCs w:val="24"/>
        </w:rPr>
        <w:t xml:space="preserve"> </w:t>
      </w:r>
      <w:r w:rsidRPr="009E1B53">
        <w:rPr>
          <w:rFonts w:ascii="Times New Roman" w:hAnsi="Times New Roman" w:cs="Times New Roman"/>
          <w:i/>
          <w:sz w:val="24"/>
          <w:szCs w:val="24"/>
        </w:rPr>
        <w:t>et al.,</w:t>
      </w:r>
      <w:r w:rsidRPr="009E1B53">
        <w:rPr>
          <w:rFonts w:ascii="Times New Roman" w:hAnsi="Times New Roman" w:cs="Times New Roman"/>
          <w:sz w:val="24"/>
          <w:szCs w:val="24"/>
        </w:rPr>
        <w:t xml:space="preserve"> (1961),  que tem como princípio a medida da velocidade de produção da </w:t>
      </w:r>
      <w:proofErr w:type="spellStart"/>
      <w:r w:rsidRPr="009E1B53">
        <w:rPr>
          <w:rFonts w:ascii="Times New Roman" w:hAnsi="Times New Roman" w:cs="Times New Roman"/>
          <w:sz w:val="24"/>
          <w:szCs w:val="24"/>
        </w:rPr>
        <w:t>tiocolina</w:t>
      </w:r>
      <w:proofErr w:type="spellEnd"/>
      <w:r w:rsidRPr="009E1B53">
        <w:rPr>
          <w:rFonts w:ascii="Times New Roman" w:hAnsi="Times New Roman" w:cs="Times New Roman"/>
          <w:sz w:val="24"/>
          <w:szCs w:val="24"/>
        </w:rPr>
        <w:t xml:space="preserve"> à proporção que a </w:t>
      </w:r>
      <w:proofErr w:type="spellStart"/>
      <w:r w:rsidRPr="009E1B53">
        <w:rPr>
          <w:rFonts w:ascii="Times New Roman" w:hAnsi="Times New Roman" w:cs="Times New Roman"/>
          <w:sz w:val="24"/>
          <w:szCs w:val="24"/>
        </w:rPr>
        <w:t>acetiltiocolina</w:t>
      </w:r>
      <w:proofErr w:type="spellEnd"/>
      <w:r w:rsidRPr="009E1B53">
        <w:rPr>
          <w:rFonts w:ascii="Times New Roman" w:hAnsi="Times New Roman" w:cs="Times New Roman"/>
          <w:sz w:val="24"/>
          <w:szCs w:val="24"/>
        </w:rPr>
        <w:t xml:space="preserve"> (ATC), utilizada como substrato, é hidrolisada. Isto é acompanhado pela reação contínua do tiol com o íon 5:5’-ditio-bis-2 </w:t>
      </w:r>
      <w:proofErr w:type="spellStart"/>
      <w:r w:rsidRPr="009E1B53">
        <w:rPr>
          <w:rFonts w:ascii="Times New Roman" w:hAnsi="Times New Roman" w:cs="Times New Roman"/>
          <w:sz w:val="24"/>
          <w:szCs w:val="24"/>
        </w:rPr>
        <w:t>nitrobenzoato</w:t>
      </w:r>
      <w:proofErr w:type="spellEnd"/>
      <w:r w:rsidRPr="009E1B53">
        <w:rPr>
          <w:rFonts w:ascii="Times New Roman" w:hAnsi="Times New Roman" w:cs="Times New Roman"/>
          <w:sz w:val="24"/>
          <w:szCs w:val="24"/>
        </w:rPr>
        <w:t xml:space="preserve"> (I) para produzir o ânion amarelo do ácido 5-tio-2 </w:t>
      </w:r>
      <w:proofErr w:type="spellStart"/>
      <w:r w:rsidRPr="009E1B53">
        <w:rPr>
          <w:rFonts w:ascii="Times New Roman" w:hAnsi="Times New Roman" w:cs="Times New Roman"/>
          <w:sz w:val="24"/>
          <w:szCs w:val="24"/>
        </w:rPr>
        <w:t>nitrobenzóico</w:t>
      </w:r>
      <w:proofErr w:type="spellEnd"/>
      <w:r w:rsidRPr="009E1B53">
        <w:rPr>
          <w:rFonts w:ascii="Times New Roman" w:hAnsi="Times New Roman" w:cs="Times New Roman"/>
          <w:sz w:val="24"/>
          <w:szCs w:val="24"/>
        </w:rPr>
        <w:t xml:space="preserve"> (II). </w:t>
      </w:r>
    </w:p>
    <w:p w14:paraId="4927A628" w14:textId="77777777" w:rsidR="00C67E26" w:rsidRPr="009E1B53"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ab/>
        <w:t xml:space="preserve">A atividade enzimática </w:t>
      </w:r>
      <w:r w:rsidR="00255AB2">
        <w:rPr>
          <w:rFonts w:ascii="Times New Roman" w:hAnsi="Times New Roman" w:cs="Times New Roman"/>
          <w:sz w:val="24"/>
          <w:szCs w:val="24"/>
        </w:rPr>
        <w:t>será</w:t>
      </w:r>
      <w:r w:rsidRPr="009E1B53">
        <w:rPr>
          <w:rFonts w:ascii="Times New Roman" w:hAnsi="Times New Roman" w:cs="Times New Roman"/>
          <w:sz w:val="24"/>
          <w:szCs w:val="24"/>
        </w:rPr>
        <w:t xml:space="preserve"> medida através da leitura da variação da absorbância por minuto, durante 3 minutos, sendo a reação linear durante, pelo menos, 10 minutos (ALLES; HAWES, 1953). </w:t>
      </w:r>
      <w:commentRangeStart w:id="115"/>
      <w:r w:rsidRPr="009E1B53">
        <w:rPr>
          <w:rFonts w:ascii="Times New Roman" w:hAnsi="Times New Roman" w:cs="Times New Roman"/>
          <w:sz w:val="24"/>
          <w:szCs w:val="24"/>
        </w:rPr>
        <w:t xml:space="preserve">As leituras das absorbâncias foram feitas no comprimento de onda de 412 </w:t>
      </w:r>
      <w:proofErr w:type="spellStart"/>
      <w:r w:rsidRPr="009E1B53">
        <w:rPr>
          <w:rFonts w:ascii="Times New Roman" w:hAnsi="Times New Roman" w:cs="Times New Roman"/>
          <w:sz w:val="24"/>
          <w:szCs w:val="24"/>
        </w:rPr>
        <w:t>nm</w:t>
      </w:r>
      <w:proofErr w:type="spellEnd"/>
      <w:r w:rsidRPr="009E1B53">
        <w:rPr>
          <w:rFonts w:ascii="Times New Roman" w:hAnsi="Times New Roman" w:cs="Times New Roman"/>
          <w:sz w:val="24"/>
          <w:szCs w:val="24"/>
        </w:rPr>
        <w:t>, através de um espectrofotômetro (</w:t>
      </w:r>
      <w:proofErr w:type="spellStart"/>
      <w:r w:rsidRPr="009E1B53">
        <w:rPr>
          <w:rFonts w:ascii="Times New Roman" w:hAnsi="Times New Roman" w:cs="Times New Roman"/>
          <w:i/>
          <w:sz w:val="24"/>
          <w:szCs w:val="24"/>
        </w:rPr>
        <w:t>Beckman</w:t>
      </w:r>
      <w:proofErr w:type="spellEnd"/>
      <w:r w:rsidRPr="009E1B53">
        <w:rPr>
          <w:rFonts w:ascii="Times New Roman" w:hAnsi="Times New Roman" w:cs="Times New Roman"/>
          <w:sz w:val="24"/>
          <w:szCs w:val="24"/>
        </w:rPr>
        <w:t xml:space="preserve"> DU acoplado a um sistema de modernização da </w:t>
      </w:r>
      <w:proofErr w:type="spellStart"/>
      <w:r w:rsidRPr="009E1B53">
        <w:rPr>
          <w:rFonts w:ascii="Times New Roman" w:hAnsi="Times New Roman" w:cs="Times New Roman"/>
          <w:sz w:val="24"/>
          <w:szCs w:val="24"/>
        </w:rPr>
        <w:t>Gilford</w:t>
      </w:r>
      <w:proofErr w:type="spellEnd"/>
      <w:r w:rsidRPr="009E1B53">
        <w:rPr>
          <w:rFonts w:ascii="Times New Roman" w:hAnsi="Times New Roman" w:cs="Times New Roman"/>
          <w:sz w:val="24"/>
          <w:szCs w:val="24"/>
        </w:rPr>
        <w:t xml:space="preserve">, USA ou </w:t>
      </w:r>
      <w:proofErr w:type="spellStart"/>
      <w:r w:rsidRPr="009E1B53">
        <w:rPr>
          <w:rFonts w:ascii="Times New Roman" w:hAnsi="Times New Roman" w:cs="Times New Roman"/>
          <w:i/>
          <w:sz w:val="24"/>
          <w:szCs w:val="24"/>
        </w:rPr>
        <w:t>Beckman</w:t>
      </w:r>
      <w:proofErr w:type="spellEnd"/>
      <w:r w:rsidRPr="009E1B53">
        <w:rPr>
          <w:rFonts w:ascii="Times New Roman" w:hAnsi="Times New Roman" w:cs="Times New Roman"/>
          <w:sz w:val="24"/>
          <w:szCs w:val="24"/>
        </w:rPr>
        <w:t xml:space="preserve">, modelo DU 640B, CA, USA) que permitiu leituras automáticas em sistema digital e forneceu maior </w:t>
      </w:r>
      <w:r w:rsidRPr="009E1B53">
        <w:rPr>
          <w:rFonts w:ascii="Times New Roman" w:hAnsi="Times New Roman" w:cs="Times New Roman"/>
          <w:sz w:val="24"/>
          <w:szCs w:val="24"/>
        </w:rPr>
        <w:lastRenderedPageBreak/>
        <w:t xml:space="preserve">sensibilidade (leitura em décimos de milésimos de absorbância). A atividade específica foi expressa em </w:t>
      </w:r>
      <w:proofErr w:type="spellStart"/>
      <w:r w:rsidRPr="009E1B53">
        <w:rPr>
          <w:rFonts w:ascii="Times New Roman" w:hAnsi="Times New Roman" w:cs="Times New Roman"/>
          <w:sz w:val="24"/>
          <w:szCs w:val="24"/>
        </w:rPr>
        <w:t>nmoles</w:t>
      </w:r>
      <w:proofErr w:type="spellEnd"/>
      <w:r w:rsidRPr="009E1B53">
        <w:rPr>
          <w:rFonts w:ascii="Times New Roman" w:hAnsi="Times New Roman" w:cs="Times New Roman"/>
          <w:sz w:val="24"/>
          <w:szCs w:val="24"/>
        </w:rPr>
        <w:t xml:space="preserve"> de ATC hidrolisados por miligrama de proteína por minuto.</w:t>
      </w:r>
      <w:commentRangeEnd w:id="115"/>
      <w:r w:rsidR="004F58A1">
        <w:rPr>
          <w:rStyle w:val="CommentReference"/>
          <w:rFonts w:ascii="Calibri" w:eastAsia="Calibri" w:hAnsi="Calibri" w:cs="Times New Roman"/>
          <w:lang w:val="x-none" w:eastAsia="x-none"/>
        </w:rPr>
        <w:commentReference w:id="115"/>
      </w:r>
    </w:p>
    <w:p w14:paraId="111E3A01" w14:textId="77777777" w:rsidR="00C67E26" w:rsidRPr="009E1B53" w:rsidRDefault="00C67E26" w:rsidP="00C67E26">
      <w:pPr>
        <w:spacing w:before="240" w:line="360" w:lineRule="auto"/>
        <w:ind w:firstLine="709"/>
        <w:jc w:val="both"/>
        <w:rPr>
          <w:rFonts w:ascii="Times New Roman" w:hAnsi="Times New Roman" w:cs="Times New Roman"/>
          <w:sz w:val="24"/>
          <w:szCs w:val="24"/>
        </w:rPr>
      </w:pPr>
      <w:r w:rsidRPr="009E1B53">
        <w:rPr>
          <w:rFonts w:ascii="Times New Roman" w:hAnsi="Times New Roman" w:cs="Times New Roman"/>
          <w:noProof/>
          <w:sz w:val="24"/>
          <w:szCs w:val="24"/>
          <w:lang w:val="en-US"/>
        </w:rPr>
        <w:drawing>
          <wp:inline distT="0" distB="0" distL="0" distR="0" wp14:anchorId="42866322" wp14:editId="3895E2AC">
            <wp:extent cx="4972050" cy="9620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2050" cy="962025"/>
                    </a:xfrm>
                    <a:prstGeom prst="rect">
                      <a:avLst/>
                    </a:prstGeom>
                    <a:noFill/>
                    <a:ln>
                      <a:noFill/>
                    </a:ln>
                  </pic:spPr>
                </pic:pic>
              </a:graphicData>
            </a:graphic>
          </wp:inline>
        </w:drawing>
      </w:r>
    </w:p>
    <w:p w14:paraId="4FA3FA4D" w14:textId="77777777" w:rsidR="00C67E26" w:rsidRPr="009E1B53"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As soluções utilizadas neste teste: </w:t>
      </w:r>
    </w:p>
    <w:p w14:paraId="60C62FD1" w14:textId="77777777" w:rsidR="00C67E26" w:rsidRPr="009E1B53"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 Solução de ácido 5:5’-dito- bis-2 </w:t>
      </w:r>
      <w:proofErr w:type="spellStart"/>
      <w:r w:rsidRPr="009E1B53">
        <w:rPr>
          <w:rFonts w:ascii="Times New Roman" w:hAnsi="Times New Roman" w:cs="Times New Roman"/>
          <w:sz w:val="24"/>
          <w:szCs w:val="24"/>
        </w:rPr>
        <w:t>nitrobenzoato</w:t>
      </w:r>
      <w:proofErr w:type="spellEnd"/>
      <w:r w:rsidRPr="009E1B53">
        <w:rPr>
          <w:rFonts w:ascii="Times New Roman" w:hAnsi="Times New Roman" w:cs="Times New Roman"/>
          <w:sz w:val="24"/>
          <w:szCs w:val="24"/>
        </w:rPr>
        <w:t xml:space="preserve">, DTNB (Sigma, St. Louis, MO, USA) 10 </w:t>
      </w:r>
      <w:proofErr w:type="spellStart"/>
      <w:r w:rsidRPr="009E1B53">
        <w:rPr>
          <w:rFonts w:ascii="Times New Roman" w:hAnsi="Times New Roman" w:cs="Times New Roman"/>
          <w:sz w:val="24"/>
          <w:szCs w:val="24"/>
        </w:rPr>
        <w:t>mM</w:t>
      </w:r>
      <w:proofErr w:type="spellEnd"/>
      <w:r w:rsidRPr="009E1B53">
        <w:rPr>
          <w:rFonts w:ascii="Times New Roman" w:hAnsi="Times New Roman" w:cs="Times New Roman"/>
          <w:sz w:val="24"/>
          <w:szCs w:val="24"/>
        </w:rPr>
        <w:t xml:space="preserve"> em tampão de sódio; </w:t>
      </w:r>
    </w:p>
    <w:p w14:paraId="2E254895" w14:textId="77777777" w:rsidR="00C67E26" w:rsidRPr="009E1B53"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 Solução de iodeto de </w:t>
      </w:r>
      <w:proofErr w:type="spellStart"/>
      <w:r w:rsidRPr="009E1B53">
        <w:rPr>
          <w:rFonts w:ascii="Times New Roman" w:hAnsi="Times New Roman" w:cs="Times New Roman"/>
          <w:sz w:val="24"/>
          <w:szCs w:val="24"/>
        </w:rPr>
        <w:t>acetilicolina</w:t>
      </w:r>
      <w:proofErr w:type="spellEnd"/>
      <w:r w:rsidRPr="009E1B53">
        <w:rPr>
          <w:rFonts w:ascii="Times New Roman" w:hAnsi="Times New Roman" w:cs="Times New Roman"/>
          <w:sz w:val="24"/>
          <w:szCs w:val="24"/>
        </w:rPr>
        <w:t xml:space="preserve">, ATC (Sigma, Sr. Louis, MO, USA) 75 </w:t>
      </w:r>
      <w:proofErr w:type="spellStart"/>
      <w:r w:rsidRPr="009E1B53">
        <w:rPr>
          <w:rFonts w:ascii="Times New Roman" w:hAnsi="Times New Roman" w:cs="Times New Roman"/>
          <w:sz w:val="24"/>
          <w:szCs w:val="24"/>
        </w:rPr>
        <w:t>mM</w:t>
      </w:r>
      <w:proofErr w:type="spellEnd"/>
      <w:r w:rsidRPr="009E1B53">
        <w:rPr>
          <w:rFonts w:ascii="Times New Roman" w:hAnsi="Times New Roman" w:cs="Times New Roman"/>
          <w:sz w:val="24"/>
          <w:szCs w:val="24"/>
        </w:rPr>
        <w:t xml:space="preserve"> em água bidestilada; Tampão de Fosfato de Sódio: NaH</w:t>
      </w:r>
      <w:r w:rsidRPr="009E1B53">
        <w:rPr>
          <w:rFonts w:ascii="Times New Roman" w:hAnsi="Times New Roman" w:cs="Times New Roman"/>
          <w:sz w:val="24"/>
          <w:szCs w:val="24"/>
          <w:vertAlign w:val="subscript"/>
        </w:rPr>
        <w:t>2</w:t>
      </w:r>
      <w:r w:rsidRPr="009E1B53">
        <w:rPr>
          <w:rFonts w:ascii="Times New Roman" w:hAnsi="Times New Roman" w:cs="Times New Roman"/>
          <w:sz w:val="24"/>
          <w:szCs w:val="24"/>
        </w:rPr>
        <w:t>OPO</w:t>
      </w:r>
      <w:r w:rsidRPr="009E1B53">
        <w:rPr>
          <w:rFonts w:ascii="Times New Roman" w:hAnsi="Times New Roman" w:cs="Times New Roman"/>
          <w:sz w:val="24"/>
          <w:szCs w:val="24"/>
          <w:vertAlign w:val="subscript"/>
        </w:rPr>
        <w:t>4</w:t>
      </w:r>
      <w:r w:rsidRPr="009E1B53">
        <w:rPr>
          <w:rFonts w:ascii="Times New Roman" w:hAnsi="Times New Roman" w:cs="Times New Roman"/>
          <w:sz w:val="24"/>
          <w:szCs w:val="24"/>
        </w:rPr>
        <w:t>.H</w:t>
      </w:r>
      <w:r w:rsidRPr="009E1B53">
        <w:rPr>
          <w:rFonts w:ascii="Times New Roman" w:hAnsi="Times New Roman" w:cs="Times New Roman"/>
          <w:sz w:val="24"/>
          <w:szCs w:val="24"/>
          <w:vertAlign w:val="subscript"/>
        </w:rPr>
        <w:t>2</w:t>
      </w:r>
      <w:r w:rsidRPr="009E1B53">
        <w:rPr>
          <w:rFonts w:ascii="Times New Roman" w:hAnsi="Times New Roman" w:cs="Times New Roman"/>
          <w:sz w:val="24"/>
          <w:szCs w:val="24"/>
        </w:rPr>
        <w:t>O, 0,1</w:t>
      </w:r>
      <w:r>
        <w:rPr>
          <w:rFonts w:ascii="Times New Roman" w:hAnsi="Times New Roman" w:cs="Times New Roman"/>
          <w:sz w:val="24"/>
          <w:szCs w:val="24"/>
        </w:rPr>
        <w:t xml:space="preserve">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em água bidestilada, pH 7.0.</w:t>
      </w:r>
    </w:p>
    <w:p w14:paraId="675E45EE" w14:textId="77777777" w:rsidR="00C67E26" w:rsidRPr="009E1B53"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Os tecidos </w:t>
      </w:r>
      <w:del w:id="116" w:author="Francisco Felix" w:date="2016-06-26T12:45:00Z">
        <w:r w:rsidRPr="009E1B53" w:rsidDel="004F58A1">
          <w:rPr>
            <w:rFonts w:ascii="Times New Roman" w:hAnsi="Times New Roman" w:cs="Times New Roman"/>
            <w:sz w:val="24"/>
            <w:szCs w:val="24"/>
          </w:rPr>
          <w:delText xml:space="preserve">foram </w:delText>
        </w:r>
      </w:del>
      <w:ins w:id="117" w:author="Francisco Felix" w:date="2016-06-26T12:45:00Z">
        <w:r w:rsidR="004F58A1">
          <w:rPr>
            <w:rFonts w:ascii="Times New Roman" w:hAnsi="Times New Roman" w:cs="Times New Roman"/>
            <w:sz w:val="24"/>
            <w:szCs w:val="24"/>
          </w:rPr>
          <w:t>serão</w:t>
        </w:r>
        <w:r w:rsidR="004F58A1" w:rsidRPr="009E1B53">
          <w:rPr>
            <w:rFonts w:ascii="Times New Roman" w:hAnsi="Times New Roman" w:cs="Times New Roman"/>
            <w:sz w:val="24"/>
            <w:szCs w:val="24"/>
          </w:rPr>
          <w:t xml:space="preserve"> </w:t>
        </w:r>
      </w:ins>
      <w:r w:rsidRPr="009E1B53">
        <w:rPr>
          <w:rFonts w:ascii="Times New Roman" w:hAnsi="Times New Roman" w:cs="Times New Roman"/>
          <w:sz w:val="24"/>
          <w:szCs w:val="24"/>
        </w:rPr>
        <w:t xml:space="preserve">homogeneizados em tampão fosfato 10% e o </w:t>
      </w:r>
      <w:proofErr w:type="spellStart"/>
      <w:r w:rsidRPr="009E1B53">
        <w:rPr>
          <w:rFonts w:ascii="Times New Roman" w:hAnsi="Times New Roman" w:cs="Times New Roman"/>
          <w:sz w:val="24"/>
          <w:szCs w:val="24"/>
        </w:rPr>
        <w:t>homogenato</w:t>
      </w:r>
      <w:proofErr w:type="spellEnd"/>
      <w:r w:rsidRPr="009E1B53">
        <w:rPr>
          <w:rFonts w:ascii="Times New Roman" w:hAnsi="Times New Roman" w:cs="Times New Roman"/>
          <w:sz w:val="24"/>
          <w:szCs w:val="24"/>
        </w:rPr>
        <w:t xml:space="preserve"> (5 µL) </w:t>
      </w:r>
      <w:del w:id="118" w:author="Francisco Felix" w:date="2016-06-26T12:45:00Z">
        <w:r w:rsidRPr="009E1B53" w:rsidDel="004F58A1">
          <w:rPr>
            <w:rFonts w:ascii="Times New Roman" w:hAnsi="Times New Roman" w:cs="Times New Roman"/>
            <w:sz w:val="24"/>
            <w:szCs w:val="24"/>
          </w:rPr>
          <w:delText xml:space="preserve">foi </w:delText>
        </w:r>
      </w:del>
      <w:ins w:id="119" w:author="Francisco Felix" w:date="2016-06-26T12:45:00Z">
        <w:r w:rsidR="004F58A1">
          <w:rPr>
            <w:rFonts w:ascii="Times New Roman" w:hAnsi="Times New Roman" w:cs="Times New Roman"/>
            <w:sz w:val="24"/>
            <w:szCs w:val="24"/>
          </w:rPr>
          <w:t>será</w:t>
        </w:r>
        <w:r w:rsidR="004F58A1" w:rsidRPr="009E1B53">
          <w:rPr>
            <w:rFonts w:ascii="Times New Roman" w:hAnsi="Times New Roman" w:cs="Times New Roman"/>
            <w:sz w:val="24"/>
            <w:szCs w:val="24"/>
          </w:rPr>
          <w:t xml:space="preserve"> </w:t>
        </w:r>
      </w:ins>
      <w:r w:rsidRPr="009E1B53">
        <w:rPr>
          <w:rFonts w:ascii="Times New Roman" w:hAnsi="Times New Roman" w:cs="Times New Roman"/>
          <w:sz w:val="24"/>
          <w:szCs w:val="24"/>
        </w:rPr>
        <w:t xml:space="preserve">adicionado a uma </w:t>
      </w:r>
      <w:proofErr w:type="spellStart"/>
      <w:r w:rsidRPr="009E1B53">
        <w:rPr>
          <w:rFonts w:ascii="Times New Roman" w:hAnsi="Times New Roman" w:cs="Times New Roman"/>
          <w:sz w:val="24"/>
          <w:szCs w:val="24"/>
        </w:rPr>
        <w:t>cubeta</w:t>
      </w:r>
      <w:proofErr w:type="spellEnd"/>
      <w:r w:rsidRPr="009E1B53">
        <w:rPr>
          <w:rFonts w:ascii="Times New Roman" w:hAnsi="Times New Roman" w:cs="Times New Roman"/>
          <w:sz w:val="24"/>
          <w:szCs w:val="24"/>
        </w:rPr>
        <w:t xml:space="preserve"> contendo 500 µL do tampão, 895 µl de  água  destilada  e  50  µL  de  ácido  </w:t>
      </w:r>
      <w:proofErr w:type="spellStart"/>
      <w:r w:rsidRPr="009E1B53">
        <w:rPr>
          <w:rFonts w:ascii="Times New Roman" w:hAnsi="Times New Roman" w:cs="Times New Roman"/>
          <w:sz w:val="24"/>
          <w:szCs w:val="24"/>
        </w:rPr>
        <w:t>ditiobisnitrobenzóico</w:t>
      </w:r>
      <w:proofErr w:type="spellEnd"/>
      <w:r w:rsidRPr="009E1B53">
        <w:rPr>
          <w:rFonts w:ascii="Times New Roman" w:hAnsi="Times New Roman" w:cs="Times New Roman"/>
          <w:sz w:val="24"/>
          <w:szCs w:val="24"/>
        </w:rPr>
        <w:t xml:space="preserve">  (DTNB)  0,01M  e  a  absorbância  zerada.  </w:t>
      </w:r>
    </w:p>
    <w:p w14:paraId="26ADB871" w14:textId="77777777" w:rsidR="00C67E26"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Após a absorbância ser deixada em zero, a </w:t>
      </w:r>
      <w:proofErr w:type="spellStart"/>
      <w:r w:rsidRPr="009E1B53">
        <w:rPr>
          <w:rFonts w:ascii="Times New Roman" w:hAnsi="Times New Roman" w:cs="Times New Roman"/>
          <w:sz w:val="24"/>
          <w:szCs w:val="24"/>
        </w:rPr>
        <w:t>cubeta</w:t>
      </w:r>
      <w:proofErr w:type="spellEnd"/>
      <w:r w:rsidRPr="009E1B53">
        <w:rPr>
          <w:rFonts w:ascii="Times New Roman" w:hAnsi="Times New Roman" w:cs="Times New Roman"/>
          <w:sz w:val="24"/>
          <w:szCs w:val="24"/>
        </w:rPr>
        <w:t xml:space="preserve"> é retirada e acrescentado 50µL de iodeto de </w:t>
      </w:r>
      <w:proofErr w:type="spellStart"/>
      <w:r w:rsidRPr="009E1B53">
        <w:rPr>
          <w:rFonts w:ascii="Times New Roman" w:hAnsi="Times New Roman" w:cs="Times New Roman"/>
          <w:sz w:val="24"/>
          <w:szCs w:val="24"/>
        </w:rPr>
        <w:t>acetiotiocolina</w:t>
      </w:r>
      <w:proofErr w:type="spellEnd"/>
      <w:r w:rsidRPr="009E1B53">
        <w:rPr>
          <w:rFonts w:ascii="Times New Roman" w:hAnsi="Times New Roman" w:cs="Times New Roman"/>
          <w:sz w:val="24"/>
          <w:szCs w:val="24"/>
        </w:rPr>
        <w:t xml:space="preserve"> (ATC)</w:t>
      </w:r>
      <w:r>
        <w:rPr>
          <w:rFonts w:ascii="Times New Roman" w:hAnsi="Times New Roman" w:cs="Times New Roman"/>
          <w:sz w:val="24"/>
          <w:szCs w:val="24"/>
        </w:rPr>
        <w:t xml:space="preserve"> (QUADRO 3)</w:t>
      </w:r>
      <w:r w:rsidRPr="009E1B53">
        <w:rPr>
          <w:rFonts w:ascii="Times New Roman" w:hAnsi="Times New Roman" w:cs="Times New Roman"/>
          <w:sz w:val="24"/>
          <w:szCs w:val="24"/>
        </w:rPr>
        <w:t xml:space="preserve">. Absorbância </w:t>
      </w:r>
      <w:del w:id="120" w:author="Francisco Felix" w:date="2016-06-26T12:45:00Z">
        <w:r w:rsidRPr="009E1B53" w:rsidDel="004F58A1">
          <w:rPr>
            <w:rFonts w:ascii="Times New Roman" w:hAnsi="Times New Roman" w:cs="Times New Roman"/>
            <w:sz w:val="24"/>
            <w:szCs w:val="24"/>
          </w:rPr>
          <w:delText xml:space="preserve">foi </w:delText>
        </w:r>
      </w:del>
      <w:ins w:id="121" w:author="Francisco Felix" w:date="2016-06-26T12:45:00Z">
        <w:r w:rsidR="004F58A1">
          <w:rPr>
            <w:rFonts w:ascii="Times New Roman" w:hAnsi="Times New Roman" w:cs="Times New Roman"/>
            <w:sz w:val="24"/>
            <w:szCs w:val="24"/>
          </w:rPr>
          <w:t>será</w:t>
        </w:r>
        <w:r w:rsidR="004F58A1" w:rsidRPr="009E1B53">
          <w:rPr>
            <w:rFonts w:ascii="Times New Roman" w:hAnsi="Times New Roman" w:cs="Times New Roman"/>
            <w:sz w:val="24"/>
            <w:szCs w:val="24"/>
          </w:rPr>
          <w:t xml:space="preserve"> </w:t>
        </w:r>
      </w:ins>
      <w:r w:rsidRPr="009E1B53">
        <w:rPr>
          <w:rFonts w:ascii="Times New Roman" w:hAnsi="Times New Roman" w:cs="Times New Roman"/>
          <w:sz w:val="24"/>
          <w:szCs w:val="24"/>
        </w:rPr>
        <w:t xml:space="preserve">registrada por 3 min, em 412 </w:t>
      </w:r>
      <w:proofErr w:type="spellStart"/>
      <w:r w:rsidRPr="009E1B53">
        <w:rPr>
          <w:rFonts w:ascii="Times New Roman" w:hAnsi="Times New Roman" w:cs="Times New Roman"/>
          <w:sz w:val="24"/>
          <w:szCs w:val="24"/>
        </w:rPr>
        <w:t>nM</w:t>
      </w:r>
      <w:proofErr w:type="spellEnd"/>
      <w:r w:rsidRPr="009E1B53">
        <w:rPr>
          <w:rFonts w:ascii="Times New Roman" w:hAnsi="Times New Roman" w:cs="Times New Roman"/>
          <w:sz w:val="24"/>
          <w:szCs w:val="24"/>
        </w:rPr>
        <w:t xml:space="preserve">. A atividade da enzima </w:t>
      </w:r>
      <w:del w:id="122" w:author="Francisco Felix" w:date="2016-06-26T12:45:00Z">
        <w:r w:rsidRPr="009E1B53" w:rsidDel="004F58A1">
          <w:rPr>
            <w:rFonts w:ascii="Times New Roman" w:hAnsi="Times New Roman" w:cs="Times New Roman"/>
            <w:sz w:val="24"/>
            <w:szCs w:val="24"/>
          </w:rPr>
          <w:delText xml:space="preserve">foi </w:delText>
        </w:r>
      </w:del>
      <w:ins w:id="123" w:author="Francisco Felix" w:date="2016-06-26T12:45:00Z">
        <w:r w:rsidR="004F58A1">
          <w:rPr>
            <w:rFonts w:ascii="Times New Roman" w:hAnsi="Times New Roman" w:cs="Times New Roman"/>
            <w:sz w:val="24"/>
            <w:szCs w:val="24"/>
          </w:rPr>
          <w:t>será</w:t>
        </w:r>
        <w:r w:rsidR="004F58A1" w:rsidRPr="009E1B53">
          <w:rPr>
            <w:rFonts w:ascii="Times New Roman" w:hAnsi="Times New Roman" w:cs="Times New Roman"/>
            <w:sz w:val="24"/>
            <w:szCs w:val="24"/>
          </w:rPr>
          <w:t xml:space="preserve"> </w:t>
        </w:r>
      </w:ins>
      <w:r w:rsidRPr="009E1B53">
        <w:rPr>
          <w:rFonts w:ascii="Times New Roman" w:hAnsi="Times New Roman" w:cs="Times New Roman"/>
          <w:sz w:val="24"/>
          <w:szCs w:val="24"/>
        </w:rPr>
        <w:t xml:space="preserve">calculada como modificações na absorbância do minuto 3 para o minuto 0, relativo ao  conteúdo  de  proteína  contido  no  </w:t>
      </w:r>
      <w:proofErr w:type="spellStart"/>
      <w:r w:rsidRPr="009E1B53">
        <w:rPr>
          <w:rFonts w:ascii="Times New Roman" w:hAnsi="Times New Roman" w:cs="Times New Roman"/>
          <w:sz w:val="24"/>
          <w:szCs w:val="24"/>
        </w:rPr>
        <w:t>homogenato</w:t>
      </w:r>
      <w:proofErr w:type="spellEnd"/>
      <w:r w:rsidRPr="009E1B53">
        <w:rPr>
          <w:rFonts w:ascii="Times New Roman" w:hAnsi="Times New Roman" w:cs="Times New Roman"/>
          <w:sz w:val="24"/>
          <w:szCs w:val="24"/>
        </w:rPr>
        <w:t xml:space="preserve">  (LOWRY  </w:t>
      </w:r>
      <w:r w:rsidRPr="009E1B53">
        <w:rPr>
          <w:rFonts w:ascii="Times New Roman" w:hAnsi="Times New Roman" w:cs="Times New Roman"/>
          <w:i/>
          <w:sz w:val="24"/>
          <w:szCs w:val="24"/>
        </w:rPr>
        <w:t>et  al</w:t>
      </w:r>
      <w:r w:rsidRPr="009E1B53">
        <w:rPr>
          <w:rFonts w:ascii="Times New Roman" w:hAnsi="Times New Roman" w:cs="Times New Roman"/>
          <w:sz w:val="24"/>
          <w:szCs w:val="24"/>
        </w:rPr>
        <w:t>.,  1951).</w:t>
      </w:r>
    </w:p>
    <w:p w14:paraId="71899FFD" w14:textId="77777777" w:rsidR="00BE37BB" w:rsidRPr="009E1B53" w:rsidRDefault="00EB49A8" w:rsidP="00BE37BB">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3.5.7 </w:t>
      </w:r>
      <w:r w:rsidR="00BE37BB" w:rsidRPr="009E1B53">
        <w:rPr>
          <w:rFonts w:ascii="Times New Roman" w:hAnsi="Times New Roman" w:cs="Times New Roman"/>
          <w:b/>
          <w:sz w:val="24"/>
          <w:szCs w:val="24"/>
        </w:rPr>
        <w:t xml:space="preserve">Dosagem de Proteína </w:t>
      </w:r>
    </w:p>
    <w:p w14:paraId="47CB9E0D" w14:textId="77777777" w:rsidR="00BE37BB" w:rsidRPr="009E1B53" w:rsidRDefault="00BE37BB" w:rsidP="00BE37BB">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O método é baseado na interação do corante </w:t>
      </w:r>
      <w:proofErr w:type="spellStart"/>
      <w:r w:rsidRPr="009E1B53">
        <w:rPr>
          <w:rFonts w:ascii="Times New Roman" w:hAnsi="Times New Roman" w:cs="Times New Roman"/>
          <w:i/>
          <w:sz w:val="24"/>
          <w:szCs w:val="24"/>
        </w:rPr>
        <w:t>Coomassie</w:t>
      </w:r>
      <w:proofErr w:type="spellEnd"/>
      <w:r w:rsidRPr="009E1B53">
        <w:rPr>
          <w:rFonts w:ascii="Times New Roman" w:hAnsi="Times New Roman" w:cs="Times New Roman"/>
          <w:i/>
          <w:sz w:val="24"/>
          <w:szCs w:val="24"/>
        </w:rPr>
        <w:t xml:space="preserve"> Blue</w:t>
      </w:r>
      <w:r w:rsidRPr="009E1B53">
        <w:rPr>
          <w:rFonts w:ascii="Times New Roman" w:hAnsi="Times New Roman" w:cs="Times New Roman"/>
          <w:sz w:val="24"/>
          <w:szCs w:val="24"/>
        </w:rPr>
        <w:t xml:space="preserve"> G250 (BG250) e macromoléculas de proteínas que contêm aminoácidos de cadeias laterais básicas ou aromáticas. No pH de reação, a interação entre a proteína de alto peso molecular e o corante BG250 provoca o deslocamento do equilíbrio do corante para a forma aniônica que absorve fortemente em 595nm.</w:t>
      </w:r>
    </w:p>
    <w:p w14:paraId="697B3D59" w14:textId="77777777" w:rsidR="00BE37BB" w:rsidRPr="009E1B53" w:rsidRDefault="00BE37BB" w:rsidP="00BE37BB">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A Solução Mãe de </w:t>
      </w:r>
      <w:proofErr w:type="spellStart"/>
      <w:r w:rsidRPr="009E1B53">
        <w:rPr>
          <w:rFonts w:ascii="Times New Roman" w:hAnsi="Times New Roman" w:cs="Times New Roman"/>
          <w:i/>
          <w:sz w:val="24"/>
          <w:szCs w:val="24"/>
        </w:rPr>
        <w:t>Coomassie</w:t>
      </w:r>
      <w:proofErr w:type="spellEnd"/>
      <w:r w:rsidRPr="009E1B53">
        <w:rPr>
          <w:rFonts w:ascii="Times New Roman" w:hAnsi="Times New Roman" w:cs="Times New Roman"/>
          <w:i/>
          <w:sz w:val="24"/>
          <w:szCs w:val="24"/>
        </w:rPr>
        <w:t xml:space="preserve"> Blue</w:t>
      </w:r>
      <w:r w:rsidRPr="009E1B53">
        <w:rPr>
          <w:rFonts w:ascii="Times New Roman" w:hAnsi="Times New Roman" w:cs="Times New Roman"/>
          <w:sz w:val="24"/>
          <w:szCs w:val="24"/>
        </w:rPr>
        <w:t xml:space="preserve"> G250 </w:t>
      </w:r>
      <w:del w:id="124" w:author="Francisco Felix" w:date="2016-06-26T12:46:00Z">
        <w:r w:rsidRPr="009E1B53" w:rsidDel="004F58A1">
          <w:rPr>
            <w:rFonts w:ascii="Times New Roman" w:hAnsi="Times New Roman" w:cs="Times New Roman"/>
            <w:sz w:val="24"/>
            <w:szCs w:val="24"/>
          </w:rPr>
          <w:delText xml:space="preserve">foi </w:delText>
        </w:r>
      </w:del>
      <w:ins w:id="125" w:author="Francisco Felix" w:date="2016-06-26T12:46:00Z">
        <w:r w:rsidR="004F58A1">
          <w:rPr>
            <w:rFonts w:ascii="Times New Roman" w:hAnsi="Times New Roman" w:cs="Times New Roman"/>
            <w:sz w:val="24"/>
            <w:szCs w:val="24"/>
          </w:rPr>
          <w:t>será</w:t>
        </w:r>
        <w:r w:rsidR="004F58A1" w:rsidRPr="009E1B53">
          <w:rPr>
            <w:rFonts w:ascii="Times New Roman" w:hAnsi="Times New Roman" w:cs="Times New Roman"/>
            <w:sz w:val="24"/>
            <w:szCs w:val="24"/>
          </w:rPr>
          <w:t xml:space="preserve"> </w:t>
        </w:r>
      </w:ins>
      <w:r w:rsidRPr="009E1B53">
        <w:rPr>
          <w:rFonts w:ascii="Times New Roman" w:hAnsi="Times New Roman" w:cs="Times New Roman"/>
          <w:sz w:val="24"/>
          <w:szCs w:val="24"/>
        </w:rPr>
        <w:t>diluída 5x com H</w:t>
      </w:r>
      <w:r w:rsidRPr="009E1B53">
        <w:rPr>
          <w:rFonts w:ascii="Times New Roman" w:hAnsi="Times New Roman" w:cs="Times New Roman"/>
          <w:sz w:val="24"/>
          <w:szCs w:val="24"/>
          <w:vertAlign w:val="subscript"/>
        </w:rPr>
        <w:t>2</w:t>
      </w:r>
      <w:r w:rsidRPr="009E1B53">
        <w:rPr>
          <w:rFonts w:ascii="Times New Roman" w:hAnsi="Times New Roman" w:cs="Times New Roman"/>
          <w:sz w:val="24"/>
          <w:szCs w:val="24"/>
        </w:rPr>
        <w:t>O destilada antes de ser usada e permanece</w:t>
      </w:r>
      <w:ins w:id="126" w:author="Francisco Felix" w:date="2016-06-26T12:46:00Z">
        <w:r w:rsidR="004F58A1">
          <w:rPr>
            <w:rFonts w:ascii="Times New Roman" w:hAnsi="Times New Roman" w:cs="Times New Roman"/>
            <w:sz w:val="24"/>
            <w:szCs w:val="24"/>
          </w:rPr>
          <w:t>rá</w:t>
        </w:r>
      </w:ins>
      <w:del w:id="127" w:author="Francisco Felix" w:date="2016-06-26T12:46:00Z">
        <w:r w:rsidRPr="009E1B53" w:rsidDel="004F58A1">
          <w:rPr>
            <w:rFonts w:ascii="Times New Roman" w:hAnsi="Times New Roman" w:cs="Times New Roman"/>
            <w:sz w:val="24"/>
            <w:szCs w:val="24"/>
          </w:rPr>
          <w:delText>u</w:delText>
        </w:r>
      </w:del>
      <w:r w:rsidRPr="009E1B53">
        <w:rPr>
          <w:rFonts w:ascii="Times New Roman" w:hAnsi="Times New Roman" w:cs="Times New Roman"/>
          <w:sz w:val="24"/>
          <w:szCs w:val="24"/>
        </w:rPr>
        <w:t xml:space="preserve"> na geladeira por, no máximo, uma semana (Ex.: 1mL da solução mãe + 4mL de água destilada) -  SOLUÇÃO DE </w:t>
      </w:r>
      <w:r w:rsidRPr="009E1B53">
        <w:rPr>
          <w:rFonts w:ascii="Times New Roman" w:hAnsi="Times New Roman" w:cs="Times New Roman"/>
          <w:i/>
          <w:sz w:val="24"/>
          <w:szCs w:val="24"/>
        </w:rPr>
        <w:t>BRADFORD</w:t>
      </w:r>
      <w:r w:rsidRPr="009E1B53">
        <w:rPr>
          <w:rFonts w:ascii="Times New Roman" w:hAnsi="Times New Roman" w:cs="Times New Roman"/>
          <w:sz w:val="24"/>
          <w:szCs w:val="24"/>
        </w:rPr>
        <w:t xml:space="preserve"> Adicionar</w:t>
      </w:r>
      <w:del w:id="128" w:author="Francisco Felix" w:date="2016-06-26T12:46:00Z">
        <w:r w:rsidRPr="009E1B53" w:rsidDel="004F58A1">
          <w:rPr>
            <w:rFonts w:ascii="Times New Roman" w:hAnsi="Times New Roman" w:cs="Times New Roman"/>
            <w:sz w:val="24"/>
            <w:szCs w:val="24"/>
          </w:rPr>
          <w:delText>am</w:delText>
        </w:r>
      </w:del>
      <w:r w:rsidRPr="009E1B53">
        <w:rPr>
          <w:rFonts w:ascii="Times New Roman" w:hAnsi="Times New Roman" w:cs="Times New Roman"/>
          <w:sz w:val="24"/>
          <w:szCs w:val="24"/>
        </w:rPr>
        <w:t>-se</w:t>
      </w:r>
      <w:ins w:id="129" w:author="Francisco Felix" w:date="2016-06-26T12:46:00Z">
        <w:r w:rsidR="004F58A1">
          <w:rPr>
            <w:rFonts w:ascii="Times New Roman" w:hAnsi="Times New Roman" w:cs="Times New Roman"/>
            <w:sz w:val="24"/>
            <w:szCs w:val="24"/>
          </w:rPr>
          <w:t>-ão</w:t>
        </w:r>
      </w:ins>
      <w:r w:rsidRPr="009E1B53">
        <w:rPr>
          <w:rFonts w:ascii="Times New Roman" w:hAnsi="Times New Roman" w:cs="Times New Roman"/>
          <w:sz w:val="24"/>
          <w:szCs w:val="24"/>
        </w:rPr>
        <w:t xml:space="preserve"> as soluções (albumina padrão, água destilada, tampão e amostras) aos poços. </w:t>
      </w:r>
    </w:p>
    <w:p w14:paraId="37ED7D5D" w14:textId="77777777" w:rsidR="00BE37BB" w:rsidRPr="009E1B53" w:rsidRDefault="00BE37BB" w:rsidP="00BE37BB">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lastRenderedPageBreak/>
        <w:t xml:space="preserve">Em cada poço </w:t>
      </w:r>
      <w:del w:id="130" w:author="Francisco Felix" w:date="2016-06-26T12:46:00Z">
        <w:r w:rsidRPr="009E1B53" w:rsidDel="004F58A1">
          <w:rPr>
            <w:rFonts w:ascii="Times New Roman" w:hAnsi="Times New Roman" w:cs="Times New Roman"/>
            <w:sz w:val="24"/>
            <w:szCs w:val="24"/>
          </w:rPr>
          <w:delText xml:space="preserve">foi </w:delText>
        </w:r>
      </w:del>
      <w:ins w:id="131" w:author="Francisco Felix" w:date="2016-06-26T12:46:00Z">
        <w:r w:rsidR="004F58A1">
          <w:rPr>
            <w:rFonts w:ascii="Times New Roman" w:hAnsi="Times New Roman" w:cs="Times New Roman"/>
            <w:sz w:val="24"/>
            <w:szCs w:val="24"/>
          </w:rPr>
          <w:t>será</w:t>
        </w:r>
        <w:r w:rsidR="004F58A1" w:rsidRPr="009E1B53">
          <w:rPr>
            <w:rFonts w:ascii="Times New Roman" w:hAnsi="Times New Roman" w:cs="Times New Roman"/>
            <w:sz w:val="24"/>
            <w:szCs w:val="24"/>
          </w:rPr>
          <w:t xml:space="preserve"> </w:t>
        </w:r>
      </w:ins>
      <w:r w:rsidRPr="009E1B53">
        <w:rPr>
          <w:rFonts w:ascii="Times New Roman" w:hAnsi="Times New Roman" w:cs="Times New Roman"/>
          <w:sz w:val="24"/>
          <w:szCs w:val="24"/>
        </w:rPr>
        <w:t>adicionado 40µL de solução. Por exemplo, se no poço for</w:t>
      </w:r>
      <w:ins w:id="132" w:author="Francisco Felix" w:date="2016-06-26T12:46:00Z">
        <w:r w:rsidR="004F58A1">
          <w:rPr>
            <w:rFonts w:ascii="Times New Roman" w:hAnsi="Times New Roman" w:cs="Times New Roman"/>
            <w:sz w:val="24"/>
            <w:szCs w:val="24"/>
          </w:rPr>
          <w:t>e</w:t>
        </w:r>
      </w:ins>
      <w:del w:id="133" w:author="Francisco Felix" w:date="2016-06-26T12:46:00Z">
        <w:r w:rsidRPr="009E1B53" w:rsidDel="004F58A1">
          <w:rPr>
            <w:rFonts w:ascii="Times New Roman" w:hAnsi="Times New Roman" w:cs="Times New Roman"/>
            <w:sz w:val="24"/>
            <w:szCs w:val="24"/>
          </w:rPr>
          <w:delText>a</w:delText>
        </w:r>
      </w:del>
      <w:r w:rsidRPr="009E1B53">
        <w:rPr>
          <w:rFonts w:ascii="Times New Roman" w:hAnsi="Times New Roman" w:cs="Times New Roman"/>
          <w:sz w:val="24"/>
          <w:szCs w:val="24"/>
        </w:rPr>
        <w:t xml:space="preserve">m adicionados 2µL da amostra, também </w:t>
      </w:r>
      <w:del w:id="134" w:author="Francisco Felix" w:date="2016-06-26T12:47:00Z">
        <w:r w:rsidRPr="009E1B53" w:rsidDel="004F58A1">
          <w:rPr>
            <w:rFonts w:ascii="Times New Roman" w:hAnsi="Times New Roman" w:cs="Times New Roman"/>
            <w:sz w:val="24"/>
            <w:szCs w:val="24"/>
          </w:rPr>
          <w:delText xml:space="preserve">foram </w:delText>
        </w:r>
      </w:del>
      <w:ins w:id="135" w:author="Francisco Felix" w:date="2016-06-26T12:47:00Z">
        <w:r w:rsidR="004F58A1">
          <w:rPr>
            <w:rFonts w:ascii="Times New Roman" w:hAnsi="Times New Roman" w:cs="Times New Roman"/>
            <w:sz w:val="24"/>
            <w:szCs w:val="24"/>
          </w:rPr>
          <w:t>serão</w:t>
        </w:r>
        <w:r w:rsidR="004F58A1" w:rsidRPr="009E1B53">
          <w:rPr>
            <w:rFonts w:ascii="Times New Roman" w:hAnsi="Times New Roman" w:cs="Times New Roman"/>
            <w:sz w:val="24"/>
            <w:szCs w:val="24"/>
          </w:rPr>
          <w:t xml:space="preserve"> </w:t>
        </w:r>
      </w:ins>
      <w:r w:rsidRPr="009E1B53">
        <w:rPr>
          <w:rFonts w:ascii="Times New Roman" w:hAnsi="Times New Roman" w:cs="Times New Roman"/>
          <w:sz w:val="24"/>
          <w:szCs w:val="24"/>
        </w:rPr>
        <w:t xml:space="preserve">adicionados 38µL do tampão utilizado no preparo da amostra.  </w:t>
      </w:r>
    </w:p>
    <w:p w14:paraId="2CEF2031" w14:textId="77777777" w:rsidR="00BE37BB" w:rsidRDefault="00BE37BB" w:rsidP="00BE37BB">
      <w:pPr>
        <w:spacing w:before="24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Albumina em concentrações crescentes (EM DUPLICATA para fazer a curva </w:t>
      </w:r>
      <w:commentRangeStart w:id="136"/>
      <w:r w:rsidRPr="009E1B53">
        <w:rPr>
          <w:rFonts w:ascii="Times New Roman" w:hAnsi="Times New Roman" w:cs="Times New Roman"/>
          <w:sz w:val="24"/>
          <w:szCs w:val="24"/>
        </w:rPr>
        <w:t>padrão</w:t>
      </w:r>
      <w:commentRangeEnd w:id="136"/>
      <w:r w:rsidR="004F58A1">
        <w:rPr>
          <w:rStyle w:val="CommentReference"/>
          <w:rFonts w:ascii="Calibri" w:eastAsia="Calibri" w:hAnsi="Calibri" w:cs="Times New Roman"/>
          <w:lang w:val="x-none" w:eastAsia="x-none"/>
        </w:rPr>
        <w:commentReference w:id="136"/>
      </w:r>
      <w:r w:rsidRPr="009E1B53">
        <w:rPr>
          <w:rFonts w:ascii="Times New Roman" w:hAnsi="Times New Roman" w:cs="Times New Roman"/>
          <w:sz w:val="24"/>
          <w:szCs w:val="24"/>
        </w:rPr>
        <w:t xml:space="preserve">) Amostras (tampão utilizado para o </w:t>
      </w:r>
      <w:proofErr w:type="spellStart"/>
      <w:r w:rsidRPr="009E1B53">
        <w:rPr>
          <w:rFonts w:ascii="Times New Roman" w:hAnsi="Times New Roman" w:cs="Times New Roman"/>
          <w:sz w:val="24"/>
          <w:szCs w:val="24"/>
        </w:rPr>
        <w:t>homogenato</w:t>
      </w:r>
      <w:proofErr w:type="spellEnd"/>
      <w:r w:rsidRPr="009E1B53">
        <w:rPr>
          <w:rFonts w:ascii="Times New Roman" w:hAnsi="Times New Roman" w:cs="Times New Roman"/>
          <w:sz w:val="24"/>
          <w:szCs w:val="24"/>
        </w:rPr>
        <w:t xml:space="preserve"> e em seguida </w:t>
      </w:r>
      <w:del w:id="137" w:author="Francisco Felix" w:date="2016-06-26T12:47:00Z">
        <w:r w:rsidRPr="009E1B53" w:rsidDel="004F58A1">
          <w:rPr>
            <w:rFonts w:ascii="Times New Roman" w:hAnsi="Times New Roman" w:cs="Times New Roman"/>
            <w:sz w:val="24"/>
            <w:szCs w:val="24"/>
          </w:rPr>
          <w:delText xml:space="preserve">foi </w:delText>
        </w:r>
      </w:del>
      <w:ins w:id="138" w:author="Francisco Felix" w:date="2016-06-26T12:47:00Z">
        <w:r w:rsidR="004F58A1">
          <w:rPr>
            <w:rFonts w:ascii="Times New Roman" w:hAnsi="Times New Roman" w:cs="Times New Roman"/>
            <w:sz w:val="24"/>
            <w:szCs w:val="24"/>
          </w:rPr>
          <w:t>será</w:t>
        </w:r>
        <w:r w:rsidR="004F58A1" w:rsidRPr="009E1B53">
          <w:rPr>
            <w:rFonts w:ascii="Times New Roman" w:hAnsi="Times New Roman" w:cs="Times New Roman"/>
            <w:sz w:val="24"/>
            <w:szCs w:val="24"/>
          </w:rPr>
          <w:t xml:space="preserve"> </w:t>
        </w:r>
      </w:ins>
      <w:r w:rsidRPr="009E1B53">
        <w:rPr>
          <w:rFonts w:ascii="Times New Roman" w:hAnsi="Times New Roman" w:cs="Times New Roman"/>
          <w:sz w:val="24"/>
          <w:szCs w:val="24"/>
        </w:rPr>
        <w:t xml:space="preserve">acrescentado às amostras: o volume final deve ser de 40µL). Branco – 2 poços somente com o </w:t>
      </w:r>
      <w:proofErr w:type="spellStart"/>
      <w:r w:rsidRPr="009E1B53">
        <w:rPr>
          <w:rFonts w:ascii="Times New Roman" w:hAnsi="Times New Roman" w:cs="Times New Roman"/>
          <w:sz w:val="24"/>
          <w:szCs w:val="24"/>
        </w:rPr>
        <w:t>homogenato</w:t>
      </w:r>
      <w:proofErr w:type="spellEnd"/>
      <w:r w:rsidRPr="009E1B53">
        <w:rPr>
          <w:rFonts w:ascii="Times New Roman" w:hAnsi="Times New Roman" w:cs="Times New Roman"/>
          <w:sz w:val="24"/>
          <w:szCs w:val="24"/>
        </w:rPr>
        <w:t xml:space="preserve"> utilizado. Após preencher a placa, </w:t>
      </w:r>
      <w:del w:id="139" w:author="Francisco Felix" w:date="2016-06-26T12:47:00Z">
        <w:r w:rsidRPr="009E1B53" w:rsidDel="004F58A1">
          <w:rPr>
            <w:rFonts w:ascii="Times New Roman" w:hAnsi="Times New Roman" w:cs="Times New Roman"/>
            <w:sz w:val="24"/>
            <w:szCs w:val="24"/>
          </w:rPr>
          <w:delText xml:space="preserve">foram </w:delText>
        </w:r>
      </w:del>
      <w:ins w:id="140" w:author="Francisco Felix" w:date="2016-06-26T12:47:00Z">
        <w:r w:rsidR="004F58A1">
          <w:rPr>
            <w:rFonts w:ascii="Times New Roman" w:hAnsi="Times New Roman" w:cs="Times New Roman"/>
            <w:sz w:val="24"/>
            <w:szCs w:val="24"/>
          </w:rPr>
          <w:t>serão</w:t>
        </w:r>
        <w:r w:rsidR="004F58A1" w:rsidRPr="009E1B53">
          <w:rPr>
            <w:rFonts w:ascii="Times New Roman" w:hAnsi="Times New Roman" w:cs="Times New Roman"/>
            <w:sz w:val="24"/>
            <w:szCs w:val="24"/>
          </w:rPr>
          <w:t xml:space="preserve"> </w:t>
        </w:r>
      </w:ins>
      <w:r w:rsidRPr="009E1B53">
        <w:rPr>
          <w:rFonts w:ascii="Times New Roman" w:hAnsi="Times New Roman" w:cs="Times New Roman"/>
          <w:sz w:val="24"/>
          <w:szCs w:val="24"/>
        </w:rPr>
        <w:t xml:space="preserve">adicionados 200 µl da solução de </w:t>
      </w:r>
      <w:proofErr w:type="spellStart"/>
      <w:r w:rsidRPr="009E1B53">
        <w:rPr>
          <w:rFonts w:ascii="Times New Roman" w:hAnsi="Times New Roman" w:cs="Times New Roman"/>
          <w:sz w:val="24"/>
          <w:szCs w:val="24"/>
        </w:rPr>
        <w:t>bradford</w:t>
      </w:r>
      <w:proofErr w:type="spellEnd"/>
      <w:r w:rsidRPr="009E1B53">
        <w:rPr>
          <w:rFonts w:ascii="Times New Roman" w:hAnsi="Times New Roman" w:cs="Times New Roman"/>
          <w:sz w:val="24"/>
          <w:szCs w:val="24"/>
        </w:rPr>
        <w:t xml:space="preserve"> (diluída) em cada poço. A leitura </w:t>
      </w:r>
      <w:del w:id="141" w:author="Francisco Felix" w:date="2016-06-26T12:47:00Z">
        <w:r w:rsidRPr="009E1B53" w:rsidDel="004F58A1">
          <w:rPr>
            <w:rFonts w:ascii="Times New Roman" w:hAnsi="Times New Roman" w:cs="Times New Roman"/>
            <w:sz w:val="24"/>
            <w:szCs w:val="24"/>
          </w:rPr>
          <w:delText xml:space="preserve">foi </w:delText>
        </w:r>
      </w:del>
      <w:ins w:id="142" w:author="Francisco Felix" w:date="2016-06-26T12:47:00Z">
        <w:r w:rsidR="004F58A1">
          <w:rPr>
            <w:rFonts w:ascii="Times New Roman" w:hAnsi="Times New Roman" w:cs="Times New Roman"/>
            <w:sz w:val="24"/>
            <w:szCs w:val="24"/>
          </w:rPr>
          <w:t>será</w:t>
        </w:r>
        <w:r w:rsidR="004F58A1" w:rsidRPr="009E1B53">
          <w:rPr>
            <w:rFonts w:ascii="Times New Roman" w:hAnsi="Times New Roman" w:cs="Times New Roman"/>
            <w:sz w:val="24"/>
            <w:szCs w:val="24"/>
          </w:rPr>
          <w:t xml:space="preserve"> </w:t>
        </w:r>
      </w:ins>
      <w:r w:rsidRPr="009E1B53">
        <w:rPr>
          <w:rFonts w:ascii="Times New Roman" w:hAnsi="Times New Roman" w:cs="Times New Roman"/>
          <w:sz w:val="24"/>
          <w:szCs w:val="24"/>
        </w:rPr>
        <w:t>realizada 5 minutos, em comprimento de onda de 595nm</w:t>
      </w:r>
      <w:r w:rsidRPr="001B75A0">
        <w:rPr>
          <w:rFonts w:ascii="Times New Roman" w:hAnsi="Times New Roman" w:cs="Times New Roman"/>
          <w:b/>
          <w:sz w:val="24"/>
          <w:szCs w:val="24"/>
        </w:rPr>
        <w:t xml:space="preserve"> </w:t>
      </w:r>
      <w:r w:rsidRPr="001B75A0">
        <w:rPr>
          <w:rFonts w:ascii="Times New Roman" w:hAnsi="Times New Roman" w:cs="Times New Roman"/>
          <w:sz w:val="24"/>
          <w:szCs w:val="24"/>
        </w:rPr>
        <w:t>(BRADFOR,</w:t>
      </w:r>
      <w:r>
        <w:rPr>
          <w:rFonts w:ascii="Times New Roman" w:hAnsi="Times New Roman" w:cs="Times New Roman"/>
          <w:sz w:val="24"/>
          <w:szCs w:val="24"/>
        </w:rPr>
        <w:t xml:space="preserve"> </w:t>
      </w:r>
      <w:r w:rsidRPr="001B75A0">
        <w:rPr>
          <w:rFonts w:ascii="Times New Roman" w:hAnsi="Times New Roman" w:cs="Times New Roman"/>
          <w:sz w:val="24"/>
          <w:szCs w:val="24"/>
        </w:rPr>
        <w:t>1976)</w:t>
      </w:r>
      <w:r>
        <w:rPr>
          <w:rFonts w:ascii="Times New Roman" w:hAnsi="Times New Roman" w:cs="Times New Roman"/>
          <w:sz w:val="24"/>
          <w:szCs w:val="24"/>
        </w:rPr>
        <w:t>.</w:t>
      </w:r>
    </w:p>
    <w:p w14:paraId="6CB2D59C" w14:textId="77777777" w:rsidR="000E339D" w:rsidRPr="000E339D" w:rsidRDefault="000E339D" w:rsidP="000E339D">
      <w:pPr>
        <w:pStyle w:val="BodyTextIndent"/>
        <w:suppressAutoHyphens/>
        <w:spacing w:line="360" w:lineRule="auto"/>
        <w:ind w:left="480" w:right="-136"/>
        <w:jc w:val="both"/>
        <w:rPr>
          <w:rFonts w:ascii="Times New Roman" w:eastAsia="Times New Roman" w:hAnsi="Times New Roman" w:cs="Times New Roman"/>
          <w:i/>
          <w:sz w:val="24"/>
          <w:szCs w:val="24"/>
          <w:lang w:eastAsia="pt-BR"/>
        </w:rPr>
      </w:pPr>
    </w:p>
    <w:p w14:paraId="23B9AB66" w14:textId="77777777" w:rsidR="00E55DAD" w:rsidRPr="000E339D" w:rsidRDefault="000E339D" w:rsidP="000E339D">
      <w:pPr>
        <w:pStyle w:val="BodyTextIndent"/>
        <w:suppressAutoHyphens/>
        <w:spacing w:line="360" w:lineRule="auto"/>
        <w:ind w:left="0" w:right="-136"/>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3.5.8 </w:t>
      </w:r>
      <w:r w:rsidR="00E55DAD" w:rsidRPr="000E339D">
        <w:rPr>
          <w:rFonts w:ascii="Times New Roman" w:eastAsia="Times New Roman" w:hAnsi="Times New Roman" w:cs="Times New Roman"/>
          <w:b/>
          <w:sz w:val="24"/>
          <w:szCs w:val="24"/>
          <w:lang w:eastAsia="pt-BR"/>
        </w:rPr>
        <w:t>Determinação dos níveis de BDNF</w:t>
      </w:r>
    </w:p>
    <w:p w14:paraId="24F126EC" w14:textId="77777777" w:rsidR="00E55DAD" w:rsidRDefault="00E55DAD" w:rsidP="00E55DAD">
      <w:pPr>
        <w:autoSpaceDE w:val="0"/>
        <w:spacing w:line="360" w:lineRule="auto"/>
        <w:ind w:right="49" w:firstLine="540"/>
        <w:jc w:val="both"/>
        <w:rPr>
          <w:rFonts w:ascii="Times New Roman" w:eastAsia="Arial Unicode MS" w:hAnsi="Times New Roman"/>
          <w:color w:val="000000"/>
          <w:sz w:val="24"/>
          <w:szCs w:val="24"/>
        </w:rPr>
      </w:pPr>
      <w:r w:rsidRPr="00A06751">
        <w:rPr>
          <w:rFonts w:ascii="Times New Roman" w:eastAsia="Arial Unicode MS" w:hAnsi="Times New Roman"/>
          <w:color w:val="000000"/>
          <w:sz w:val="24"/>
          <w:szCs w:val="24"/>
        </w:rPr>
        <w:t>Após homogeneização das áreas cerebrais</w:t>
      </w:r>
      <w:r>
        <w:rPr>
          <w:rFonts w:ascii="Times New Roman" w:eastAsia="Arial Unicode MS" w:hAnsi="Times New Roman"/>
          <w:color w:val="000000"/>
          <w:sz w:val="24"/>
          <w:szCs w:val="24"/>
        </w:rPr>
        <w:t xml:space="preserve"> a 20 volumes de tampão PBS pH 7,4 adicionado de inibidores de protease (Sigma-</w:t>
      </w:r>
      <w:proofErr w:type="spellStart"/>
      <w:r>
        <w:rPr>
          <w:rFonts w:ascii="Times New Roman" w:eastAsia="Arial Unicode MS" w:hAnsi="Times New Roman"/>
          <w:color w:val="000000"/>
          <w:sz w:val="24"/>
          <w:szCs w:val="24"/>
        </w:rPr>
        <w:t>Aldrich</w:t>
      </w:r>
      <w:proofErr w:type="spellEnd"/>
      <w:r>
        <w:rPr>
          <w:rFonts w:ascii="Times New Roman" w:eastAsia="Arial Unicode MS" w:hAnsi="Times New Roman"/>
          <w:color w:val="000000"/>
          <w:sz w:val="24"/>
          <w:szCs w:val="24"/>
        </w:rPr>
        <w:t>)</w:t>
      </w:r>
      <w:r w:rsidRPr="00A06751">
        <w:rPr>
          <w:rFonts w:ascii="Times New Roman" w:eastAsia="Arial Unicode MS" w:hAnsi="Times New Roman"/>
          <w:color w:val="000000"/>
          <w:sz w:val="24"/>
          <w:szCs w:val="24"/>
        </w:rPr>
        <w:t xml:space="preserve">, o nível de BDNF de cada amostra será quantificado por ensaio </w:t>
      </w:r>
      <w:proofErr w:type="spellStart"/>
      <w:r w:rsidRPr="00A06751">
        <w:rPr>
          <w:rFonts w:ascii="Times New Roman" w:eastAsia="Arial Unicode MS" w:hAnsi="Times New Roman"/>
          <w:color w:val="000000"/>
          <w:sz w:val="24"/>
          <w:szCs w:val="24"/>
        </w:rPr>
        <w:t>imunoenzimático</w:t>
      </w:r>
      <w:proofErr w:type="spellEnd"/>
      <w:r w:rsidRPr="00A06751">
        <w:rPr>
          <w:rFonts w:ascii="Times New Roman" w:eastAsia="Arial Unicode MS" w:hAnsi="Times New Roman"/>
          <w:color w:val="000000"/>
          <w:sz w:val="24"/>
          <w:szCs w:val="24"/>
        </w:rPr>
        <w:t xml:space="preserve"> (ELISA; </w:t>
      </w:r>
      <w:r>
        <w:rPr>
          <w:rFonts w:ascii="Times New Roman" w:eastAsia="Arial Unicode MS" w:hAnsi="Times New Roman"/>
          <w:color w:val="000000"/>
          <w:sz w:val="24"/>
          <w:szCs w:val="24"/>
        </w:rPr>
        <w:t xml:space="preserve">R&amp;D Systems, </w:t>
      </w:r>
      <w:r w:rsidRPr="00A06751">
        <w:rPr>
          <w:rFonts w:ascii="Times New Roman" w:eastAsia="Arial Unicode MS" w:hAnsi="Times New Roman"/>
          <w:color w:val="000000"/>
          <w:sz w:val="24"/>
          <w:szCs w:val="24"/>
        </w:rPr>
        <w:t xml:space="preserve">USA) de acordo com as instruções do fabricante. Os resultados serão expressos como </w:t>
      </w:r>
      <w:proofErr w:type="spellStart"/>
      <w:r w:rsidRPr="00A06751">
        <w:rPr>
          <w:rFonts w:ascii="Times New Roman" w:eastAsia="Arial Unicode MS" w:hAnsi="Times New Roman"/>
          <w:color w:val="000000"/>
          <w:sz w:val="24"/>
          <w:szCs w:val="24"/>
        </w:rPr>
        <w:t>picograma</w:t>
      </w:r>
      <w:proofErr w:type="spellEnd"/>
      <w:r w:rsidRPr="00A06751">
        <w:rPr>
          <w:rFonts w:ascii="Times New Roman" w:eastAsia="Arial Unicode MS" w:hAnsi="Times New Roman"/>
          <w:color w:val="000000"/>
          <w:sz w:val="24"/>
          <w:szCs w:val="24"/>
        </w:rPr>
        <w:t xml:space="preserve"> </w:t>
      </w:r>
      <w:r>
        <w:rPr>
          <w:rFonts w:ascii="Times New Roman" w:eastAsia="Arial Unicode MS" w:hAnsi="Times New Roman"/>
          <w:color w:val="000000"/>
          <w:sz w:val="24"/>
          <w:szCs w:val="24"/>
        </w:rPr>
        <w:t>d</w:t>
      </w:r>
      <w:r w:rsidRPr="00A06751">
        <w:rPr>
          <w:rFonts w:ascii="Times New Roman" w:eastAsia="Arial Unicode MS" w:hAnsi="Times New Roman"/>
          <w:color w:val="000000"/>
          <w:sz w:val="24"/>
          <w:szCs w:val="24"/>
        </w:rPr>
        <w:t xml:space="preserve">e BDNF/ mg de proteína total determinada pelo método de </w:t>
      </w:r>
      <w:proofErr w:type="spellStart"/>
      <w:r w:rsidRPr="00A06751">
        <w:rPr>
          <w:rFonts w:ascii="Times New Roman" w:eastAsia="Arial Unicode MS" w:hAnsi="Times New Roman"/>
          <w:color w:val="000000"/>
          <w:sz w:val="24"/>
          <w:szCs w:val="24"/>
        </w:rPr>
        <w:t>Lowry</w:t>
      </w:r>
      <w:proofErr w:type="spellEnd"/>
      <w:r w:rsidRPr="00A06751">
        <w:rPr>
          <w:rFonts w:ascii="Times New Roman" w:eastAsia="Arial Unicode MS" w:hAnsi="Times New Roman"/>
          <w:color w:val="000000"/>
          <w:sz w:val="24"/>
          <w:szCs w:val="24"/>
        </w:rPr>
        <w:t xml:space="preserve"> (1951).</w:t>
      </w:r>
    </w:p>
    <w:p w14:paraId="526EEE6B" w14:textId="77777777" w:rsidR="00E55DAD" w:rsidRPr="0095266C" w:rsidRDefault="0095266C" w:rsidP="0095266C">
      <w:pPr>
        <w:autoSpaceDE w:val="0"/>
        <w:spacing w:line="360" w:lineRule="auto"/>
        <w:ind w:right="49"/>
        <w:jc w:val="both"/>
        <w:rPr>
          <w:rFonts w:ascii="Times New Roman" w:eastAsia="Arial Unicode MS" w:hAnsi="Times New Roman"/>
          <w:b/>
          <w:color w:val="000000"/>
          <w:sz w:val="24"/>
          <w:szCs w:val="24"/>
        </w:rPr>
      </w:pPr>
      <w:r>
        <w:rPr>
          <w:rFonts w:ascii="Times New Roman" w:eastAsia="Times New Roman" w:hAnsi="Times New Roman"/>
          <w:b/>
          <w:sz w:val="24"/>
          <w:szCs w:val="24"/>
          <w:lang w:eastAsia="pt-BR"/>
        </w:rPr>
        <w:t xml:space="preserve">3.5.9 </w:t>
      </w:r>
      <w:r w:rsidR="00E55DAD" w:rsidRPr="0095266C">
        <w:rPr>
          <w:rFonts w:ascii="Times New Roman" w:eastAsia="Times New Roman" w:hAnsi="Times New Roman"/>
          <w:b/>
          <w:sz w:val="24"/>
          <w:szCs w:val="24"/>
          <w:lang w:eastAsia="pt-BR"/>
        </w:rPr>
        <w:t xml:space="preserve">Determinação dos níveis de </w:t>
      </w:r>
      <w:r w:rsidR="00E55DAD" w:rsidRPr="0095266C">
        <w:rPr>
          <w:rFonts w:ascii="Times New Roman" w:hAnsi="Times New Roman"/>
          <w:b/>
          <w:color w:val="000000"/>
          <w:sz w:val="24"/>
          <w:szCs w:val="24"/>
        </w:rPr>
        <w:t>fosfo-Ser9-GSK3</w:t>
      </w:r>
    </w:p>
    <w:p w14:paraId="04BD720A" w14:textId="77777777" w:rsidR="00E55DAD" w:rsidRDefault="00E55DAD" w:rsidP="0095266C">
      <w:pPr>
        <w:autoSpaceDE w:val="0"/>
        <w:spacing w:line="360" w:lineRule="auto"/>
        <w:ind w:right="49" w:firstLine="540"/>
        <w:jc w:val="both"/>
        <w:rPr>
          <w:rFonts w:ascii="Times New Roman" w:hAnsi="Times New Roman"/>
          <w:b/>
          <w:sz w:val="24"/>
          <w:szCs w:val="24"/>
        </w:rPr>
      </w:pPr>
      <w:r w:rsidRPr="00A06751">
        <w:rPr>
          <w:rFonts w:ascii="Times New Roman" w:eastAsia="Arial Unicode MS" w:hAnsi="Times New Roman"/>
          <w:color w:val="000000"/>
          <w:sz w:val="24"/>
          <w:szCs w:val="24"/>
        </w:rPr>
        <w:t>Após homogeneização das áreas cerebrais</w:t>
      </w:r>
      <w:r>
        <w:rPr>
          <w:rFonts w:ascii="Times New Roman" w:eastAsia="Arial Unicode MS" w:hAnsi="Times New Roman"/>
          <w:color w:val="000000"/>
          <w:sz w:val="24"/>
          <w:szCs w:val="24"/>
        </w:rPr>
        <w:t xml:space="preserve"> a 20 volumes de tampão PBS pH 7,4 adicionado </w:t>
      </w:r>
      <w:r w:rsidRPr="000C0F2A">
        <w:rPr>
          <w:rFonts w:ascii="Times New Roman" w:eastAsia="Arial Unicode MS" w:hAnsi="Times New Roman"/>
          <w:color w:val="000000"/>
          <w:sz w:val="24"/>
          <w:szCs w:val="24"/>
        </w:rPr>
        <w:t>de inibidores de protease</w:t>
      </w:r>
      <w:r>
        <w:rPr>
          <w:rFonts w:ascii="Times New Roman" w:eastAsia="Arial Unicode MS" w:hAnsi="Times New Roman"/>
          <w:color w:val="000000"/>
          <w:sz w:val="24"/>
          <w:szCs w:val="24"/>
        </w:rPr>
        <w:t xml:space="preserve"> (Sigma-</w:t>
      </w:r>
      <w:proofErr w:type="spellStart"/>
      <w:r>
        <w:rPr>
          <w:rFonts w:ascii="Times New Roman" w:eastAsia="Arial Unicode MS" w:hAnsi="Times New Roman"/>
          <w:color w:val="000000"/>
          <w:sz w:val="24"/>
          <w:szCs w:val="24"/>
        </w:rPr>
        <w:t>Aldrich</w:t>
      </w:r>
      <w:proofErr w:type="spellEnd"/>
      <w:r>
        <w:rPr>
          <w:rFonts w:ascii="Times New Roman" w:eastAsia="Arial Unicode MS" w:hAnsi="Times New Roman"/>
          <w:color w:val="000000"/>
          <w:sz w:val="24"/>
          <w:szCs w:val="24"/>
        </w:rPr>
        <w:t>)</w:t>
      </w:r>
      <w:r w:rsidRPr="00A06751">
        <w:rPr>
          <w:rFonts w:ascii="Times New Roman" w:eastAsia="Arial Unicode MS" w:hAnsi="Times New Roman"/>
          <w:color w:val="000000"/>
          <w:sz w:val="24"/>
          <w:szCs w:val="24"/>
        </w:rPr>
        <w:t>, o</w:t>
      </w:r>
      <w:r>
        <w:rPr>
          <w:rFonts w:ascii="Times New Roman" w:eastAsia="Arial Unicode MS" w:hAnsi="Times New Roman"/>
          <w:color w:val="000000"/>
          <w:sz w:val="24"/>
          <w:szCs w:val="24"/>
        </w:rPr>
        <w:t>s níveis</w:t>
      </w:r>
      <w:r w:rsidRPr="00A06751">
        <w:rPr>
          <w:rFonts w:ascii="Times New Roman" w:eastAsia="Arial Unicode MS" w:hAnsi="Times New Roman"/>
          <w:color w:val="000000"/>
          <w:sz w:val="24"/>
          <w:szCs w:val="24"/>
        </w:rPr>
        <w:t xml:space="preserve"> de </w:t>
      </w:r>
      <w:r>
        <w:rPr>
          <w:rFonts w:ascii="Times New Roman" w:eastAsia="Arial Unicode MS" w:hAnsi="Times New Roman"/>
          <w:color w:val="000000"/>
          <w:sz w:val="24"/>
          <w:szCs w:val="24"/>
        </w:rPr>
        <w:t>fosfo-GSK-3β de cada amostra serão</w:t>
      </w:r>
      <w:r w:rsidRPr="00A06751">
        <w:rPr>
          <w:rFonts w:ascii="Times New Roman" w:eastAsia="Arial Unicode MS" w:hAnsi="Times New Roman"/>
          <w:color w:val="000000"/>
          <w:sz w:val="24"/>
          <w:szCs w:val="24"/>
        </w:rPr>
        <w:t xml:space="preserve"> quantificado</w:t>
      </w:r>
      <w:r>
        <w:rPr>
          <w:rFonts w:ascii="Times New Roman" w:eastAsia="Arial Unicode MS" w:hAnsi="Times New Roman"/>
          <w:color w:val="000000"/>
          <w:sz w:val="24"/>
          <w:szCs w:val="24"/>
        </w:rPr>
        <w:t>s</w:t>
      </w:r>
      <w:r w:rsidRPr="00A06751">
        <w:rPr>
          <w:rFonts w:ascii="Times New Roman" w:eastAsia="Arial Unicode MS" w:hAnsi="Times New Roman"/>
          <w:color w:val="000000"/>
          <w:sz w:val="24"/>
          <w:szCs w:val="24"/>
        </w:rPr>
        <w:t xml:space="preserve"> por ensaio </w:t>
      </w:r>
      <w:proofErr w:type="spellStart"/>
      <w:r w:rsidRPr="00A06751">
        <w:rPr>
          <w:rFonts w:ascii="Times New Roman" w:eastAsia="Arial Unicode MS" w:hAnsi="Times New Roman"/>
          <w:color w:val="000000"/>
          <w:sz w:val="24"/>
          <w:szCs w:val="24"/>
        </w:rPr>
        <w:t>imunoenzimático</w:t>
      </w:r>
      <w:proofErr w:type="spellEnd"/>
      <w:r w:rsidRPr="00A06751">
        <w:rPr>
          <w:rFonts w:ascii="Times New Roman" w:eastAsia="Arial Unicode MS" w:hAnsi="Times New Roman"/>
          <w:color w:val="000000"/>
          <w:sz w:val="24"/>
          <w:szCs w:val="24"/>
        </w:rPr>
        <w:t xml:space="preserve"> (</w:t>
      </w:r>
      <w:proofErr w:type="spellStart"/>
      <w:r w:rsidRPr="00CA4B75">
        <w:rPr>
          <w:rFonts w:ascii="Times New Roman" w:eastAsia="Arial Unicode MS" w:hAnsi="Times New Roman"/>
          <w:color w:val="000000"/>
          <w:sz w:val="24"/>
          <w:szCs w:val="24"/>
        </w:rPr>
        <w:t>Human</w:t>
      </w:r>
      <w:proofErr w:type="spellEnd"/>
      <w:r w:rsidRPr="00CA4B75">
        <w:rPr>
          <w:rFonts w:ascii="Times New Roman" w:eastAsia="Arial Unicode MS" w:hAnsi="Times New Roman"/>
          <w:color w:val="000000"/>
          <w:sz w:val="24"/>
          <w:szCs w:val="24"/>
        </w:rPr>
        <w:t>/Mouse/</w:t>
      </w:r>
      <w:proofErr w:type="spellStart"/>
      <w:r w:rsidRPr="00CA4B75">
        <w:rPr>
          <w:rFonts w:ascii="Times New Roman" w:eastAsia="Arial Unicode MS" w:hAnsi="Times New Roman"/>
          <w:color w:val="000000"/>
          <w:sz w:val="24"/>
          <w:szCs w:val="24"/>
        </w:rPr>
        <w:t>Rat</w:t>
      </w:r>
      <w:proofErr w:type="spellEnd"/>
      <w:r w:rsidRPr="00CA4B75">
        <w:rPr>
          <w:rFonts w:ascii="Times New Roman" w:eastAsia="Arial Unicode MS" w:hAnsi="Times New Roman"/>
          <w:color w:val="000000"/>
          <w:sz w:val="24"/>
          <w:szCs w:val="24"/>
        </w:rPr>
        <w:t xml:space="preserve"> Phospho-GSK-3</w:t>
      </w:r>
      <w:r>
        <w:rPr>
          <w:rFonts w:ascii="Times New Roman" w:eastAsia="Arial Unicode MS" w:hAnsi="Times New Roman"/>
          <w:color w:val="000000"/>
          <w:sz w:val="24"/>
          <w:szCs w:val="24"/>
        </w:rPr>
        <w:t>β</w:t>
      </w:r>
      <w:r w:rsidRPr="00CA4B75">
        <w:rPr>
          <w:rFonts w:ascii="Times New Roman" w:eastAsia="Arial Unicode MS" w:hAnsi="Times New Roman"/>
          <w:color w:val="000000"/>
          <w:sz w:val="24"/>
          <w:szCs w:val="24"/>
        </w:rPr>
        <w:t xml:space="preserve"> (S9)</w:t>
      </w:r>
      <w:r>
        <w:rPr>
          <w:rFonts w:ascii="Times New Roman" w:eastAsia="Arial Unicode MS" w:hAnsi="Times New Roman"/>
          <w:color w:val="000000"/>
          <w:sz w:val="24"/>
          <w:szCs w:val="24"/>
        </w:rPr>
        <w:t xml:space="preserve"> </w:t>
      </w:r>
      <w:r w:rsidRPr="00A06751">
        <w:rPr>
          <w:rFonts w:ascii="Times New Roman" w:eastAsia="Arial Unicode MS" w:hAnsi="Times New Roman"/>
          <w:color w:val="000000"/>
          <w:sz w:val="24"/>
          <w:szCs w:val="24"/>
        </w:rPr>
        <w:t xml:space="preserve">ELISA; </w:t>
      </w:r>
      <w:r>
        <w:rPr>
          <w:rFonts w:ascii="Times New Roman" w:eastAsia="Arial Unicode MS" w:hAnsi="Times New Roman"/>
          <w:color w:val="000000"/>
          <w:sz w:val="24"/>
          <w:szCs w:val="24"/>
        </w:rPr>
        <w:t xml:space="preserve">R&amp;D Systems, </w:t>
      </w:r>
      <w:r w:rsidRPr="00A06751">
        <w:rPr>
          <w:rFonts w:ascii="Times New Roman" w:eastAsia="Arial Unicode MS" w:hAnsi="Times New Roman"/>
          <w:color w:val="000000"/>
          <w:sz w:val="24"/>
          <w:szCs w:val="24"/>
        </w:rPr>
        <w:t xml:space="preserve">USA) de acordo com as instruções do fabricante. Os resultados serão expressos como </w:t>
      </w:r>
      <w:proofErr w:type="spellStart"/>
      <w:r w:rsidRPr="00A06751">
        <w:rPr>
          <w:rFonts w:ascii="Times New Roman" w:eastAsia="Arial Unicode MS" w:hAnsi="Times New Roman"/>
          <w:color w:val="000000"/>
          <w:sz w:val="24"/>
          <w:szCs w:val="24"/>
        </w:rPr>
        <w:t>picograma</w:t>
      </w:r>
      <w:proofErr w:type="spellEnd"/>
      <w:r w:rsidRPr="00A06751">
        <w:rPr>
          <w:rFonts w:ascii="Times New Roman" w:eastAsia="Arial Unicode MS" w:hAnsi="Times New Roman"/>
          <w:color w:val="000000"/>
          <w:sz w:val="24"/>
          <w:szCs w:val="24"/>
        </w:rPr>
        <w:t xml:space="preserve"> </w:t>
      </w:r>
      <w:r>
        <w:rPr>
          <w:rFonts w:ascii="Times New Roman" w:eastAsia="Arial Unicode MS" w:hAnsi="Times New Roman"/>
          <w:color w:val="000000"/>
          <w:sz w:val="24"/>
          <w:szCs w:val="24"/>
        </w:rPr>
        <w:t>d</w:t>
      </w:r>
      <w:r w:rsidRPr="00A06751">
        <w:rPr>
          <w:rFonts w:ascii="Times New Roman" w:eastAsia="Arial Unicode MS" w:hAnsi="Times New Roman"/>
          <w:color w:val="000000"/>
          <w:sz w:val="24"/>
          <w:szCs w:val="24"/>
        </w:rPr>
        <w:t xml:space="preserve">e </w:t>
      </w:r>
      <w:r>
        <w:rPr>
          <w:rFonts w:ascii="Times New Roman" w:eastAsia="Arial Unicode MS" w:hAnsi="Times New Roman"/>
          <w:color w:val="000000"/>
          <w:sz w:val="24"/>
          <w:szCs w:val="24"/>
        </w:rPr>
        <w:t>GSK-3 beta</w:t>
      </w:r>
      <w:r w:rsidRPr="00A06751">
        <w:rPr>
          <w:rFonts w:ascii="Times New Roman" w:eastAsia="Arial Unicode MS" w:hAnsi="Times New Roman"/>
          <w:color w:val="000000"/>
          <w:sz w:val="24"/>
          <w:szCs w:val="24"/>
        </w:rPr>
        <w:t xml:space="preserve">/ mg de proteína total determinada pelo método de </w:t>
      </w:r>
      <w:proofErr w:type="spellStart"/>
      <w:r w:rsidRPr="00A06751">
        <w:rPr>
          <w:rFonts w:ascii="Times New Roman" w:eastAsia="Arial Unicode MS" w:hAnsi="Times New Roman"/>
          <w:color w:val="000000"/>
          <w:sz w:val="24"/>
          <w:szCs w:val="24"/>
        </w:rPr>
        <w:t>Lowry</w:t>
      </w:r>
      <w:proofErr w:type="spellEnd"/>
      <w:r w:rsidRPr="00A06751">
        <w:rPr>
          <w:rFonts w:ascii="Times New Roman" w:eastAsia="Arial Unicode MS" w:hAnsi="Times New Roman"/>
          <w:color w:val="000000"/>
          <w:sz w:val="24"/>
          <w:szCs w:val="24"/>
        </w:rPr>
        <w:t xml:space="preserve"> (1951).</w:t>
      </w:r>
    </w:p>
    <w:p w14:paraId="72CCA413" w14:textId="77777777" w:rsidR="00E55DAD" w:rsidRPr="00C97347" w:rsidRDefault="00203130" w:rsidP="00BE37BB">
      <w:pPr>
        <w:rPr>
          <w:rFonts w:ascii="Times New Roman" w:eastAsia="Times New Roman" w:hAnsi="Times New Roman" w:cs="Times New Roman"/>
          <w:i/>
          <w:sz w:val="24"/>
          <w:szCs w:val="24"/>
          <w:lang w:eastAsia="pt-BR"/>
        </w:rPr>
      </w:pPr>
      <w:r>
        <w:rPr>
          <w:rFonts w:ascii="Times New Roman" w:hAnsi="Times New Roman"/>
          <w:b/>
          <w:sz w:val="24"/>
          <w:szCs w:val="24"/>
        </w:rPr>
        <w:t>3.</w:t>
      </w:r>
      <w:r w:rsidR="0095266C">
        <w:rPr>
          <w:rFonts w:ascii="Times New Roman" w:hAnsi="Times New Roman"/>
          <w:b/>
          <w:sz w:val="24"/>
          <w:szCs w:val="24"/>
        </w:rPr>
        <w:t>5</w:t>
      </w:r>
      <w:r>
        <w:rPr>
          <w:rFonts w:ascii="Times New Roman" w:hAnsi="Times New Roman"/>
          <w:b/>
          <w:sz w:val="24"/>
          <w:szCs w:val="24"/>
        </w:rPr>
        <w:t>.</w:t>
      </w:r>
      <w:r w:rsidR="0095266C">
        <w:rPr>
          <w:rFonts w:ascii="Times New Roman" w:hAnsi="Times New Roman"/>
          <w:b/>
          <w:sz w:val="24"/>
          <w:szCs w:val="24"/>
        </w:rPr>
        <w:t>10</w:t>
      </w:r>
      <w:r>
        <w:rPr>
          <w:rFonts w:ascii="Times New Roman" w:hAnsi="Times New Roman"/>
          <w:b/>
          <w:sz w:val="24"/>
          <w:szCs w:val="24"/>
        </w:rPr>
        <w:t xml:space="preserve"> </w:t>
      </w:r>
      <w:r w:rsidR="00E55DAD" w:rsidRPr="00C97347">
        <w:rPr>
          <w:rFonts w:ascii="Times New Roman" w:hAnsi="Times New Roman" w:cs="Times New Roman"/>
          <w:b/>
          <w:sz w:val="24"/>
          <w:szCs w:val="24"/>
        </w:rPr>
        <w:t xml:space="preserve">Avaliação de alterações inflamatórias </w:t>
      </w:r>
    </w:p>
    <w:p w14:paraId="2FBF60D1" w14:textId="77777777" w:rsidR="00E55DAD" w:rsidRPr="00E55DAD" w:rsidRDefault="00E55DAD" w:rsidP="0095266C">
      <w:pPr>
        <w:pStyle w:val="BodyTextIndent"/>
        <w:suppressAutoHyphens/>
        <w:autoSpaceDE w:val="0"/>
        <w:spacing w:line="360" w:lineRule="auto"/>
        <w:ind w:left="0" w:right="51" w:firstLine="709"/>
        <w:jc w:val="both"/>
        <w:rPr>
          <w:rFonts w:ascii="Times New Roman" w:eastAsia="Arial Unicode MS" w:hAnsi="Times New Roman"/>
          <w:color w:val="000000"/>
          <w:sz w:val="24"/>
          <w:szCs w:val="24"/>
        </w:rPr>
      </w:pPr>
      <w:r w:rsidRPr="00E55DAD">
        <w:rPr>
          <w:rFonts w:ascii="Times New Roman" w:eastAsia="Arial Unicode MS" w:hAnsi="Times New Roman"/>
          <w:color w:val="000000"/>
          <w:sz w:val="24"/>
          <w:szCs w:val="24"/>
        </w:rPr>
        <w:t xml:space="preserve">Os níveis da </w:t>
      </w:r>
      <w:proofErr w:type="spellStart"/>
      <w:r w:rsidRPr="00E55DAD">
        <w:rPr>
          <w:rFonts w:ascii="Times New Roman" w:eastAsia="Arial Unicode MS" w:hAnsi="Times New Roman"/>
          <w:color w:val="000000"/>
          <w:sz w:val="24"/>
          <w:szCs w:val="24"/>
        </w:rPr>
        <w:t>citocinas</w:t>
      </w:r>
      <w:proofErr w:type="spellEnd"/>
      <w:r w:rsidRPr="00E55DAD">
        <w:rPr>
          <w:rFonts w:ascii="Times New Roman" w:eastAsia="Arial Unicode MS" w:hAnsi="Times New Roman"/>
          <w:color w:val="000000"/>
          <w:sz w:val="24"/>
          <w:szCs w:val="24"/>
        </w:rPr>
        <w:t xml:space="preserve"> pró-inflamatórias, IL-1β, TNF</w:t>
      </w:r>
      <w:r>
        <w:rPr>
          <w:rFonts w:ascii="Times New Roman" w:eastAsia="Arial Unicode MS" w:hAnsi="Times New Roman" w:cs="Times New Roman"/>
          <w:color w:val="000000"/>
          <w:sz w:val="24"/>
          <w:szCs w:val="24"/>
        </w:rPr>
        <w:t>α</w:t>
      </w:r>
      <w:r w:rsidRPr="00E55DAD">
        <w:rPr>
          <w:rFonts w:ascii="Times New Roman" w:eastAsia="Arial Unicode MS" w:hAnsi="Times New Roman"/>
          <w:color w:val="000000"/>
          <w:sz w:val="24"/>
          <w:szCs w:val="24"/>
        </w:rPr>
        <w:t xml:space="preserve"> </w:t>
      </w:r>
      <w:r>
        <w:rPr>
          <w:rFonts w:ascii="Times New Roman" w:eastAsia="Arial Unicode MS" w:hAnsi="Times New Roman"/>
          <w:color w:val="000000"/>
          <w:sz w:val="24"/>
          <w:szCs w:val="24"/>
        </w:rPr>
        <w:t xml:space="preserve"> e </w:t>
      </w:r>
      <w:proofErr w:type="spellStart"/>
      <w:r>
        <w:rPr>
          <w:rFonts w:ascii="Times New Roman" w:eastAsia="Arial Unicode MS" w:hAnsi="Times New Roman"/>
          <w:color w:val="000000"/>
          <w:sz w:val="24"/>
          <w:szCs w:val="24"/>
        </w:rPr>
        <w:t>citocina</w:t>
      </w:r>
      <w:proofErr w:type="spellEnd"/>
      <w:r>
        <w:rPr>
          <w:rFonts w:ascii="Times New Roman" w:eastAsia="Arial Unicode MS" w:hAnsi="Times New Roman"/>
          <w:color w:val="000000"/>
          <w:sz w:val="24"/>
          <w:szCs w:val="24"/>
        </w:rPr>
        <w:t xml:space="preserve"> </w:t>
      </w:r>
      <w:proofErr w:type="spellStart"/>
      <w:r>
        <w:rPr>
          <w:rFonts w:ascii="Times New Roman" w:eastAsia="Arial Unicode MS" w:hAnsi="Times New Roman"/>
          <w:color w:val="000000"/>
          <w:sz w:val="24"/>
          <w:szCs w:val="24"/>
        </w:rPr>
        <w:t>antiiflamtória</w:t>
      </w:r>
      <w:proofErr w:type="spellEnd"/>
      <w:r>
        <w:rPr>
          <w:rFonts w:ascii="Times New Roman" w:eastAsia="Arial Unicode MS" w:hAnsi="Times New Roman"/>
          <w:color w:val="000000"/>
          <w:sz w:val="24"/>
          <w:szCs w:val="24"/>
        </w:rPr>
        <w:t xml:space="preserve"> IL10 </w:t>
      </w:r>
      <w:r w:rsidR="00BE37BB">
        <w:rPr>
          <w:rFonts w:ascii="Times New Roman" w:eastAsia="Arial Unicode MS" w:hAnsi="Times New Roman"/>
          <w:color w:val="000000"/>
          <w:sz w:val="24"/>
          <w:szCs w:val="24"/>
        </w:rPr>
        <w:t>e TGF</w:t>
      </w:r>
      <w:r w:rsidR="00BE37BB">
        <w:rPr>
          <w:rFonts w:ascii="Times New Roman" w:eastAsia="Arial Unicode MS" w:hAnsi="Times New Roman" w:cs="Times New Roman"/>
          <w:color w:val="000000"/>
          <w:sz w:val="24"/>
          <w:szCs w:val="24"/>
        </w:rPr>
        <w:t>β</w:t>
      </w:r>
      <w:r w:rsidR="00BE37BB">
        <w:rPr>
          <w:rFonts w:ascii="Times New Roman" w:eastAsia="Arial Unicode MS" w:hAnsi="Times New Roman"/>
          <w:color w:val="000000"/>
          <w:sz w:val="24"/>
          <w:szCs w:val="24"/>
        </w:rPr>
        <w:t xml:space="preserve"> </w:t>
      </w:r>
      <w:r w:rsidRPr="00E55DAD">
        <w:rPr>
          <w:rFonts w:ascii="Times New Roman" w:eastAsia="Arial Unicode MS" w:hAnsi="Times New Roman"/>
          <w:color w:val="000000"/>
          <w:sz w:val="24"/>
          <w:szCs w:val="24"/>
        </w:rPr>
        <w:t xml:space="preserve">serão determinados por técnica de ensaio </w:t>
      </w:r>
      <w:proofErr w:type="spellStart"/>
      <w:r w:rsidRPr="00E55DAD">
        <w:rPr>
          <w:rFonts w:ascii="Times New Roman" w:eastAsia="Arial Unicode MS" w:hAnsi="Times New Roman"/>
          <w:color w:val="000000"/>
          <w:sz w:val="24"/>
          <w:szCs w:val="24"/>
        </w:rPr>
        <w:t>imunossorvente</w:t>
      </w:r>
      <w:proofErr w:type="spellEnd"/>
      <w:r w:rsidRPr="00E55DAD">
        <w:rPr>
          <w:rFonts w:ascii="Times New Roman" w:eastAsia="Arial Unicode MS" w:hAnsi="Times New Roman"/>
          <w:color w:val="000000"/>
          <w:sz w:val="24"/>
          <w:szCs w:val="24"/>
        </w:rPr>
        <w:t xml:space="preserve"> ligado a enzima (Elisa) </w:t>
      </w:r>
      <w:proofErr w:type="spellStart"/>
      <w:r w:rsidRPr="00E55DAD">
        <w:rPr>
          <w:rFonts w:ascii="Times New Roman" w:eastAsia="Arial Unicode MS" w:hAnsi="Times New Roman"/>
          <w:color w:val="000000"/>
          <w:sz w:val="24"/>
          <w:szCs w:val="24"/>
        </w:rPr>
        <w:t>coulorimétricos</w:t>
      </w:r>
      <w:proofErr w:type="spellEnd"/>
      <w:r w:rsidRPr="00E55DAD">
        <w:rPr>
          <w:rFonts w:ascii="Times New Roman" w:eastAsia="Arial Unicode MS" w:hAnsi="Times New Roman"/>
          <w:color w:val="000000"/>
          <w:sz w:val="24"/>
          <w:szCs w:val="24"/>
        </w:rPr>
        <w:t xml:space="preserve"> de acordo com as instruções do fabricante R&amp;D systems. </w:t>
      </w:r>
    </w:p>
    <w:p w14:paraId="5BF20BC3" w14:textId="77777777" w:rsidR="00E55DAD" w:rsidRDefault="00E55DAD" w:rsidP="0095266C">
      <w:pPr>
        <w:autoSpaceDE w:val="0"/>
        <w:spacing w:line="360" w:lineRule="auto"/>
        <w:ind w:right="51" w:firstLine="709"/>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 detecção do fator nuclear </w:t>
      </w:r>
      <w:proofErr w:type="spellStart"/>
      <w:r>
        <w:rPr>
          <w:rFonts w:ascii="Times New Roman" w:eastAsia="Arial Unicode MS" w:hAnsi="Times New Roman"/>
          <w:color w:val="000000"/>
          <w:sz w:val="24"/>
          <w:szCs w:val="24"/>
        </w:rPr>
        <w:t>NFkB</w:t>
      </w:r>
      <w:proofErr w:type="spellEnd"/>
      <w:r>
        <w:rPr>
          <w:rFonts w:ascii="Times New Roman" w:eastAsia="Arial Unicode MS" w:hAnsi="Times New Roman"/>
          <w:color w:val="000000"/>
          <w:sz w:val="24"/>
          <w:szCs w:val="24"/>
        </w:rPr>
        <w:t xml:space="preserve"> será realizada também por técnica de Elisa através de kit </w:t>
      </w:r>
      <w:proofErr w:type="spellStart"/>
      <w:r>
        <w:rPr>
          <w:rFonts w:ascii="Times New Roman" w:eastAsia="Arial Unicode MS" w:hAnsi="Times New Roman"/>
          <w:color w:val="000000"/>
          <w:sz w:val="24"/>
          <w:szCs w:val="24"/>
        </w:rPr>
        <w:t>coulorimétrico</w:t>
      </w:r>
      <w:proofErr w:type="spellEnd"/>
      <w:r>
        <w:rPr>
          <w:rFonts w:ascii="Times New Roman" w:eastAsia="Arial Unicode MS" w:hAnsi="Times New Roman"/>
          <w:color w:val="000000"/>
          <w:sz w:val="24"/>
          <w:szCs w:val="24"/>
        </w:rPr>
        <w:t xml:space="preserve"> adquirido da Merck Millipore (</w:t>
      </w:r>
      <w:proofErr w:type="spellStart"/>
      <w:r w:rsidRPr="00FF6027">
        <w:rPr>
          <w:rFonts w:ascii="Times New Roman" w:eastAsia="Arial Unicode MS" w:hAnsi="Times New Roman"/>
          <w:color w:val="000000"/>
          <w:sz w:val="24"/>
          <w:szCs w:val="24"/>
        </w:rPr>
        <w:t>NFκB</w:t>
      </w:r>
      <w:proofErr w:type="spellEnd"/>
      <w:r w:rsidRPr="00FF6027">
        <w:rPr>
          <w:rFonts w:ascii="Times New Roman" w:eastAsia="Arial Unicode MS" w:hAnsi="Times New Roman"/>
          <w:color w:val="000000"/>
          <w:sz w:val="24"/>
          <w:szCs w:val="24"/>
        </w:rPr>
        <w:t xml:space="preserve"> p50/p65 EZ-TFA </w:t>
      </w:r>
      <w:proofErr w:type="spellStart"/>
      <w:r w:rsidRPr="00FF6027">
        <w:rPr>
          <w:rFonts w:ascii="Times New Roman" w:eastAsia="Arial Unicode MS" w:hAnsi="Times New Roman"/>
          <w:color w:val="000000"/>
          <w:sz w:val="24"/>
          <w:szCs w:val="24"/>
        </w:rPr>
        <w:t>Transcription</w:t>
      </w:r>
      <w:proofErr w:type="spellEnd"/>
      <w:r w:rsidRPr="00FF6027">
        <w:rPr>
          <w:rFonts w:ascii="Times New Roman" w:eastAsia="Arial Unicode MS" w:hAnsi="Times New Roman"/>
          <w:color w:val="000000"/>
          <w:sz w:val="24"/>
          <w:szCs w:val="24"/>
        </w:rPr>
        <w:t xml:space="preserve"> </w:t>
      </w:r>
      <w:proofErr w:type="spellStart"/>
      <w:r w:rsidRPr="00FF6027">
        <w:rPr>
          <w:rFonts w:ascii="Times New Roman" w:eastAsia="Arial Unicode MS" w:hAnsi="Times New Roman"/>
          <w:color w:val="000000"/>
          <w:sz w:val="24"/>
          <w:szCs w:val="24"/>
        </w:rPr>
        <w:t>Factor</w:t>
      </w:r>
      <w:proofErr w:type="spellEnd"/>
      <w:r w:rsidRPr="00FF6027">
        <w:rPr>
          <w:rFonts w:ascii="Times New Roman" w:eastAsia="Arial Unicode MS" w:hAnsi="Times New Roman"/>
          <w:color w:val="000000"/>
          <w:sz w:val="24"/>
          <w:szCs w:val="24"/>
        </w:rPr>
        <w:t xml:space="preserve"> </w:t>
      </w:r>
      <w:proofErr w:type="spellStart"/>
      <w:r w:rsidRPr="00FF6027">
        <w:rPr>
          <w:rFonts w:ascii="Times New Roman" w:eastAsia="Arial Unicode MS" w:hAnsi="Times New Roman"/>
          <w:color w:val="000000"/>
          <w:sz w:val="24"/>
          <w:szCs w:val="24"/>
        </w:rPr>
        <w:t>Assay</w:t>
      </w:r>
      <w:proofErr w:type="spellEnd"/>
      <w:r w:rsidRPr="00FF6027">
        <w:rPr>
          <w:rFonts w:ascii="Times New Roman" w:eastAsia="Arial Unicode MS" w:hAnsi="Times New Roman"/>
          <w:color w:val="000000"/>
          <w:sz w:val="24"/>
          <w:szCs w:val="24"/>
        </w:rPr>
        <w:t xml:space="preserve"> (</w:t>
      </w:r>
      <w:proofErr w:type="spellStart"/>
      <w:r w:rsidRPr="00FF6027">
        <w:rPr>
          <w:rFonts w:ascii="Times New Roman" w:eastAsia="Arial Unicode MS" w:hAnsi="Times New Roman"/>
          <w:color w:val="000000"/>
          <w:sz w:val="24"/>
          <w:szCs w:val="24"/>
        </w:rPr>
        <w:t>Colorimetric</w:t>
      </w:r>
      <w:proofErr w:type="spellEnd"/>
      <w:r w:rsidRPr="00FF6027">
        <w:rPr>
          <w:rFonts w:ascii="Times New Roman" w:eastAsia="Arial Unicode MS" w:hAnsi="Times New Roman"/>
          <w:color w:val="000000"/>
          <w:sz w:val="24"/>
          <w:szCs w:val="24"/>
        </w:rPr>
        <w:t>)</w:t>
      </w:r>
      <w:r>
        <w:rPr>
          <w:rFonts w:ascii="Times New Roman" w:eastAsia="Arial Unicode MS" w:hAnsi="Times New Roman"/>
          <w:color w:val="000000"/>
          <w:sz w:val="24"/>
          <w:szCs w:val="24"/>
        </w:rPr>
        <w:t xml:space="preserve">). Vale salientar que este fator é importante </w:t>
      </w:r>
      <w:r>
        <w:rPr>
          <w:rFonts w:ascii="Times New Roman" w:eastAsia="Arial Unicode MS" w:hAnsi="Times New Roman"/>
          <w:color w:val="000000"/>
          <w:sz w:val="24"/>
          <w:szCs w:val="24"/>
        </w:rPr>
        <w:lastRenderedPageBreak/>
        <w:t>na regulação de processos celulares e fisiológicos, tais como: crescimento celular, apoptose, resposta imune e inflamatória, dentre outros.</w:t>
      </w:r>
    </w:p>
    <w:p w14:paraId="6FBA2FDF" w14:textId="77777777" w:rsidR="00FA342A" w:rsidRPr="003721EB" w:rsidRDefault="0095266C" w:rsidP="00FA342A">
      <w:pPr>
        <w:pStyle w:val="Heading3"/>
        <w:rPr>
          <w:rFonts w:ascii="Times New Roman" w:hAnsi="Times New Roman" w:cs="Times New Roman"/>
          <w:color w:val="auto"/>
          <w:sz w:val="24"/>
          <w:szCs w:val="24"/>
        </w:rPr>
      </w:pPr>
      <w:bookmarkStart w:id="143" w:name="_Toc438102630"/>
      <w:r>
        <w:rPr>
          <w:rFonts w:ascii="Times New Roman" w:hAnsi="Times New Roman" w:cs="Times New Roman"/>
          <w:color w:val="auto"/>
          <w:sz w:val="24"/>
          <w:szCs w:val="24"/>
        </w:rPr>
        <w:t>3.6</w:t>
      </w:r>
      <w:r w:rsidR="00FA342A" w:rsidRPr="003721EB">
        <w:rPr>
          <w:rFonts w:ascii="Times New Roman" w:hAnsi="Times New Roman" w:cs="Times New Roman"/>
          <w:color w:val="auto"/>
          <w:sz w:val="24"/>
          <w:szCs w:val="24"/>
        </w:rPr>
        <w:t xml:space="preserve"> </w:t>
      </w:r>
      <w:proofErr w:type="spellStart"/>
      <w:r w:rsidR="00FA342A" w:rsidRPr="003721EB">
        <w:rPr>
          <w:rFonts w:ascii="Times New Roman" w:hAnsi="Times New Roman" w:cs="Times New Roman"/>
          <w:color w:val="auto"/>
          <w:sz w:val="24"/>
          <w:szCs w:val="24"/>
        </w:rPr>
        <w:t>Imunofluorescência</w:t>
      </w:r>
      <w:proofErr w:type="spellEnd"/>
      <w:r w:rsidR="00FA342A" w:rsidRPr="003721EB">
        <w:rPr>
          <w:rFonts w:ascii="Times New Roman" w:hAnsi="Times New Roman" w:cs="Times New Roman"/>
          <w:color w:val="auto"/>
          <w:sz w:val="24"/>
          <w:szCs w:val="24"/>
        </w:rPr>
        <w:t xml:space="preserve"> </w:t>
      </w:r>
      <w:bookmarkEnd w:id="143"/>
    </w:p>
    <w:p w14:paraId="54CB7DC3" w14:textId="77777777" w:rsidR="00FA342A" w:rsidRPr="003721EB" w:rsidRDefault="00FA342A" w:rsidP="00FA342A">
      <w:pPr>
        <w:spacing w:line="360" w:lineRule="auto"/>
        <w:jc w:val="both"/>
        <w:rPr>
          <w:rFonts w:ascii="Times New Roman" w:hAnsi="Times New Roman" w:cs="Times New Roman"/>
          <w:b/>
          <w:bCs/>
          <w:sz w:val="24"/>
          <w:szCs w:val="24"/>
        </w:rPr>
      </w:pPr>
    </w:p>
    <w:p w14:paraId="1DA49681" w14:textId="77777777" w:rsidR="00FA342A" w:rsidRPr="003721EB" w:rsidRDefault="00FA342A" w:rsidP="00FA342A">
      <w:pPr>
        <w:spacing w:line="360" w:lineRule="auto"/>
        <w:ind w:firstLine="1134"/>
        <w:jc w:val="both"/>
        <w:rPr>
          <w:rFonts w:ascii="Times New Roman" w:hAnsi="Times New Roman" w:cs="Times New Roman"/>
          <w:sz w:val="24"/>
          <w:szCs w:val="24"/>
        </w:rPr>
      </w:pPr>
      <w:r w:rsidRPr="003721EB">
        <w:rPr>
          <w:rFonts w:ascii="Times New Roman" w:hAnsi="Times New Roman" w:cs="Times New Roman"/>
          <w:sz w:val="24"/>
          <w:szCs w:val="24"/>
        </w:rPr>
        <w:t xml:space="preserve">A </w:t>
      </w:r>
      <w:proofErr w:type="spellStart"/>
      <w:r w:rsidRPr="003721EB">
        <w:rPr>
          <w:rFonts w:ascii="Times New Roman" w:hAnsi="Times New Roman" w:cs="Times New Roman"/>
          <w:sz w:val="24"/>
          <w:szCs w:val="24"/>
        </w:rPr>
        <w:t>imunofluorescência</w:t>
      </w:r>
      <w:proofErr w:type="spellEnd"/>
      <w:r w:rsidRPr="003721EB">
        <w:rPr>
          <w:rFonts w:ascii="Times New Roman" w:hAnsi="Times New Roman" w:cs="Times New Roman"/>
          <w:sz w:val="24"/>
          <w:szCs w:val="24"/>
        </w:rPr>
        <w:t xml:space="preserve"> será realizada com a finalidade de obter dados quantitativos da marcação dupla </w:t>
      </w:r>
      <w:del w:id="144" w:author="Francisco Felix" w:date="2016-06-26T12:48:00Z">
        <w:r w:rsidRPr="003721EB" w:rsidDel="004F58A1">
          <w:rPr>
            <w:rFonts w:ascii="Times New Roman" w:hAnsi="Times New Roman" w:cs="Times New Roman"/>
            <w:sz w:val="24"/>
            <w:szCs w:val="24"/>
          </w:rPr>
          <w:delText xml:space="preserve">marcação </w:delText>
        </w:r>
      </w:del>
      <w:r w:rsidRPr="003721EB">
        <w:rPr>
          <w:rFonts w:ascii="Times New Roman" w:hAnsi="Times New Roman" w:cs="Times New Roman"/>
          <w:sz w:val="24"/>
          <w:szCs w:val="24"/>
        </w:rPr>
        <w:t xml:space="preserve">de </w:t>
      </w:r>
      <w:r w:rsidRPr="003721EB">
        <w:rPr>
          <w:rFonts w:ascii="Times New Roman" w:hAnsi="Times New Roman" w:cs="Times New Roman"/>
          <w:bCs/>
          <w:sz w:val="24"/>
          <w:szCs w:val="24"/>
        </w:rPr>
        <w:t xml:space="preserve">GFAP e </w:t>
      </w:r>
      <w:proofErr w:type="spellStart"/>
      <w:r w:rsidRPr="003721EB">
        <w:rPr>
          <w:rFonts w:ascii="Times New Roman" w:hAnsi="Times New Roman" w:cs="Times New Roman"/>
          <w:bCs/>
          <w:sz w:val="24"/>
          <w:szCs w:val="24"/>
        </w:rPr>
        <w:t>Fosfocreb</w:t>
      </w:r>
      <w:proofErr w:type="spellEnd"/>
      <w:r w:rsidRPr="003721EB">
        <w:rPr>
          <w:rFonts w:ascii="Times New Roman" w:hAnsi="Times New Roman" w:cs="Times New Roman"/>
          <w:bCs/>
          <w:sz w:val="24"/>
          <w:szCs w:val="24"/>
        </w:rPr>
        <w:t>,</w:t>
      </w:r>
      <w:r w:rsidR="00C240B7" w:rsidRPr="00C240B7">
        <w:rPr>
          <w:rFonts w:ascii="Times New Roman" w:hAnsi="Times New Roman" w:cs="Times New Roman"/>
          <w:bCs/>
          <w:sz w:val="24"/>
          <w:szCs w:val="24"/>
        </w:rPr>
        <w:t xml:space="preserve"> </w:t>
      </w:r>
      <w:proofErr w:type="spellStart"/>
      <w:r w:rsidRPr="003721EB">
        <w:rPr>
          <w:rFonts w:ascii="Times New Roman" w:hAnsi="Times New Roman" w:cs="Times New Roman"/>
          <w:bCs/>
          <w:sz w:val="24"/>
          <w:szCs w:val="24"/>
        </w:rPr>
        <w:t>NFκB</w:t>
      </w:r>
      <w:proofErr w:type="spellEnd"/>
      <w:r w:rsidRPr="003721EB">
        <w:rPr>
          <w:rFonts w:ascii="Times New Roman" w:hAnsi="Times New Roman" w:cs="Times New Roman"/>
          <w:bCs/>
          <w:sz w:val="24"/>
          <w:szCs w:val="24"/>
        </w:rPr>
        <w:t xml:space="preserve"> e </w:t>
      </w:r>
      <w:proofErr w:type="spellStart"/>
      <w:r w:rsidRPr="003721EB">
        <w:rPr>
          <w:rFonts w:ascii="Times New Roman" w:hAnsi="Times New Roman" w:cs="Times New Roman"/>
          <w:bCs/>
          <w:sz w:val="24"/>
          <w:szCs w:val="24"/>
        </w:rPr>
        <w:t>NeuN</w:t>
      </w:r>
      <w:proofErr w:type="spellEnd"/>
      <w:r w:rsidRPr="003721EB">
        <w:rPr>
          <w:rFonts w:ascii="Times New Roman" w:hAnsi="Times New Roman" w:cs="Times New Roman"/>
          <w:bCs/>
          <w:sz w:val="24"/>
          <w:szCs w:val="24"/>
        </w:rPr>
        <w:t xml:space="preserve"> no hipocampo.</w:t>
      </w:r>
    </w:p>
    <w:p w14:paraId="4E2EA595" w14:textId="77777777" w:rsidR="00FA342A" w:rsidRPr="003721EB" w:rsidRDefault="00FA342A" w:rsidP="00FA342A">
      <w:pPr>
        <w:spacing w:line="360" w:lineRule="auto"/>
        <w:ind w:firstLine="1134"/>
        <w:jc w:val="both"/>
        <w:rPr>
          <w:rFonts w:ascii="Times New Roman" w:hAnsi="Times New Roman" w:cs="Times New Roman"/>
          <w:bCs/>
          <w:sz w:val="24"/>
          <w:szCs w:val="24"/>
        </w:rPr>
      </w:pPr>
      <w:r w:rsidRPr="003721EB">
        <w:rPr>
          <w:rFonts w:ascii="Times New Roman" w:hAnsi="Times New Roman" w:cs="Times New Roman"/>
          <w:sz w:val="24"/>
          <w:szCs w:val="24"/>
        </w:rPr>
        <w:t xml:space="preserve">Após a remoção da área cerebral, a mesma será isolada, separada e fixada em formol tamponado a 10% por 24 horas, seguidas de trocas de sacarose a 30% por 72 horas.  Os tecidos </w:t>
      </w:r>
      <w:del w:id="145" w:author="Francisco Felix" w:date="2016-06-26T12:48:00Z">
        <w:r w:rsidRPr="003721EB" w:rsidDel="004F58A1">
          <w:rPr>
            <w:rFonts w:ascii="Times New Roman" w:hAnsi="Times New Roman" w:cs="Times New Roman"/>
            <w:sz w:val="24"/>
            <w:szCs w:val="24"/>
          </w:rPr>
          <w:delText xml:space="preserve">foram </w:delText>
        </w:r>
      </w:del>
      <w:ins w:id="146" w:author="Francisco Felix" w:date="2016-06-26T12:48:00Z">
        <w:r w:rsidR="004F58A1">
          <w:rPr>
            <w:rFonts w:ascii="Times New Roman" w:hAnsi="Times New Roman" w:cs="Times New Roman"/>
            <w:sz w:val="24"/>
            <w:szCs w:val="24"/>
          </w:rPr>
          <w:t>serão</w:t>
        </w:r>
        <w:r w:rsidR="004F58A1" w:rsidRPr="003721EB">
          <w:rPr>
            <w:rFonts w:ascii="Times New Roman" w:hAnsi="Times New Roman" w:cs="Times New Roman"/>
            <w:sz w:val="24"/>
            <w:szCs w:val="24"/>
          </w:rPr>
          <w:t xml:space="preserve"> </w:t>
        </w:r>
      </w:ins>
      <w:proofErr w:type="spellStart"/>
      <w:r w:rsidRPr="003721EB">
        <w:rPr>
          <w:rFonts w:ascii="Times New Roman" w:hAnsi="Times New Roman" w:cs="Times New Roman"/>
          <w:sz w:val="24"/>
          <w:szCs w:val="24"/>
        </w:rPr>
        <w:t>crioarmazenados</w:t>
      </w:r>
      <w:proofErr w:type="spellEnd"/>
      <w:r w:rsidRPr="003721EB">
        <w:rPr>
          <w:rFonts w:ascii="Times New Roman" w:hAnsi="Times New Roman" w:cs="Times New Roman"/>
          <w:sz w:val="24"/>
          <w:szCs w:val="24"/>
        </w:rPr>
        <w:t xml:space="preserve"> em </w:t>
      </w:r>
      <w:proofErr w:type="spellStart"/>
      <w:r w:rsidRPr="004F58A1">
        <w:rPr>
          <w:rFonts w:ascii="Times New Roman" w:hAnsi="Times New Roman" w:cs="Times New Roman"/>
          <w:i/>
          <w:sz w:val="24"/>
          <w:szCs w:val="24"/>
          <w:rPrChange w:id="147" w:author="Francisco Felix" w:date="2016-06-26T12:49:00Z">
            <w:rPr>
              <w:rFonts w:ascii="Times New Roman" w:hAnsi="Times New Roman" w:cs="Times New Roman"/>
              <w:sz w:val="24"/>
              <w:szCs w:val="24"/>
            </w:rPr>
          </w:rPrChange>
        </w:rPr>
        <w:t>tissue</w:t>
      </w:r>
      <w:proofErr w:type="spellEnd"/>
      <w:r w:rsidRPr="004F58A1">
        <w:rPr>
          <w:rFonts w:ascii="Times New Roman" w:hAnsi="Times New Roman" w:cs="Times New Roman"/>
          <w:i/>
          <w:sz w:val="24"/>
          <w:szCs w:val="24"/>
          <w:rPrChange w:id="148" w:author="Francisco Felix" w:date="2016-06-26T12:49:00Z">
            <w:rPr>
              <w:rFonts w:ascii="Times New Roman" w:hAnsi="Times New Roman" w:cs="Times New Roman"/>
              <w:sz w:val="24"/>
              <w:szCs w:val="24"/>
            </w:rPr>
          </w:rPrChange>
        </w:rPr>
        <w:t xml:space="preserve"> </w:t>
      </w:r>
      <w:proofErr w:type="spellStart"/>
      <w:r w:rsidRPr="004F58A1">
        <w:rPr>
          <w:rFonts w:ascii="Times New Roman" w:hAnsi="Times New Roman" w:cs="Times New Roman"/>
          <w:i/>
          <w:sz w:val="24"/>
          <w:szCs w:val="24"/>
          <w:rPrChange w:id="149" w:author="Francisco Felix" w:date="2016-06-26T12:49:00Z">
            <w:rPr>
              <w:rFonts w:ascii="Times New Roman" w:hAnsi="Times New Roman" w:cs="Times New Roman"/>
              <w:sz w:val="24"/>
              <w:szCs w:val="24"/>
            </w:rPr>
          </w:rPrChange>
        </w:rPr>
        <w:t>tek</w:t>
      </w:r>
      <w:proofErr w:type="spellEnd"/>
      <w:r w:rsidRPr="003721EB">
        <w:rPr>
          <w:rFonts w:ascii="Times New Roman" w:hAnsi="Times New Roman" w:cs="Times New Roman"/>
          <w:sz w:val="24"/>
          <w:szCs w:val="24"/>
        </w:rPr>
        <w:t xml:space="preserve"> e guardados </w:t>
      </w:r>
      <w:commentRangeStart w:id="150"/>
      <w:r w:rsidRPr="003721EB">
        <w:rPr>
          <w:rFonts w:ascii="Times New Roman" w:hAnsi="Times New Roman" w:cs="Times New Roman"/>
          <w:sz w:val="24"/>
          <w:szCs w:val="24"/>
        </w:rPr>
        <w:t>no</w:t>
      </w:r>
      <w:commentRangeEnd w:id="150"/>
      <w:r w:rsidR="004F58A1">
        <w:rPr>
          <w:rStyle w:val="CommentReference"/>
          <w:rFonts w:ascii="Calibri" w:eastAsia="Calibri" w:hAnsi="Calibri" w:cs="Times New Roman"/>
          <w:lang w:val="x-none" w:eastAsia="x-none"/>
        </w:rPr>
        <w:commentReference w:id="150"/>
      </w:r>
      <w:ins w:id="151" w:author="Francisco Felix" w:date="2016-06-26T12:49:00Z">
        <w:r w:rsidR="004F58A1">
          <w:rPr>
            <w:rFonts w:ascii="Times New Roman" w:hAnsi="Times New Roman" w:cs="Times New Roman"/>
            <w:sz w:val="24"/>
            <w:szCs w:val="24"/>
          </w:rPr>
          <w:t xml:space="preserve"> </w:t>
        </w:r>
      </w:ins>
      <w:r w:rsidRPr="003721EB">
        <w:rPr>
          <w:rFonts w:ascii="Times New Roman" w:hAnsi="Times New Roman" w:cs="Times New Roman"/>
          <w:sz w:val="24"/>
          <w:szCs w:val="24"/>
        </w:rPr>
        <w:t xml:space="preserve"> -80 C até o corte no micrótomo, obtendo-se espessuras de 4µm que </w:t>
      </w:r>
      <w:del w:id="152" w:author="Francisco Felix" w:date="2016-06-26T12:49:00Z">
        <w:r w:rsidRPr="003721EB" w:rsidDel="004F58A1">
          <w:rPr>
            <w:rFonts w:ascii="Times New Roman" w:hAnsi="Times New Roman" w:cs="Times New Roman"/>
            <w:sz w:val="24"/>
            <w:szCs w:val="24"/>
          </w:rPr>
          <w:delText xml:space="preserve">foram </w:delText>
        </w:r>
      </w:del>
      <w:ins w:id="153" w:author="Francisco Felix" w:date="2016-06-26T12:49:00Z">
        <w:r w:rsidR="004F58A1">
          <w:rPr>
            <w:rFonts w:ascii="Times New Roman" w:hAnsi="Times New Roman" w:cs="Times New Roman"/>
            <w:sz w:val="24"/>
            <w:szCs w:val="24"/>
          </w:rPr>
          <w:t>serão</w:t>
        </w:r>
        <w:r w:rsidR="004F58A1" w:rsidRPr="003721EB">
          <w:rPr>
            <w:rFonts w:ascii="Times New Roman" w:hAnsi="Times New Roman" w:cs="Times New Roman"/>
            <w:sz w:val="24"/>
            <w:szCs w:val="24"/>
          </w:rPr>
          <w:t xml:space="preserve"> </w:t>
        </w:r>
      </w:ins>
      <w:r w:rsidRPr="003721EB">
        <w:rPr>
          <w:rFonts w:ascii="Times New Roman" w:hAnsi="Times New Roman" w:cs="Times New Roman"/>
          <w:sz w:val="24"/>
          <w:szCs w:val="24"/>
        </w:rPr>
        <w:t xml:space="preserve">recolhidos e aderidos em lâminas de vidro histológicas </w:t>
      </w:r>
      <w:proofErr w:type="spellStart"/>
      <w:r w:rsidRPr="003721EB">
        <w:rPr>
          <w:rFonts w:ascii="Times New Roman" w:hAnsi="Times New Roman" w:cs="Times New Roman"/>
          <w:sz w:val="24"/>
          <w:szCs w:val="24"/>
        </w:rPr>
        <w:t>silanizadas</w:t>
      </w:r>
      <w:proofErr w:type="spellEnd"/>
      <w:r w:rsidRPr="003721EB">
        <w:rPr>
          <w:rFonts w:ascii="Times New Roman" w:hAnsi="Times New Roman" w:cs="Times New Roman"/>
          <w:sz w:val="24"/>
          <w:szCs w:val="24"/>
        </w:rPr>
        <w:t xml:space="preserve">.  Será realizada a recuperação antigênica, com a finalidade de expor os </w:t>
      </w:r>
      <w:proofErr w:type="spellStart"/>
      <w:r w:rsidRPr="003721EB">
        <w:rPr>
          <w:rFonts w:ascii="Times New Roman" w:hAnsi="Times New Roman" w:cs="Times New Roman"/>
          <w:sz w:val="24"/>
          <w:szCs w:val="24"/>
        </w:rPr>
        <w:t>epítopos</w:t>
      </w:r>
      <w:proofErr w:type="spellEnd"/>
      <w:r w:rsidRPr="003721EB">
        <w:rPr>
          <w:rFonts w:ascii="Times New Roman" w:hAnsi="Times New Roman" w:cs="Times New Roman"/>
          <w:sz w:val="24"/>
          <w:szCs w:val="24"/>
        </w:rPr>
        <w:t xml:space="preserve">, onde as lâminas serão mergulhadas em tampão </w:t>
      </w:r>
      <w:proofErr w:type="spellStart"/>
      <w:r w:rsidRPr="003721EB">
        <w:rPr>
          <w:rFonts w:ascii="Times New Roman" w:hAnsi="Times New Roman" w:cs="Times New Roman"/>
          <w:sz w:val="24"/>
          <w:szCs w:val="24"/>
        </w:rPr>
        <w:t>citrato</w:t>
      </w:r>
      <w:proofErr w:type="spellEnd"/>
      <w:r w:rsidRPr="003721EB">
        <w:rPr>
          <w:rFonts w:ascii="Times New Roman" w:hAnsi="Times New Roman" w:cs="Times New Roman"/>
          <w:sz w:val="24"/>
          <w:szCs w:val="24"/>
        </w:rPr>
        <w:t xml:space="preserve"> (pH= 6,0) por 20 min no banho Maria à 99ºC. Em seguida, as lâminas serão lavadas duas vezes, três minutos cada, com PBS 1%. Na etapa seguinte, as lâminas serão lavadas três vezes com PBS por 5 minutos cada lavagem, e em seguida </w:t>
      </w:r>
      <w:proofErr w:type="spellStart"/>
      <w:r w:rsidRPr="003721EB">
        <w:rPr>
          <w:rFonts w:ascii="Times New Roman" w:hAnsi="Times New Roman" w:cs="Times New Roman"/>
          <w:sz w:val="24"/>
          <w:szCs w:val="24"/>
        </w:rPr>
        <w:t>seá</w:t>
      </w:r>
      <w:proofErr w:type="spellEnd"/>
      <w:r w:rsidRPr="003721EB">
        <w:rPr>
          <w:rFonts w:ascii="Times New Roman" w:hAnsi="Times New Roman" w:cs="Times New Roman"/>
          <w:sz w:val="24"/>
          <w:szCs w:val="24"/>
        </w:rPr>
        <w:t xml:space="preserve"> realizada a </w:t>
      </w:r>
      <w:proofErr w:type="spellStart"/>
      <w:r w:rsidRPr="003721EB">
        <w:rPr>
          <w:rFonts w:ascii="Times New Roman" w:hAnsi="Times New Roman" w:cs="Times New Roman"/>
          <w:sz w:val="24"/>
          <w:szCs w:val="24"/>
        </w:rPr>
        <w:t>permeabilização</w:t>
      </w:r>
      <w:proofErr w:type="spellEnd"/>
      <w:r w:rsidRPr="003721EB">
        <w:rPr>
          <w:rFonts w:ascii="Times New Roman" w:hAnsi="Times New Roman" w:cs="Times New Roman"/>
          <w:sz w:val="24"/>
          <w:szCs w:val="24"/>
        </w:rPr>
        <w:t xml:space="preserve"> por 10 min com PBS/0,2% triton-X-100. Na etapa seguinte, realizar</w:t>
      </w:r>
      <w:ins w:id="154" w:author="Francisco Felix" w:date="2016-06-26T12:50:00Z">
        <w:r w:rsidR="004F58A1">
          <w:rPr>
            <w:rFonts w:ascii="Times New Roman" w:hAnsi="Times New Roman" w:cs="Times New Roman"/>
            <w:sz w:val="24"/>
            <w:szCs w:val="24"/>
          </w:rPr>
          <w:t>-se-</w:t>
        </w:r>
      </w:ins>
      <w:r w:rsidRPr="003721EB">
        <w:rPr>
          <w:rFonts w:ascii="Times New Roman" w:hAnsi="Times New Roman" w:cs="Times New Roman"/>
          <w:sz w:val="24"/>
          <w:szCs w:val="24"/>
        </w:rPr>
        <w:t>á</w:t>
      </w:r>
      <w:del w:id="155" w:author="Francisco Felix" w:date="2016-06-26T12:50:00Z">
        <w:r w:rsidRPr="003721EB" w:rsidDel="004F58A1">
          <w:rPr>
            <w:rFonts w:ascii="Times New Roman" w:hAnsi="Times New Roman" w:cs="Times New Roman"/>
            <w:sz w:val="24"/>
            <w:szCs w:val="24"/>
          </w:rPr>
          <w:delText>-se</w:delText>
        </w:r>
      </w:del>
      <w:r w:rsidRPr="003721EB">
        <w:rPr>
          <w:rFonts w:ascii="Times New Roman" w:hAnsi="Times New Roman" w:cs="Times New Roman"/>
          <w:sz w:val="24"/>
          <w:szCs w:val="24"/>
        </w:rPr>
        <w:t xml:space="preserve"> o bloqueio dos cortes para reduzir as marcações inespecíficas com solução de bloqueio (780μL de PBS/1% triton-X-100, 20μL de soro de cavalo e 200 </w:t>
      </w:r>
      <w:proofErr w:type="spellStart"/>
      <w:r w:rsidRPr="003721EB">
        <w:rPr>
          <w:rFonts w:ascii="Times New Roman" w:hAnsi="Times New Roman" w:cs="Times New Roman"/>
          <w:sz w:val="24"/>
          <w:szCs w:val="24"/>
        </w:rPr>
        <w:t>μL</w:t>
      </w:r>
      <w:proofErr w:type="spellEnd"/>
      <w:r w:rsidRPr="003721EB">
        <w:rPr>
          <w:rFonts w:ascii="Times New Roman" w:hAnsi="Times New Roman" w:cs="Times New Roman"/>
          <w:sz w:val="24"/>
          <w:szCs w:val="24"/>
        </w:rPr>
        <w:t xml:space="preserve"> BSA 5%). Após o bloqueio,  os cortes cerebrais serão incubados com os anticorpos primários </w:t>
      </w:r>
      <w:proofErr w:type="spellStart"/>
      <w:r w:rsidRPr="003721EB">
        <w:rPr>
          <w:rFonts w:ascii="Times New Roman" w:hAnsi="Times New Roman" w:cs="Times New Roman"/>
          <w:sz w:val="24"/>
          <w:szCs w:val="24"/>
        </w:rPr>
        <w:t>anti</w:t>
      </w:r>
      <w:proofErr w:type="spellEnd"/>
      <w:r w:rsidRPr="003721EB">
        <w:rPr>
          <w:rFonts w:ascii="Times New Roman" w:hAnsi="Times New Roman" w:cs="Times New Roman"/>
          <w:sz w:val="24"/>
          <w:szCs w:val="24"/>
        </w:rPr>
        <w:t xml:space="preserve">-GFAP (Santa Cruz </w:t>
      </w:r>
      <w:proofErr w:type="spellStart"/>
      <w:r w:rsidRPr="003721EB">
        <w:rPr>
          <w:rFonts w:ascii="Times New Roman" w:hAnsi="Times New Roman" w:cs="Times New Roman"/>
          <w:i/>
          <w:sz w:val="24"/>
          <w:szCs w:val="24"/>
        </w:rPr>
        <w:t>Biotechnology</w:t>
      </w:r>
      <w:proofErr w:type="spellEnd"/>
      <w:r w:rsidRPr="003721EB">
        <w:rPr>
          <w:rFonts w:ascii="Times New Roman" w:hAnsi="Times New Roman" w:cs="Times New Roman"/>
          <w:sz w:val="24"/>
          <w:szCs w:val="24"/>
        </w:rPr>
        <w:t xml:space="preserve">, SC-6170, 1:100), , </w:t>
      </w:r>
      <w:proofErr w:type="spellStart"/>
      <w:r w:rsidRPr="003721EB">
        <w:rPr>
          <w:rFonts w:ascii="Times New Roman" w:hAnsi="Times New Roman" w:cs="Times New Roman"/>
          <w:sz w:val="24"/>
          <w:szCs w:val="24"/>
        </w:rPr>
        <w:t>anti-iNOS</w:t>
      </w:r>
      <w:proofErr w:type="spellEnd"/>
      <w:r w:rsidRPr="003721EB">
        <w:rPr>
          <w:rFonts w:ascii="Times New Roman" w:hAnsi="Times New Roman" w:cs="Times New Roman"/>
          <w:sz w:val="24"/>
          <w:szCs w:val="24"/>
        </w:rPr>
        <w:t xml:space="preserve">  (Santa Cruz </w:t>
      </w:r>
      <w:proofErr w:type="spellStart"/>
      <w:r w:rsidRPr="003721EB">
        <w:rPr>
          <w:rFonts w:ascii="Times New Roman" w:hAnsi="Times New Roman" w:cs="Times New Roman"/>
          <w:i/>
          <w:sz w:val="24"/>
          <w:szCs w:val="24"/>
        </w:rPr>
        <w:t>Biotechnology</w:t>
      </w:r>
      <w:proofErr w:type="spellEnd"/>
      <w:r w:rsidRPr="003721EB">
        <w:rPr>
          <w:rFonts w:ascii="Times New Roman" w:hAnsi="Times New Roman" w:cs="Times New Roman"/>
          <w:sz w:val="24"/>
          <w:szCs w:val="24"/>
        </w:rPr>
        <w:t>, SC-8310, 1:100), anti-Iba-1  (</w:t>
      </w:r>
      <w:proofErr w:type="spellStart"/>
      <w:r w:rsidRPr="003721EB">
        <w:rPr>
          <w:rFonts w:ascii="Times New Roman" w:hAnsi="Times New Roman" w:cs="Times New Roman"/>
          <w:sz w:val="24"/>
          <w:szCs w:val="24"/>
        </w:rPr>
        <w:t>Abcam</w:t>
      </w:r>
      <w:proofErr w:type="spellEnd"/>
      <w:r w:rsidRPr="003721EB">
        <w:rPr>
          <w:rFonts w:ascii="Times New Roman" w:hAnsi="Times New Roman" w:cs="Times New Roman"/>
          <w:sz w:val="24"/>
          <w:szCs w:val="24"/>
        </w:rPr>
        <w:t xml:space="preserve">, ab107159, 1:50), ou </w:t>
      </w:r>
      <w:proofErr w:type="spellStart"/>
      <w:r w:rsidRPr="003721EB">
        <w:rPr>
          <w:rFonts w:ascii="Times New Roman" w:hAnsi="Times New Roman" w:cs="Times New Roman"/>
          <w:sz w:val="24"/>
          <w:szCs w:val="24"/>
        </w:rPr>
        <w:t>anti-NFκB</w:t>
      </w:r>
      <w:proofErr w:type="spellEnd"/>
      <w:r w:rsidRPr="003721EB">
        <w:rPr>
          <w:rFonts w:ascii="Times New Roman" w:hAnsi="Times New Roman" w:cs="Times New Roman"/>
          <w:sz w:val="24"/>
          <w:szCs w:val="24"/>
        </w:rPr>
        <w:t xml:space="preserve"> NLS  (Santa Cruz </w:t>
      </w:r>
      <w:proofErr w:type="spellStart"/>
      <w:r w:rsidRPr="003721EB">
        <w:rPr>
          <w:rFonts w:ascii="Times New Roman" w:hAnsi="Times New Roman" w:cs="Times New Roman"/>
          <w:i/>
          <w:sz w:val="24"/>
          <w:szCs w:val="24"/>
        </w:rPr>
        <w:t>Biotechnology</w:t>
      </w:r>
      <w:proofErr w:type="spellEnd"/>
      <w:r w:rsidRPr="003721EB">
        <w:rPr>
          <w:rFonts w:ascii="Times New Roman" w:hAnsi="Times New Roman" w:cs="Times New Roman"/>
          <w:sz w:val="24"/>
          <w:szCs w:val="24"/>
        </w:rPr>
        <w:t>, SC-114, 1:200)</w:t>
      </w:r>
      <w:r w:rsidRPr="003721EB">
        <w:rPr>
          <w:rFonts w:ascii="Times New Roman" w:hAnsi="Times New Roman" w:cs="Times New Roman"/>
          <w:bCs/>
          <w:sz w:val="24"/>
          <w:szCs w:val="24"/>
        </w:rPr>
        <w:t xml:space="preserve">, </w:t>
      </w:r>
      <w:r w:rsidRPr="003721EB">
        <w:rPr>
          <w:rFonts w:ascii="Times New Roman" w:hAnsi="Times New Roman" w:cs="Times New Roman"/>
          <w:sz w:val="24"/>
          <w:szCs w:val="24"/>
        </w:rPr>
        <w:t xml:space="preserve">diluídos em BSA 1%, </w:t>
      </w:r>
      <w:r w:rsidRPr="003721EB">
        <w:rPr>
          <w:rFonts w:ascii="Times New Roman" w:hAnsi="Times New Roman" w:cs="Times New Roman"/>
          <w:i/>
          <w:sz w:val="24"/>
          <w:szCs w:val="24"/>
        </w:rPr>
        <w:t>overnight</w:t>
      </w:r>
      <w:r w:rsidRPr="003721EB">
        <w:rPr>
          <w:rFonts w:ascii="Times New Roman" w:hAnsi="Times New Roman" w:cs="Times New Roman"/>
          <w:sz w:val="24"/>
          <w:szCs w:val="24"/>
        </w:rPr>
        <w:t xml:space="preserve"> a 4°C em câmara úmida para evitar o ressecamento dos cortes. </w:t>
      </w:r>
      <w:r w:rsidRPr="003721EB">
        <w:rPr>
          <w:rFonts w:ascii="Times New Roman" w:hAnsi="Times New Roman" w:cs="Times New Roman"/>
          <w:bCs/>
          <w:sz w:val="24"/>
          <w:szCs w:val="24"/>
        </w:rPr>
        <w:t xml:space="preserve">Para confecção dos controles negativos, os anticorpos primários </w:t>
      </w:r>
      <w:del w:id="156" w:author="Francisco Felix" w:date="2016-06-26T12:50:00Z">
        <w:r w:rsidRPr="003721EB" w:rsidDel="004F58A1">
          <w:rPr>
            <w:rFonts w:ascii="Times New Roman" w:hAnsi="Times New Roman" w:cs="Times New Roman"/>
            <w:bCs/>
            <w:sz w:val="24"/>
            <w:szCs w:val="24"/>
          </w:rPr>
          <w:delText xml:space="preserve">foram </w:delText>
        </w:r>
      </w:del>
      <w:ins w:id="157" w:author="Francisco Felix" w:date="2016-06-26T12:50:00Z">
        <w:r w:rsidR="004F58A1">
          <w:rPr>
            <w:rFonts w:ascii="Times New Roman" w:hAnsi="Times New Roman" w:cs="Times New Roman"/>
            <w:bCs/>
            <w:sz w:val="24"/>
            <w:szCs w:val="24"/>
          </w:rPr>
          <w:t>serão</w:t>
        </w:r>
        <w:r w:rsidR="004F58A1" w:rsidRPr="003721EB">
          <w:rPr>
            <w:rFonts w:ascii="Times New Roman" w:hAnsi="Times New Roman" w:cs="Times New Roman"/>
            <w:bCs/>
            <w:sz w:val="24"/>
            <w:szCs w:val="24"/>
          </w:rPr>
          <w:t xml:space="preserve"> </w:t>
        </w:r>
      </w:ins>
      <w:r w:rsidRPr="003721EB">
        <w:rPr>
          <w:rFonts w:ascii="Times New Roman" w:hAnsi="Times New Roman" w:cs="Times New Roman"/>
          <w:bCs/>
          <w:sz w:val="24"/>
          <w:szCs w:val="24"/>
        </w:rPr>
        <w:t xml:space="preserve">omitidos. </w:t>
      </w:r>
      <w:r w:rsidRPr="003721EB">
        <w:rPr>
          <w:rFonts w:ascii="Times New Roman" w:hAnsi="Times New Roman" w:cs="Times New Roman"/>
          <w:sz w:val="24"/>
          <w:szCs w:val="24"/>
        </w:rPr>
        <w:t xml:space="preserve">Na etapa seguinte, será efetuado  a lavagem dos cortes com PBS por cinco minutos e será incubado com os anticorpos secundários </w:t>
      </w:r>
      <w:proofErr w:type="spellStart"/>
      <w:r w:rsidRPr="003721EB">
        <w:rPr>
          <w:rFonts w:ascii="Times New Roman" w:hAnsi="Times New Roman" w:cs="Times New Roman"/>
          <w:sz w:val="24"/>
          <w:szCs w:val="24"/>
        </w:rPr>
        <w:t>Alexa</w:t>
      </w:r>
      <w:proofErr w:type="spellEnd"/>
      <w:r w:rsidRPr="003721EB">
        <w:rPr>
          <w:rFonts w:ascii="Times New Roman" w:hAnsi="Times New Roman" w:cs="Times New Roman"/>
          <w:sz w:val="24"/>
          <w:szCs w:val="24"/>
        </w:rPr>
        <w:t xml:space="preserve"> </w:t>
      </w:r>
      <w:proofErr w:type="spellStart"/>
      <w:r w:rsidRPr="003721EB">
        <w:rPr>
          <w:rFonts w:ascii="Times New Roman" w:hAnsi="Times New Roman" w:cs="Times New Roman"/>
          <w:sz w:val="24"/>
          <w:szCs w:val="24"/>
        </w:rPr>
        <w:t>fluor</w:t>
      </w:r>
      <w:proofErr w:type="spellEnd"/>
      <w:r w:rsidRPr="003721EB">
        <w:rPr>
          <w:rFonts w:ascii="Times New Roman" w:hAnsi="Times New Roman" w:cs="Times New Roman"/>
          <w:sz w:val="24"/>
          <w:szCs w:val="24"/>
        </w:rPr>
        <w:t xml:space="preserve"> 488 </w:t>
      </w:r>
      <w:proofErr w:type="spellStart"/>
      <w:r w:rsidRPr="003721EB">
        <w:rPr>
          <w:rFonts w:ascii="Times New Roman" w:hAnsi="Times New Roman" w:cs="Times New Roman"/>
          <w:sz w:val="24"/>
          <w:szCs w:val="24"/>
        </w:rPr>
        <w:t>donkey</w:t>
      </w:r>
      <w:proofErr w:type="spellEnd"/>
      <w:r w:rsidRPr="003721EB">
        <w:rPr>
          <w:rFonts w:ascii="Times New Roman" w:hAnsi="Times New Roman" w:cs="Times New Roman"/>
          <w:sz w:val="24"/>
          <w:szCs w:val="24"/>
        </w:rPr>
        <w:t xml:space="preserve"> </w:t>
      </w:r>
      <w:proofErr w:type="spellStart"/>
      <w:r w:rsidRPr="003721EB">
        <w:rPr>
          <w:rFonts w:ascii="Times New Roman" w:hAnsi="Times New Roman" w:cs="Times New Roman"/>
          <w:sz w:val="24"/>
          <w:szCs w:val="24"/>
        </w:rPr>
        <w:t>anti-rabbit</w:t>
      </w:r>
      <w:proofErr w:type="spellEnd"/>
      <w:r w:rsidRPr="003721EB">
        <w:rPr>
          <w:rFonts w:ascii="Times New Roman" w:hAnsi="Times New Roman" w:cs="Times New Roman"/>
          <w:sz w:val="24"/>
          <w:szCs w:val="24"/>
        </w:rPr>
        <w:t xml:space="preserve"> (</w:t>
      </w:r>
      <w:proofErr w:type="spellStart"/>
      <w:r w:rsidRPr="003721EB">
        <w:rPr>
          <w:rFonts w:ascii="Times New Roman" w:hAnsi="Times New Roman" w:cs="Times New Roman"/>
          <w:sz w:val="24"/>
          <w:szCs w:val="24"/>
        </w:rPr>
        <w:t>Invitrogen</w:t>
      </w:r>
      <w:proofErr w:type="spellEnd"/>
      <w:r w:rsidRPr="003721EB">
        <w:rPr>
          <w:rFonts w:ascii="Times New Roman" w:hAnsi="Times New Roman" w:cs="Times New Roman"/>
          <w:sz w:val="24"/>
          <w:szCs w:val="24"/>
        </w:rPr>
        <w:t xml:space="preserve">, A21206, 1:500), </w:t>
      </w:r>
      <w:proofErr w:type="spellStart"/>
      <w:r w:rsidRPr="003721EB">
        <w:rPr>
          <w:rFonts w:ascii="Times New Roman" w:hAnsi="Times New Roman" w:cs="Times New Roman"/>
          <w:sz w:val="24"/>
          <w:szCs w:val="24"/>
        </w:rPr>
        <w:t>Alexa</w:t>
      </w:r>
      <w:proofErr w:type="spellEnd"/>
      <w:r w:rsidRPr="003721EB">
        <w:rPr>
          <w:rFonts w:ascii="Times New Roman" w:hAnsi="Times New Roman" w:cs="Times New Roman"/>
          <w:sz w:val="24"/>
          <w:szCs w:val="24"/>
        </w:rPr>
        <w:t xml:space="preserve"> </w:t>
      </w:r>
      <w:proofErr w:type="spellStart"/>
      <w:r w:rsidRPr="003721EB">
        <w:rPr>
          <w:rFonts w:ascii="Times New Roman" w:hAnsi="Times New Roman" w:cs="Times New Roman"/>
          <w:sz w:val="24"/>
          <w:szCs w:val="24"/>
        </w:rPr>
        <w:t>fluor</w:t>
      </w:r>
      <w:proofErr w:type="spellEnd"/>
      <w:r w:rsidRPr="003721EB">
        <w:rPr>
          <w:rFonts w:ascii="Times New Roman" w:hAnsi="Times New Roman" w:cs="Times New Roman"/>
          <w:sz w:val="24"/>
          <w:szCs w:val="24"/>
        </w:rPr>
        <w:t xml:space="preserve"> 594 </w:t>
      </w:r>
      <w:proofErr w:type="spellStart"/>
      <w:r w:rsidRPr="003721EB">
        <w:rPr>
          <w:rFonts w:ascii="Times New Roman" w:hAnsi="Times New Roman" w:cs="Times New Roman"/>
          <w:sz w:val="24"/>
          <w:szCs w:val="24"/>
        </w:rPr>
        <w:t>donkey</w:t>
      </w:r>
      <w:proofErr w:type="spellEnd"/>
      <w:r w:rsidRPr="003721EB">
        <w:rPr>
          <w:rFonts w:ascii="Times New Roman" w:hAnsi="Times New Roman" w:cs="Times New Roman"/>
          <w:sz w:val="24"/>
          <w:szCs w:val="24"/>
        </w:rPr>
        <w:t xml:space="preserve"> </w:t>
      </w:r>
      <w:proofErr w:type="spellStart"/>
      <w:r w:rsidRPr="003721EB">
        <w:rPr>
          <w:rFonts w:ascii="Times New Roman" w:hAnsi="Times New Roman" w:cs="Times New Roman"/>
          <w:sz w:val="24"/>
          <w:szCs w:val="24"/>
        </w:rPr>
        <w:t>anti</w:t>
      </w:r>
      <w:proofErr w:type="spellEnd"/>
      <w:r w:rsidRPr="003721EB">
        <w:rPr>
          <w:rFonts w:ascii="Times New Roman" w:hAnsi="Times New Roman" w:cs="Times New Roman"/>
          <w:sz w:val="24"/>
          <w:szCs w:val="24"/>
        </w:rPr>
        <w:t>-mouse  (</w:t>
      </w:r>
      <w:proofErr w:type="spellStart"/>
      <w:r w:rsidRPr="003721EB">
        <w:rPr>
          <w:rFonts w:ascii="Times New Roman" w:hAnsi="Times New Roman" w:cs="Times New Roman"/>
          <w:sz w:val="24"/>
          <w:szCs w:val="24"/>
        </w:rPr>
        <w:t>Invitrogen</w:t>
      </w:r>
      <w:proofErr w:type="spellEnd"/>
      <w:r w:rsidRPr="003721EB">
        <w:rPr>
          <w:rFonts w:ascii="Times New Roman" w:hAnsi="Times New Roman" w:cs="Times New Roman"/>
          <w:sz w:val="24"/>
          <w:szCs w:val="24"/>
        </w:rPr>
        <w:t xml:space="preserve">, A21203, 1:400) e </w:t>
      </w:r>
      <w:proofErr w:type="spellStart"/>
      <w:r w:rsidRPr="003721EB">
        <w:rPr>
          <w:rFonts w:ascii="Times New Roman" w:hAnsi="Times New Roman" w:cs="Times New Roman"/>
          <w:sz w:val="24"/>
          <w:szCs w:val="24"/>
        </w:rPr>
        <w:t>Alexa</w:t>
      </w:r>
      <w:proofErr w:type="spellEnd"/>
      <w:r w:rsidRPr="003721EB">
        <w:rPr>
          <w:rFonts w:ascii="Times New Roman" w:hAnsi="Times New Roman" w:cs="Times New Roman"/>
          <w:sz w:val="24"/>
          <w:szCs w:val="24"/>
        </w:rPr>
        <w:t xml:space="preserve"> </w:t>
      </w:r>
      <w:proofErr w:type="spellStart"/>
      <w:r w:rsidRPr="003721EB">
        <w:rPr>
          <w:rFonts w:ascii="Times New Roman" w:hAnsi="Times New Roman" w:cs="Times New Roman"/>
          <w:sz w:val="24"/>
          <w:szCs w:val="24"/>
        </w:rPr>
        <w:t>fluor</w:t>
      </w:r>
      <w:proofErr w:type="spellEnd"/>
      <w:r w:rsidRPr="003721EB">
        <w:rPr>
          <w:rFonts w:ascii="Times New Roman" w:hAnsi="Times New Roman" w:cs="Times New Roman"/>
          <w:sz w:val="24"/>
          <w:szCs w:val="24"/>
        </w:rPr>
        <w:t xml:space="preserve"> 594 </w:t>
      </w:r>
      <w:proofErr w:type="spellStart"/>
      <w:r w:rsidRPr="003721EB">
        <w:rPr>
          <w:rFonts w:ascii="Times New Roman" w:hAnsi="Times New Roman" w:cs="Times New Roman"/>
          <w:sz w:val="24"/>
          <w:szCs w:val="24"/>
        </w:rPr>
        <w:t>donkey</w:t>
      </w:r>
      <w:proofErr w:type="spellEnd"/>
      <w:r w:rsidRPr="003721EB">
        <w:rPr>
          <w:rFonts w:ascii="Times New Roman" w:hAnsi="Times New Roman" w:cs="Times New Roman"/>
          <w:sz w:val="24"/>
          <w:szCs w:val="24"/>
        </w:rPr>
        <w:t xml:space="preserve"> </w:t>
      </w:r>
      <w:proofErr w:type="spellStart"/>
      <w:r w:rsidRPr="003721EB">
        <w:rPr>
          <w:rFonts w:ascii="Times New Roman" w:hAnsi="Times New Roman" w:cs="Times New Roman"/>
          <w:sz w:val="24"/>
          <w:szCs w:val="24"/>
        </w:rPr>
        <w:t>anti-goat</w:t>
      </w:r>
      <w:proofErr w:type="spellEnd"/>
      <w:r w:rsidRPr="003721EB">
        <w:rPr>
          <w:rFonts w:ascii="Times New Roman" w:hAnsi="Times New Roman" w:cs="Times New Roman"/>
          <w:sz w:val="24"/>
          <w:szCs w:val="24"/>
        </w:rPr>
        <w:t xml:space="preserve">  (</w:t>
      </w:r>
      <w:proofErr w:type="spellStart"/>
      <w:r w:rsidRPr="003721EB">
        <w:rPr>
          <w:rFonts w:ascii="Times New Roman" w:hAnsi="Times New Roman" w:cs="Times New Roman"/>
          <w:sz w:val="24"/>
          <w:szCs w:val="24"/>
        </w:rPr>
        <w:t>Invitrogen</w:t>
      </w:r>
      <w:proofErr w:type="spellEnd"/>
      <w:r w:rsidRPr="003721EB">
        <w:rPr>
          <w:rFonts w:ascii="Times New Roman" w:hAnsi="Times New Roman" w:cs="Times New Roman"/>
          <w:sz w:val="24"/>
          <w:szCs w:val="24"/>
        </w:rPr>
        <w:t xml:space="preserve">).  </w:t>
      </w:r>
      <w:r w:rsidRPr="003721EB">
        <w:rPr>
          <w:rFonts w:ascii="Times New Roman" w:hAnsi="Times New Roman" w:cs="Times New Roman"/>
          <w:bCs/>
          <w:sz w:val="24"/>
          <w:szCs w:val="24"/>
        </w:rPr>
        <w:t>Após a remoção do anticorpo secundário e lavagem com PBS por 4 vezes de 5 minutos cada, apli</w:t>
      </w:r>
      <w:ins w:id="158" w:author="Francisco Felix" w:date="2016-06-26T12:50:00Z">
        <w:r w:rsidR="004F58A1">
          <w:rPr>
            <w:rFonts w:ascii="Times New Roman" w:hAnsi="Times New Roman" w:cs="Times New Roman"/>
            <w:bCs/>
            <w:sz w:val="24"/>
            <w:szCs w:val="24"/>
          </w:rPr>
          <w:t>car</w:t>
        </w:r>
      </w:ins>
      <w:del w:id="159" w:author="Francisco Felix" w:date="2016-06-26T12:50:00Z">
        <w:r w:rsidRPr="003721EB" w:rsidDel="004F58A1">
          <w:rPr>
            <w:rFonts w:ascii="Times New Roman" w:hAnsi="Times New Roman" w:cs="Times New Roman"/>
            <w:bCs/>
            <w:sz w:val="24"/>
            <w:szCs w:val="24"/>
          </w:rPr>
          <w:delText>cou</w:delText>
        </w:r>
      </w:del>
      <w:r w:rsidRPr="003721EB">
        <w:rPr>
          <w:rFonts w:ascii="Times New Roman" w:hAnsi="Times New Roman" w:cs="Times New Roman"/>
          <w:bCs/>
          <w:sz w:val="24"/>
          <w:szCs w:val="24"/>
        </w:rPr>
        <w:t>-se</w:t>
      </w:r>
      <w:ins w:id="160" w:author="Francisco Felix" w:date="2016-06-26T12:50:00Z">
        <w:r w:rsidR="004F58A1">
          <w:rPr>
            <w:rFonts w:ascii="Times New Roman" w:hAnsi="Times New Roman" w:cs="Times New Roman"/>
            <w:bCs/>
            <w:sz w:val="24"/>
            <w:szCs w:val="24"/>
          </w:rPr>
          <w:t>-á</w:t>
        </w:r>
      </w:ins>
      <w:r w:rsidRPr="003721EB">
        <w:rPr>
          <w:rFonts w:ascii="Times New Roman" w:hAnsi="Times New Roman" w:cs="Times New Roman"/>
          <w:bCs/>
          <w:sz w:val="24"/>
          <w:szCs w:val="24"/>
        </w:rPr>
        <w:t xml:space="preserve">, por 7 min, DAPI  (4, 6-diamidino-2-fenilindol, </w:t>
      </w:r>
      <w:proofErr w:type="spellStart"/>
      <w:r w:rsidRPr="003721EB">
        <w:rPr>
          <w:rFonts w:ascii="Times New Roman" w:hAnsi="Times New Roman" w:cs="Times New Roman"/>
          <w:bCs/>
          <w:sz w:val="24"/>
          <w:szCs w:val="24"/>
        </w:rPr>
        <w:t>Invitrogen</w:t>
      </w:r>
      <w:proofErr w:type="spellEnd"/>
      <w:r w:rsidRPr="003721EB">
        <w:rPr>
          <w:rFonts w:ascii="Times New Roman" w:hAnsi="Times New Roman" w:cs="Times New Roman"/>
          <w:bCs/>
          <w:sz w:val="24"/>
          <w:szCs w:val="24"/>
        </w:rPr>
        <w:t xml:space="preserve">) para a marcação nuclear. Por fim, as lâminas serão lavadas com PBS por 4 vezes durante 5 min cada, secadas e  aplicado o </w:t>
      </w:r>
      <w:proofErr w:type="spellStart"/>
      <w:r w:rsidRPr="003721EB">
        <w:rPr>
          <w:rFonts w:ascii="Times New Roman" w:hAnsi="Times New Roman" w:cs="Times New Roman"/>
          <w:bCs/>
          <w:sz w:val="24"/>
          <w:szCs w:val="24"/>
        </w:rPr>
        <w:t>Fluoromaut</w:t>
      </w:r>
      <w:proofErr w:type="spellEnd"/>
      <w:r w:rsidRPr="003721EB">
        <w:rPr>
          <w:rFonts w:ascii="Times New Roman" w:hAnsi="Times New Roman" w:cs="Times New Roman"/>
          <w:bCs/>
          <w:sz w:val="24"/>
          <w:szCs w:val="24"/>
        </w:rPr>
        <w:t xml:space="preserve"> (DAKO) para inserir a lamínula.</w:t>
      </w:r>
    </w:p>
    <w:p w14:paraId="6E933359" w14:textId="77777777" w:rsidR="0095266C" w:rsidRDefault="00FA342A" w:rsidP="00FA342A">
      <w:pPr>
        <w:spacing w:line="360" w:lineRule="auto"/>
        <w:ind w:firstLine="1134"/>
        <w:jc w:val="both"/>
        <w:rPr>
          <w:rFonts w:ascii="Times New Roman" w:hAnsi="Times New Roman" w:cs="Times New Roman"/>
          <w:sz w:val="24"/>
          <w:szCs w:val="24"/>
        </w:rPr>
      </w:pPr>
      <w:r w:rsidRPr="003721EB">
        <w:rPr>
          <w:rFonts w:ascii="Times New Roman" w:hAnsi="Times New Roman" w:cs="Times New Roman"/>
          <w:bCs/>
          <w:sz w:val="24"/>
          <w:szCs w:val="24"/>
        </w:rPr>
        <w:lastRenderedPageBreak/>
        <w:t xml:space="preserve">As imagens serão adquiridas e quantificadas por meio de um microscópio </w:t>
      </w:r>
      <w:proofErr w:type="spellStart"/>
      <w:r w:rsidRPr="003721EB">
        <w:rPr>
          <w:rFonts w:ascii="Times New Roman" w:hAnsi="Times New Roman" w:cs="Times New Roman"/>
          <w:bCs/>
          <w:sz w:val="24"/>
          <w:szCs w:val="24"/>
        </w:rPr>
        <w:t>Cytation</w:t>
      </w:r>
      <w:proofErr w:type="spellEnd"/>
      <w:r w:rsidRPr="003721EB">
        <w:rPr>
          <w:rFonts w:ascii="Times New Roman" w:hAnsi="Times New Roman" w:cs="Times New Roman"/>
          <w:bCs/>
          <w:sz w:val="24"/>
          <w:szCs w:val="24"/>
        </w:rPr>
        <w:t xml:space="preserve"> ( USA) usando uma objetiva de 40x/NA 1,4 .</w:t>
      </w:r>
      <w:r w:rsidRPr="003721EB">
        <w:rPr>
          <w:rFonts w:ascii="Times New Roman" w:hAnsi="Times New Roman" w:cs="Times New Roman"/>
          <w:sz w:val="24"/>
          <w:szCs w:val="24"/>
        </w:rPr>
        <w:t xml:space="preserve"> </w:t>
      </w:r>
    </w:p>
    <w:p w14:paraId="2025BE97" w14:textId="77777777" w:rsidR="0095266C" w:rsidRPr="003721EB" w:rsidRDefault="0095266C" w:rsidP="00FA342A">
      <w:pPr>
        <w:spacing w:line="360" w:lineRule="auto"/>
        <w:ind w:firstLine="1134"/>
        <w:jc w:val="both"/>
        <w:rPr>
          <w:rFonts w:ascii="Times New Roman" w:hAnsi="Times New Roman" w:cs="Times New Roman"/>
          <w:bCs/>
          <w:sz w:val="24"/>
          <w:szCs w:val="24"/>
        </w:rPr>
      </w:pPr>
    </w:p>
    <w:p w14:paraId="630D7800" w14:textId="77777777" w:rsidR="00FA342A" w:rsidRPr="003721EB" w:rsidRDefault="00FA342A" w:rsidP="00FA342A">
      <w:pPr>
        <w:rPr>
          <w:rFonts w:ascii="Times New Roman" w:hAnsi="Times New Roman" w:cs="Times New Roman"/>
          <w:sz w:val="24"/>
          <w:szCs w:val="24"/>
        </w:rPr>
      </w:pPr>
    </w:p>
    <w:p w14:paraId="16C18D57" w14:textId="77777777" w:rsidR="00FA342A" w:rsidRPr="003721EB" w:rsidRDefault="0095266C" w:rsidP="0095266C">
      <w:pPr>
        <w:pStyle w:val="Heading3"/>
        <w:rPr>
          <w:rFonts w:ascii="Times New Roman" w:hAnsi="Times New Roman" w:cs="Times New Roman"/>
          <w:color w:val="auto"/>
          <w:sz w:val="24"/>
          <w:szCs w:val="24"/>
        </w:rPr>
      </w:pPr>
      <w:bookmarkStart w:id="161" w:name="_Toc438102635"/>
      <w:r>
        <w:rPr>
          <w:rFonts w:ascii="Times New Roman" w:hAnsi="Times New Roman" w:cs="Times New Roman"/>
          <w:color w:val="auto"/>
          <w:sz w:val="24"/>
          <w:szCs w:val="24"/>
        </w:rPr>
        <w:t xml:space="preserve">3.7 </w:t>
      </w:r>
      <w:r w:rsidR="00FA342A" w:rsidRPr="003721EB">
        <w:rPr>
          <w:rFonts w:ascii="Times New Roman" w:hAnsi="Times New Roman" w:cs="Times New Roman"/>
          <w:color w:val="auto"/>
          <w:sz w:val="24"/>
          <w:szCs w:val="24"/>
        </w:rPr>
        <w:t xml:space="preserve"> Expressão Gênica de  </w:t>
      </w:r>
      <w:proofErr w:type="spellStart"/>
      <w:r w:rsidR="00FA342A" w:rsidRPr="003721EB">
        <w:rPr>
          <w:rFonts w:ascii="Times New Roman" w:hAnsi="Times New Roman" w:cs="Times New Roman"/>
          <w:color w:val="auto"/>
          <w:sz w:val="24"/>
          <w:szCs w:val="24"/>
        </w:rPr>
        <w:t>iNOS</w:t>
      </w:r>
      <w:proofErr w:type="spellEnd"/>
      <w:r w:rsidR="00FA342A" w:rsidRPr="003721EB">
        <w:rPr>
          <w:rFonts w:ascii="Times New Roman" w:hAnsi="Times New Roman" w:cs="Times New Roman"/>
          <w:color w:val="auto"/>
          <w:sz w:val="24"/>
          <w:szCs w:val="24"/>
        </w:rPr>
        <w:t xml:space="preserve"> </w:t>
      </w:r>
      <w:r w:rsidR="00A9015B">
        <w:rPr>
          <w:rFonts w:ascii="Times New Roman" w:hAnsi="Times New Roman" w:cs="Times New Roman"/>
          <w:color w:val="auto"/>
          <w:sz w:val="24"/>
          <w:szCs w:val="24"/>
        </w:rPr>
        <w:t xml:space="preserve"> e </w:t>
      </w:r>
      <w:proofErr w:type="spellStart"/>
      <w:r w:rsidR="00A9015B">
        <w:rPr>
          <w:rFonts w:ascii="Times New Roman" w:hAnsi="Times New Roman" w:cs="Times New Roman"/>
          <w:color w:val="auto"/>
          <w:sz w:val="24"/>
          <w:szCs w:val="24"/>
        </w:rPr>
        <w:t>AchE</w:t>
      </w:r>
      <w:proofErr w:type="spellEnd"/>
      <w:r w:rsidR="00A9015B">
        <w:rPr>
          <w:rFonts w:ascii="Times New Roman" w:hAnsi="Times New Roman" w:cs="Times New Roman"/>
          <w:color w:val="auto"/>
          <w:sz w:val="24"/>
          <w:szCs w:val="24"/>
        </w:rPr>
        <w:t xml:space="preserve"> </w:t>
      </w:r>
      <w:r w:rsidR="00FA342A" w:rsidRPr="003721EB">
        <w:rPr>
          <w:rFonts w:ascii="Times New Roman" w:hAnsi="Times New Roman" w:cs="Times New Roman"/>
          <w:color w:val="auto"/>
          <w:sz w:val="24"/>
          <w:szCs w:val="24"/>
        </w:rPr>
        <w:t xml:space="preserve">por </w:t>
      </w:r>
      <w:proofErr w:type="spellStart"/>
      <w:r w:rsidR="00FA342A" w:rsidRPr="003721EB">
        <w:rPr>
          <w:rFonts w:ascii="Times New Roman" w:hAnsi="Times New Roman" w:cs="Times New Roman"/>
          <w:color w:val="auto"/>
          <w:sz w:val="24"/>
          <w:szCs w:val="24"/>
        </w:rPr>
        <w:t>qPCR</w:t>
      </w:r>
      <w:proofErr w:type="spellEnd"/>
      <w:r w:rsidR="00FA342A" w:rsidRPr="003721EB">
        <w:rPr>
          <w:rFonts w:ascii="Times New Roman" w:hAnsi="Times New Roman" w:cs="Times New Roman"/>
          <w:color w:val="auto"/>
          <w:sz w:val="24"/>
          <w:szCs w:val="24"/>
        </w:rPr>
        <w:t>.</w:t>
      </w:r>
      <w:bookmarkEnd w:id="161"/>
    </w:p>
    <w:p w14:paraId="1A580751" w14:textId="77777777" w:rsidR="00FA342A" w:rsidRPr="003721EB" w:rsidRDefault="00FA342A" w:rsidP="00FA342A">
      <w:pPr>
        <w:spacing w:line="360" w:lineRule="auto"/>
        <w:jc w:val="both"/>
        <w:rPr>
          <w:rFonts w:ascii="Times New Roman" w:hAnsi="Times New Roman" w:cs="Times New Roman"/>
          <w:b/>
          <w:sz w:val="24"/>
          <w:szCs w:val="24"/>
        </w:rPr>
      </w:pPr>
    </w:p>
    <w:p w14:paraId="3E1D778E" w14:textId="77777777" w:rsidR="00FA342A" w:rsidRPr="003721EB" w:rsidRDefault="0095266C" w:rsidP="00FA342A">
      <w:pPr>
        <w:pStyle w:val="Heading3"/>
        <w:rPr>
          <w:rFonts w:ascii="Times New Roman" w:hAnsi="Times New Roman" w:cs="Times New Roman"/>
          <w:color w:val="auto"/>
          <w:sz w:val="24"/>
          <w:szCs w:val="24"/>
        </w:rPr>
      </w:pPr>
      <w:bookmarkStart w:id="162" w:name="_Toc438102636"/>
      <w:r>
        <w:rPr>
          <w:rFonts w:ascii="Times New Roman" w:hAnsi="Times New Roman" w:cs="Times New Roman"/>
          <w:color w:val="auto"/>
          <w:sz w:val="24"/>
          <w:szCs w:val="24"/>
        </w:rPr>
        <w:t>3.7.</w:t>
      </w:r>
      <w:r w:rsidR="00FA342A" w:rsidRPr="003721EB">
        <w:rPr>
          <w:rFonts w:ascii="Times New Roman" w:hAnsi="Times New Roman" w:cs="Times New Roman"/>
          <w:color w:val="auto"/>
          <w:sz w:val="24"/>
          <w:szCs w:val="24"/>
        </w:rPr>
        <w:t>1 Preparação das amostras</w:t>
      </w:r>
      <w:bookmarkEnd w:id="162"/>
      <w:r w:rsidR="00FA342A" w:rsidRPr="003721EB">
        <w:rPr>
          <w:rFonts w:ascii="Times New Roman" w:hAnsi="Times New Roman" w:cs="Times New Roman"/>
          <w:color w:val="auto"/>
          <w:sz w:val="24"/>
          <w:szCs w:val="24"/>
        </w:rPr>
        <w:t xml:space="preserve"> </w:t>
      </w:r>
    </w:p>
    <w:p w14:paraId="0B806738" w14:textId="77777777" w:rsidR="00FA342A" w:rsidRPr="003721EB" w:rsidRDefault="00FA342A" w:rsidP="00FA342A">
      <w:pPr>
        <w:rPr>
          <w:rFonts w:ascii="Times New Roman" w:hAnsi="Times New Roman" w:cs="Times New Roman"/>
          <w:sz w:val="24"/>
          <w:szCs w:val="24"/>
        </w:rPr>
      </w:pPr>
    </w:p>
    <w:p w14:paraId="580480A5" w14:textId="77777777" w:rsidR="00FA342A" w:rsidRPr="003721EB" w:rsidRDefault="00FA342A" w:rsidP="00FA342A">
      <w:pPr>
        <w:spacing w:line="360" w:lineRule="auto"/>
        <w:ind w:firstLine="1134"/>
        <w:jc w:val="both"/>
        <w:rPr>
          <w:rFonts w:ascii="Times New Roman" w:hAnsi="Times New Roman" w:cs="Times New Roman"/>
          <w:sz w:val="24"/>
          <w:szCs w:val="24"/>
        </w:rPr>
      </w:pPr>
      <w:r w:rsidRPr="003721EB">
        <w:rPr>
          <w:rFonts w:ascii="Times New Roman" w:hAnsi="Times New Roman" w:cs="Times New Roman"/>
          <w:sz w:val="24"/>
          <w:szCs w:val="24"/>
        </w:rPr>
        <w:t xml:space="preserve">Os fragmentos de hipocampo dos animais </w:t>
      </w:r>
      <w:del w:id="163" w:author="Francisco Felix" w:date="2016-06-26T12:51:00Z">
        <w:r w:rsidRPr="003721EB" w:rsidDel="004F58A1">
          <w:rPr>
            <w:rFonts w:ascii="Times New Roman" w:hAnsi="Times New Roman" w:cs="Times New Roman"/>
            <w:sz w:val="24"/>
            <w:szCs w:val="24"/>
          </w:rPr>
          <w:delText xml:space="preserve">foram </w:delText>
        </w:r>
      </w:del>
      <w:ins w:id="164" w:author="Francisco Felix" w:date="2016-06-26T12:51:00Z">
        <w:r w:rsidR="004F58A1">
          <w:rPr>
            <w:rFonts w:ascii="Times New Roman" w:hAnsi="Times New Roman" w:cs="Times New Roman"/>
            <w:sz w:val="24"/>
            <w:szCs w:val="24"/>
          </w:rPr>
          <w:t>serão</w:t>
        </w:r>
        <w:r w:rsidR="004F58A1" w:rsidRPr="003721EB">
          <w:rPr>
            <w:rFonts w:ascii="Times New Roman" w:hAnsi="Times New Roman" w:cs="Times New Roman"/>
            <w:sz w:val="24"/>
            <w:szCs w:val="24"/>
          </w:rPr>
          <w:t xml:space="preserve"> </w:t>
        </w:r>
      </w:ins>
      <w:r w:rsidRPr="003721EB">
        <w:rPr>
          <w:rFonts w:ascii="Times New Roman" w:hAnsi="Times New Roman" w:cs="Times New Roman"/>
          <w:sz w:val="24"/>
          <w:szCs w:val="24"/>
        </w:rPr>
        <w:t xml:space="preserve">retirados e macerados em nitrogênio líquido. Posteriormente, os fragmentos macerados </w:t>
      </w:r>
      <w:del w:id="165" w:author="Francisco Felix" w:date="2016-06-26T12:51:00Z">
        <w:r w:rsidRPr="003721EB" w:rsidDel="004F58A1">
          <w:rPr>
            <w:rFonts w:ascii="Times New Roman" w:hAnsi="Times New Roman" w:cs="Times New Roman"/>
            <w:sz w:val="24"/>
            <w:szCs w:val="24"/>
          </w:rPr>
          <w:delText xml:space="preserve">foram </w:delText>
        </w:r>
      </w:del>
      <w:ins w:id="166" w:author="Francisco Felix" w:date="2016-06-26T12:51:00Z">
        <w:r w:rsidR="004F58A1">
          <w:rPr>
            <w:rFonts w:ascii="Times New Roman" w:hAnsi="Times New Roman" w:cs="Times New Roman"/>
            <w:sz w:val="24"/>
            <w:szCs w:val="24"/>
          </w:rPr>
          <w:t>serão</w:t>
        </w:r>
        <w:r w:rsidR="004F58A1" w:rsidRPr="003721EB">
          <w:rPr>
            <w:rFonts w:ascii="Times New Roman" w:hAnsi="Times New Roman" w:cs="Times New Roman"/>
            <w:sz w:val="24"/>
            <w:szCs w:val="24"/>
          </w:rPr>
          <w:t xml:space="preserve"> </w:t>
        </w:r>
      </w:ins>
      <w:r w:rsidRPr="003721EB">
        <w:rPr>
          <w:rFonts w:ascii="Times New Roman" w:hAnsi="Times New Roman" w:cs="Times New Roman"/>
          <w:sz w:val="24"/>
          <w:szCs w:val="24"/>
        </w:rPr>
        <w:t xml:space="preserve">adicionados em </w:t>
      </w:r>
      <w:proofErr w:type="spellStart"/>
      <w:r w:rsidRPr="003721EB">
        <w:rPr>
          <w:rFonts w:ascii="Times New Roman" w:hAnsi="Times New Roman" w:cs="Times New Roman"/>
          <w:sz w:val="24"/>
          <w:szCs w:val="24"/>
        </w:rPr>
        <w:t>microtubo</w:t>
      </w:r>
      <w:proofErr w:type="spellEnd"/>
      <w:r w:rsidRPr="003721EB">
        <w:rPr>
          <w:rFonts w:ascii="Times New Roman" w:hAnsi="Times New Roman" w:cs="Times New Roman"/>
          <w:sz w:val="24"/>
          <w:szCs w:val="24"/>
        </w:rPr>
        <w:t xml:space="preserve"> com 100μL de tampão de lise (</w:t>
      </w:r>
      <w:proofErr w:type="spellStart"/>
      <w:r w:rsidRPr="003721EB">
        <w:rPr>
          <w:rFonts w:ascii="Times New Roman" w:hAnsi="Times New Roman" w:cs="Times New Roman"/>
          <w:sz w:val="24"/>
          <w:szCs w:val="24"/>
        </w:rPr>
        <w:t>Promega</w:t>
      </w:r>
      <w:proofErr w:type="spellEnd"/>
      <w:r w:rsidRPr="003721EB">
        <w:rPr>
          <w:rFonts w:ascii="Times New Roman" w:hAnsi="Times New Roman" w:cs="Times New Roman"/>
          <w:sz w:val="24"/>
          <w:szCs w:val="24"/>
        </w:rPr>
        <w:t xml:space="preserve">, EUA). Em seguida, </w:t>
      </w:r>
      <w:del w:id="167" w:author="Francisco Felix" w:date="2016-06-26T12:51:00Z">
        <w:r w:rsidRPr="003721EB" w:rsidDel="004F58A1">
          <w:rPr>
            <w:rFonts w:ascii="Times New Roman" w:hAnsi="Times New Roman" w:cs="Times New Roman"/>
            <w:sz w:val="24"/>
            <w:szCs w:val="24"/>
          </w:rPr>
          <w:delText xml:space="preserve">foram </w:delText>
        </w:r>
      </w:del>
      <w:ins w:id="168" w:author="Francisco Felix" w:date="2016-06-26T12:51:00Z">
        <w:r w:rsidR="004F58A1">
          <w:rPr>
            <w:rFonts w:ascii="Times New Roman" w:hAnsi="Times New Roman" w:cs="Times New Roman"/>
            <w:sz w:val="24"/>
            <w:szCs w:val="24"/>
          </w:rPr>
          <w:t>serão</w:t>
        </w:r>
        <w:r w:rsidR="004F58A1" w:rsidRPr="003721EB">
          <w:rPr>
            <w:rFonts w:ascii="Times New Roman" w:hAnsi="Times New Roman" w:cs="Times New Roman"/>
            <w:sz w:val="24"/>
            <w:szCs w:val="24"/>
          </w:rPr>
          <w:t xml:space="preserve"> </w:t>
        </w:r>
      </w:ins>
      <w:r w:rsidRPr="003721EB">
        <w:rPr>
          <w:rFonts w:ascii="Times New Roman" w:hAnsi="Times New Roman" w:cs="Times New Roman"/>
          <w:sz w:val="24"/>
          <w:szCs w:val="24"/>
        </w:rPr>
        <w:t>armazenados no freezer a -80ºC até sua utilização para extração do RNA.</w:t>
      </w:r>
    </w:p>
    <w:p w14:paraId="3FC827B6" w14:textId="77777777" w:rsidR="00FA342A" w:rsidRPr="003721EB" w:rsidRDefault="00FA342A" w:rsidP="00FA342A">
      <w:pPr>
        <w:pStyle w:val="Heading2"/>
        <w:rPr>
          <w:rFonts w:ascii="Times New Roman" w:hAnsi="Times New Roman" w:cs="Times New Roman"/>
          <w:color w:val="auto"/>
          <w:sz w:val="24"/>
          <w:szCs w:val="24"/>
        </w:rPr>
      </w:pPr>
    </w:p>
    <w:p w14:paraId="7CA84EED" w14:textId="77777777" w:rsidR="00FA342A" w:rsidRPr="003721EB" w:rsidRDefault="0095266C" w:rsidP="00FA342A">
      <w:pPr>
        <w:pStyle w:val="Heading3"/>
        <w:rPr>
          <w:rFonts w:ascii="Times New Roman" w:hAnsi="Times New Roman" w:cs="Times New Roman"/>
          <w:color w:val="auto"/>
          <w:sz w:val="24"/>
          <w:szCs w:val="24"/>
        </w:rPr>
      </w:pPr>
      <w:bookmarkStart w:id="169" w:name="_Toc438102637"/>
      <w:r>
        <w:rPr>
          <w:rFonts w:ascii="Times New Roman" w:hAnsi="Times New Roman" w:cs="Times New Roman"/>
          <w:color w:val="auto"/>
          <w:sz w:val="24"/>
          <w:szCs w:val="24"/>
        </w:rPr>
        <w:t>3.7.2</w:t>
      </w:r>
      <w:r w:rsidR="00FA342A" w:rsidRPr="003721EB">
        <w:rPr>
          <w:rFonts w:ascii="Times New Roman" w:hAnsi="Times New Roman" w:cs="Times New Roman"/>
          <w:color w:val="auto"/>
          <w:sz w:val="24"/>
          <w:szCs w:val="24"/>
        </w:rPr>
        <w:t xml:space="preserve"> Extração do RNA</w:t>
      </w:r>
      <w:bookmarkEnd w:id="169"/>
      <w:r w:rsidR="00FA342A" w:rsidRPr="003721EB">
        <w:rPr>
          <w:rFonts w:ascii="Times New Roman" w:hAnsi="Times New Roman" w:cs="Times New Roman"/>
          <w:color w:val="auto"/>
          <w:sz w:val="24"/>
          <w:szCs w:val="24"/>
        </w:rPr>
        <w:t xml:space="preserve"> </w:t>
      </w:r>
    </w:p>
    <w:p w14:paraId="5FE8C3D2" w14:textId="77777777" w:rsidR="00FA342A" w:rsidRPr="003721EB" w:rsidRDefault="00FA342A" w:rsidP="00FA342A">
      <w:pPr>
        <w:pStyle w:val="Heading2"/>
        <w:rPr>
          <w:rFonts w:ascii="Times New Roman" w:hAnsi="Times New Roman" w:cs="Times New Roman"/>
          <w:color w:val="auto"/>
          <w:sz w:val="24"/>
          <w:szCs w:val="24"/>
        </w:rPr>
      </w:pPr>
    </w:p>
    <w:p w14:paraId="7FAD3483" w14:textId="77777777" w:rsidR="00FA342A" w:rsidRPr="003721EB" w:rsidRDefault="00FA342A" w:rsidP="00FA342A">
      <w:pPr>
        <w:pStyle w:val="NormalWeb"/>
        <w:spacing w:before="0" w:after="0" w:line="360" w:lineRule="auto"/>
        <w:ind w:firstLine="1134"/>
        <w:jc w:val="both"/>
        <w:rPr>
          <w:lang w:eastAsia="pt-BR"/>
        </w:rPr>
      </w:pPr>
      <w:r w:rsidRPr="003721EB">
        <w:t>O RNA total de cada amostra será isolado usando kit de extração de RNA (</w:t>
      </w:r>
      <w:proofErr w:type="spellStart"/>
      <w:r w:rsidRPr="003721EB">
        <w:t>Promega</w:t>
      </w:r>
      <w:proofErr w:type="spellEnd"/>
      <w:r w:rsidRPr="003721EB">
        <w:t xml:space="preserve">). Resumidamente, as amostras com tampão de lise </w:t>
      </w:r>
      <w:del w:id="170" w:author="Francisco Felix" w:date="2016-06-26T12:51:00Z">
        <w:r w:rsidRPr="003721EB" w:rsidDel="004F58A1">
          <w:delText xml:space="preserve">foram </w:delText>
        </w:r>
      </w:del>
      <w:ins w:id="171" w:author="Francisco Felix" w:date="2016-06-26T12:51:00Z">
        <w:r w:rsidR="004F58A1">
          <w:t>serão</w:t>
        </w:r>
        <w:r w:rsidR="004F58A1" w:rsidRPr="003721EB">
          <w:t xml:space="preserve"> </w:t>
        </w:r>
      </w:ins>
      <w:r w:rsidRPr="003721EB">
        <w:t xml:space="preserve">misturadas cinco vezes por inversão. Será adicionado às amostras 350 </w:t>
      </w:r>
      <w:proofErr w:type="spellStart"/>
      <w:r w:rsidRPr="003721EB">
        <w:t>μL</w:t>
      </w:r>
      <w:proofErr w:type="spellEnd"/>
      <w:r w:rsidRPr="003721EB">
        <w:t xml:space="preserve"> de tampão de diluição do RNA, sendo homogeneizadas quatro vezes por inversão. Em seguida, as amostras </w:t>
      </w:r>
      <w:r w:rsidRPr="003721EB">
        <w:rPr>
          <w:lang w:eastAsia="pt-BR"/>
        </w:rPr>
        <w:t xml:space="preserve">serão aquecidas por três minutos a 70°C, com o objetivo de romper as ligações dos ácidos nucléicos, e centrifugadas por 10 min. O sobrenadante será transferido para um </w:t>
      </w:r>
      <w:proofErr w:type="spellStart"/>
      <w:r w:rsidRPr="003721EB">
        <w:rPr>
          <w:lang w:eastAsia="pt-BR"/>
        </w:rPr>
        <w:t>microtubo</w:t>
      </w:r>
      <w:proofErr w:type="spellEnd"/>
      <w:r w:rsidRPr="003721EB">
        <w:rPr>
          <w:lang w:eastAsia="pt-BR"/>
        </w:rPr>
        <w:t>. Adicion</w:t>
      </w:r>
      <w:ins w:id="172" w:author="Francisco Felix" w:date="2016-06-26T12:51:00Z">
        <w:r w:rsidR="004F58A1">
          <w:rPr>
            <w:lang w:eastAsia="pt-BR"/>
          </w:rPr>
          <w:t>ar</w:t>
        </w:r>
      </w:ins>
      <w:del w:id="173" w:author="Francisco Felix" w:date="2016-06-26T12:51:00Z">
        <w:r w:rsidRPr="003721EB" w:rsidDel="004F58A1">
          <w:rPr>
            <w:lang w:eastAsia="pt-BR"/>
          </w:rPr>
          <w:delText>ou</w:delText>
        </w:r>
      </w:del>
      <w:r w:rsidRPr="003721EB">
        <w:rPr>
          <w:lang w:eastAsia="pt-BR"/>
        </w:rPr>
        <w:t>-se</w:t>
      </w:r>
      <w:ins w:id="174" w:author="Francisco Felix" w:date="2016-06-26T12:51:00Z">
        <w:r w:rsidR="004F58A1">
          <w:rPr>
            <w:lang w:eastAsia="pt-BR"/>
          </w:rPr>
          <w:t>-</w:t>
        </w:r>
      </w:ins>
      <w:ins w:id="175" w:author="Francisco Felix" w:date="2016-06-26T12:52:00Z">
        <w:r w:rsidR="004F58A1">
          <w:rPr>
            <w:lang w:eastAsia="pt-BR"/>
          </w:rPr>
          <w:t>á</w:t>
        </w:r>
      </w:ins>
      <w:r w:rsidRPr="003721EB">
        <w:rPr>
          <w:lang w:eastAsia="pt-BR"/>
        </w:rPr>
        <w:t xml:space="preserve"> 200 </w:t>
      </w:r>
      <w:proofErr w:type="spellStart"/>
      <w:r w:rsidRPr="003721EB">
        <w:rPr>
          <w:lang w:eastAsia="pt-BR"/>
        </w:rPr>
        <w:t>μL</w:t>
      </w:r>
      <w:proofErr w:type="spellEnd"/>
      <w:r w:rsidRPr="003721EB">
        <w:rPr>
          <w:lang w:eastAsia="pt-BR"/>
        </w:rPr>
        <w:t xml:space="preserve"> de etanol a 95%. Na fase seguinte, a mistura será transferida para </w:t>
      </w:r>
      <w:r w:rsidRPr="003721EB">
        <w:rPr>
          <w:i/>
          <w:lang w:eastAsia="pt-BR"/>
        </w:rPr>
        <w:t xml:space="preserve">spin </w:t>
      </w:r>
      <w:proofErr w:type="spellStart"/>
      <w:r w:rsidRPr="003721EB">
        <w:rPr>
          <w:i/>
          <w:lang w:eastAsia="pt-BR"/>
        </w:rPr>
        <w:t>basket</w:t>
      </w:r>
      <w:proofErr w:type="spellEnd"/>
      <w:r w:rsidRPr="003721EB">
        <w:rPr>
          <w:lang w:eastAsia="pt-BR"/>
        </w:rPr>
        <w:t xml:space="preserve"> acoplado a um </w:t>
      </w:r>
      <w:proofErr w:type="spellStart"/>
      <w:r w:rsidRPr="003721EB">
        <w:rPr>
          <w:lang w:eastAsia="pt-BR"/>
        </w:rPr>
        <w:t>microtubo</w:t>
      </w:r>
      <w:proofErr w:type="spellEnd"/>
      <w:r w:rsidRPr="003721EB">
        <w:rPr>
          <w:lang w:eastAsia="pt-BR"/>
        </w:rPr>
        <w:t xml:space="preserve"> coletor de 2 </w:t>
      </w:r>
      <w:proofErr w:type="spellStart"/>
      <w:r w:rsidRPr="003721EB">
        <w:rPr>
          <w:lang w:eastAsia="pt-BR"/>
        </w:rPr>
        <w:t>mL</w:t>
      </w:r>
      <w:proofErr w:type="spellEnd"/>
      <w:r w:rsidRPr="003721EB">
        <w:rPr>
          <w:lang w:eastAsia="pt-BR"/>
        </w:rPr>
        <w:t xml:space="preserve"> e centrifugado a 11200 RPM por um minuto. Adicion</w:t>
      </w:r>
      <w:ins w:id="176" w:author="Francisco Felix" w:date="2016-06-26T12:52:00Z">
        <w:r w:rsidR="004F58A1">
          <w:rPr>
            <w:lang w:eastAsia="pt-BR"/>
          </w:rPr>
          <w:t>ar</w:t>
        </w:r>
      </w:ins>
      <w:del w:id="177" w:author="Francisco Felix" w:date="2016-06-26T12:52:00Z">
        <w:r w:rsidRPr="003721EB" w:rsidDel="004F58A1">
          <w:rPr>
            <w:lang w:eastAsia="pt-BR"/>
          </w:rPr>
          <w:delText>ou</w:delText>
        </w:r>
      </w:del>
      <w:r w:rsidRPr="003721EB">
        <w:rPr>
          <w:lang w:eastAsia="pt-BR"/>
        </w:rPr>
        <w:t>-se</w:t>
      </w:r>
      <w:ins w:id="178" w:author="Francisco Felix" w:date="2016-06-26T12:52:00Z">
        <w:r w:rsidR="004F58A1">
          <w:rPr>
            <w:lang w:eastAsia="pt-BR"/>
          </w:rPr>
          <w:t>-á</w:t>
        </w:r>
      </w:ins>
      <w:r w:rsidRPr="003721EB">
        <w:rPr>
          <w:lang w:eastAsia="pt-BR"/>
        </w:rPr>
        <w:t xml:space="preserve"> 600 </w:t>
      </w:r>
      <w:proofErr w:type="spellStart"/>
      <w:r w:rsidRPr="003721EB">
        <w:rPr>
          <w:lang w:eastAsia="pt-BR"/>
        </w:rPr>
        <w:t>μL</w:t>
      </w:r>
      <w:proofErr w:type="spellEnd"/>
      <w:r w:rsidRPr="003721EB">
        <w:rPr>
          <w:lang w:eastAsia="pt-BR"/>
        </w:rPr>
        <w:t xml:space="preserve"> de solução de lavagem e em seguida os tubos </w:t>
      </w:r>
      <w:del w:id="179" w:author="Francisco Felix" w:date="2016-06-26T12:52:00Z">
        <w:r w:rsidRPr="003721EB" w:rsidDel="004F58A1">
          <w:rPr>
            <w:lang w:eastAsia="pt-BR"/>
          </w:rPr>
          <w:delText xml:space="preserve">foram </w:delText>
        </w:r>
      </w:del>
      <w:ins w:id="180" w:author="Francisco Felix" w:date="2016-06-26T12:52:00Z">
        <w:r w:rsidR="004F58A1">
          <w:rPr>
            <w:lang w:eastAsia="pt-BR"/>
          </w:rPr>
          <w:t>serão</w:t>
        </w:r>
        <w:r w:rsidR="004F58A1" w:rsidRPr="003721EB">
          <w:rPr>
            <w:lang w:eastAsia="pt-BR"/>
          </w:rPr>
          <w:t xml:space="preserve"> </w:t>
        </w:r>
      </w:ins>
      <w:r w:rsidRPr="003721EB">
        <w:rPr>
          <w:lang w:eastAsia="pt-BR"/>
        </w:rPr>
        <w:t xml:space="preserve">centrifugados por 11200 RPM por um minuto. Na etapa seguinte, as amostras serão tratadas com </w:t>
      </w:r>
      <w:proofErr w:type="spellStart"/>
      <w:r w:rsidRPr="003721EB">
        <w:rPr>
          <w:lang w:eastAsia="pt-BR"/>
        </w:rPr>
        <w:t>DNase</w:t>
      </w:r>
      <w:proofErr w:type="spellEnd"/>
      <w:r w:rsidRPr="003721EB">
        <w:rPr>
          <w:lang w:eastAsia="pt-BR"/>
        </w:rPr>
        <w:t xml:space="preserve"> para reduzir a contaminação com o DNA, sendo incubadas em temperatura ambiente por 15 min. Decorrido este tempo,  200 </w:t>
      </w:r>
      <w:proofErr w:type="spellStart"/>
      <w:r w:rsidRPr="003721EB">
        <w:rPr>
          <w:lang w:eastAsia="pt-BR"/>
        </w:rPr>
        <w:t>μL</w:t>
      </w:r>
      <w:proofErr w:type="spellEnd"/>
      <w:r w:rsidRPr="003721EB">
        <w:rPr>
          <w:lang w:eastAsia="pt-BR"/>
        </w:rPr>
        <w:t xml:space="preserve"> de </w:t>
      </w:r>
      <w:proofErr w:type="spellStart"/>
      <w:r w:rsidRPr="003721EB">
        <w:rPr>
          <w:lang w:eastAsia="pt-BR"/>
        </w:rPr>
        <w:t>DNase</w:t>
      </w:r>
      <w:proofErr w:type="spellEnd"/>
      <w:r w:rsidRPr="003721EB">
        <w:rPr>
          <w:lang w:eastAsia="pt-BR"/>
        </w:rPr>
        <w:t xml:space="preserve"> </w:t>
      </w:r>
      <w:r w:rsidRPr="003721EB">
        <w:rPr>
          <w:i/>
          <w:lang w:eastAsia="pt-BR"/>
        </w:rPr>
        <w:t xml:space="preserve">stop </w:t>
      </w:r>
      <w:proofErr w:type="spellStart"/>
      <w:r w:rsidRPr="003721EB">
        <w:rPr>
          <w:i/>
          <w:lang w:eastAsia="pt-BR"/>
        </w:rPr>
        <w:t>solution</w:t>
      </w:r>
      <w:proofErr w:type="spellEnd"/>
      <w:r w:rsidRPr="003721EB">
        <w:rPr>
          <w:lang w:eastAsia="pt-BR"/>
        </w:rPr>
        <w:t xml:space="preserve"> serão adicionados e  as amostras </w:t>
      </w:r>
      <w:del w:id="181" w:author="Francisco Felix" w:date="2016-06-26T12:52:00Z">
        <w:r w:rsidRPr="003721EB" w:rsidDel="004F58A1">
          <w:rPr>
            <w:lang w:eastAsia="pt-BR"/>
          </w:rPr>
          <w:delText xml:space="preserve">foram </w:delText>
        </w:r>
      </w:del>
      <w:ins w:id="182" w:author="Francisco Felix" w:date="2016-06-26T12:52:00Z">
        <w:r w:rsidR="004F58A1">
          <w:rPr>
            <w:lang w:eastAsia="pt-BR"/>
          </w:rPr>
          <w:t>serão</w:t>
        </w:r>
        <w:r w:rsidR="004F58A1" w:rsidRPr="003721EB">
          <w:rPr>
            <w:lang w:eastAsia="pt-BR"/>
          </w:rPr>
          <w:t xml:space="preserve"> </w:t>
        </w:r>
      </w:ins>
      <w:r w:rsidRPr="003721EB">
        <w:rPr>
          <w:lang w:eastAsia="pt-BR"/>
        </w:rPr>
        <w:t xml:space="preserve">centrifugadas por 1 min a 11200 RPM. Logo em seguida, será inserido tampão de lavagem e as amostras serão centrifugadas, conforme relatado anteriormente. Será adicionado 250 </w:t>
      </w:r>
      <w:proofErr w:type="spellStart"/>
      <w:r w:rsidRPr="003721EB">
        <w:rPr>
          <w:lang w:eastAsia="pt-BR"/>
        </w:rPr>
        <w:t>μL</w:t>
      </w:r>
      <w:proofErr w:type="spellEnd"/>
      <w:r w:rsidRPr="003721EB">
        <w:rPr>
          <w:lang w:eastAsia="pt-BR"/>
        </w:rPr>
        <w:t xml:space="preserve"> de tampão de lavagem seguida de centrifugação por 2 min em 11200 RPM. Na etapa seguinte, o </w:t>
      </w:r>
      <w:r w:rsidRPr="003721EB">
        <w:rPr>
          <w:i/>
          <w:lang w:eastAsia="pt-BR"/>
        </w:rPr>
        <w:t>spin</w:t>
      </w:r>
      <w:r w:rsidRPr="003721EB">
        <w:rPr>
          <w:lang w:eastAsia="pt-BR"/>
        </w:rPr>
        <w:t xml:space="preserve"> </w:t>
      </w:r>
      <w:r w:rsidRPr="003721EB">
        <w:rPr>
          <w:lang w:eastAsia="pt-BR"/>
        </w:rPr>
        <w:lastRenderedPageBreak/>
        <w:t xml:space="preserve">será inserido em novo </w:t>
      </w:r>
      <w:proofErr w:type="spellStart"/>
      <w:r w:rsidRPr="003721EB">
        <w:rPr>
          <w:lang w:eastAsia="pt-BR"/>
        </w:rPr>
        <w:t>microtubo</w:t>
      </w:r>
      <w:proofErr w:type="spellEnd"/>
      <w:r w:rsidRPr="003721EB">
        <w:rPr>
          <w:lang w:eastAsia="pt-BR"/>
        </w:rPr>
        <w:t xml:space="preserve"> de 1,5 </w:t>
      </w:r>
      <w:proofErr w:type="spellStart"/>
      <w:r w:rsidRPr="003721EB">
        <w:rPr>
          <w:lang w:eastAsia="pt-BR"/>
        </w:rPr>
        <w:t>mL</w:t>
      </w:r>
      <w:proofErr w:type="spellEnd"/>
      <w:r w:rsidRPr="003721EB">
        <w:rPr>
          <w:lang w:eastAsia="pt-BR"/>
        </w:rPr>
        <w:t xml:space="preserve">, 40 </w:t>
      </w:r>
      <w:proofErr w:type="spellStart"/>
      <w:r w:rsidRPr="003721EB">
        <w:rPr>
          <w:lang w:eastAsia="pt-BR"/>
        </w:rPr>
        <w:t>μL</w:t>
      </w:r>
      <w:proofErr w:type="spellEnd"/>
      <w:r w:rsidRPr="003721EB">
        <w:rPr>
          <w:lang w:eastAsia="pt-BR"/>
        </w:rPr>
        <w:t xml:space="preserve"> de H</w:t>
      </w:r>
      <w:r w:rsidRPr="003721EB">
        <w:rPr>
          <w:vertAlign w:val="subscript"/>
          <w:lang w:eastAsia="pt-BR"/>
        </w:rPr>
        <w:t>2</w:t>
      </w:r>
      <w:r w:rsidRPr="003721EB">
        <w:rPr>
          <w:lang w:eastAsia="pt-BR"/>
        </w:rPr>
        <w:t xml:space="preserve">O livre de </w:t>
      </w:r>
      <w:proofErr w:type="spellStart"/>
      <w:r w:rsidRPr="003721EB">
        <w:rPr>
          <w:lang w:eastAsia="pt-BR"/>
        </w:rPr>
        <w:t>nuclease</w:t>
      </w:r>
      <w:proofErr w:type="spellEnd"/>
      <w:r w:rsidRPr="003721EB">
        <w:rPr>
          <w:lang w:eastAsia="pt-BR"/>
        </w:rPr>
        <w:t xml:space="preserve"> </w:t>
      </w:r>
      <w:del w:id="183" w:author="Francisco Felix" w:date="2016-06-26T12:52:00Z">
        <w:r w:rsidRPr="003721EB" w:rsidDel="004F58A1">
          <w:rPr>
            <w:lang w:eastAsia="pt-BR"/>
          </w:rPr>
          <w:delText xml:space="preserve">foram </w:delText>
        </w:r>
      </w:del>
      <w:ins w:id="184" w:author="Francisco Felix" w:date="2016-06-26T12:52:00Z">
        <w:r w:rsidR="004F58A1">
          <w:rPr>
            <w:lang w:eastAsia="pt-BR"/>
          </w:rPr>
          <w:t>serão</w:t>
        </w:r>
        <w:r w:rsidR="004F58A1" w:rsidRPr="003721EB">
          <w:rPr>
            <w:lang w:eastAsia="pt-BR"/>
          </w:rPr>
          <w:t xml:space="preserve"> </w:t>
        </w:r>
      </w:ins>
      <w:r w:rsidRPr="003721EB">
        <w:rPr>
          <w:lang w:eastAsia="pt-BR"/>
        </w:rPr>
        <w:t xml:space="preserve">adicionados e os </w:t>
      </w:r>
      <w:proofErr w:type="spellStart"/>
      <w:r w:rsidRPr="003721EB">
        <w:rPr>
          <w:lang w:eastAsia="pt-BR"/>
        </w:rPr>
        <w:t>microtubos</w:t>
      </w:r>
      <w:proofErr w:type="spellEnd"/>
      <w:r w:rsidRPr="003721EB">
        <w:rPr>
          <w:lang w:eastAsia="pt-BR"/>
        </w:rPr>
        <w:t xml:space="preserve"> </w:t>
      </w:r>
      <w:del w:id="185" w:author="Francisco Felix" w:date="2016-06-26T12:52:00Z">
        <w:r w:rsidRPr="003721EB" w:rsidDel="004F58A1">
          <w:rPr>
            <w:lang w:eastAsia="pt-BR"/>
          </w:rPr>
          <w:delText xml:space="preserve">foram </w:delText>
        </w:r>
      </w:del>
      <w:ins w:id="186" w:author="Francisco Felix" w:date="2016-06-26T12:52:00Z">
        <w:r w:rsidR="004F58A1">
          <w:rPr>
            <w:lang w:eastAsia="pt-BR"/>
          </w:rPr>
          <w:t>serão</w:t>
        </w:r>
        <w:r w:rsidR="004F58A1" w:rsidRPr="003721EB">
          <w:rPr>
            <w:lang w:eastAsia="pt-BR"/>
          </w:rPr>
          <w:t xml:space="preserve"> </w:t>
        </w:r>
      </w:ins>
      <w:r w:rsidRPr="003721EB">
        <w:rPr>
          <w:lang w:eastAsia="pt-BR"/>
        </w:rPr>
        <w:t xml:space="preserve">centrifugados por 1 minuto. Por fim, o </w:t>
      </w:r>
      <w:r w:rsidRPr="003721EB">
        <w:rPr>
          <w:i/>
          <w:lang w:eastAsia="pt-BR"/>
        </w:rPr>
        <w:t xml:space="preserve">spin </w:t>
      </w:r>
      <w:proofErr w:type="spellStart"/>
      <w:r w:rsidRPr="003721EB">
        <w:rPr>
          <w:i/>
          <w:lang w:eastAsia="pt-BR"/>
        </w:rPr>
        <w:t>basket</w:t>
      </w:r>
      <w:proofErr w:type="spellEnd"/>
      <w:r w:rsidRPr="003721EB">
        <w:rPr>
          <w:lang w:eastAsia="pt-BR"/>
        </w:rPr>
        <w:t xml:space="preserve"> será descartado e o RNA será extraído e armazenado no freezer -70°C.</w:t>
      </w:r>
    </w:p>
    <w:p w14:paraId="32C49501" w14:textId="77777777" w:rsidR="00FA342A" w:rsidRDefault="00FA342A" w:rsidP="00FA342A">
      <w:pPr>
        <w:spacing w:line="360" w:lineRule="auto"/>
        <w:ind w:firstLine="1134"/>
        <w:jc w:val="both"/>
        <w:rPr>
          <w:rFonts w:ascii="Times New Roman" w:hAnsi="Times New Roman" w:cs="Times New Roman"/>
          <w:sz w:val="24"/>
          <w:szCs w:val="24"/>
          <w:lang w:eastAsia="pt-BR"/>
        </w:rPr>
      </w:pPr>
      <w:r w:rsidRPr="003721EB">
        <w:rPr>
          <w:rFonts w:ascii="Times New Roman" w:hAnsi="Times New Roman" w:cs="Times New Roman"/>
          <w:sz w:val="24"/>
          <w:szCs w:val="24"/>
          <w:lang w:eastAsia="pt-BR"/>
        </w:rPr>
        <w:t xml:space="preserve">Após a extração do RNA de cada amostra, será efetuado a sua quantificação, com 1μL de RNA de cada amostra, utilizando </w:t>
      </w:r>
      <w:proofErr w:type="spellStart"/>
      <w:r w:rsidRPr="003721EB">
        <w:rPr>
          <w:rFonts w:ascii="Times New Roman" w:hAnsi="Times New Roman" w:cs="Times New Roman"/>
          <w:sz w:val="24"/>
          <w:szCs w:val="24"/>
          <w:lang w:eastAsia="pt-BR"/>
        </w:rPr>
        <w:t>Nanodrop</w:t>
      </w:r>
      <w:proofErr w:type="spellEnd"/>
      <w:r w:rsidRPr="003721EB">
        <w:rPr>
          <w:rFonts w:ascii="Times New Roman" w:hAnsi="Times New Roman" w:cs="Times New Roman"/>
          <w:sz w:val="24"/>
          <w:szCs w:val="24"/>
          <w:lang w:eastAsia="pt-BR"/>
        </w:rPr>
        <w:t xml:space="preserve"> (</w:t>
      </w:r>
      <w:proofErr w:type="spellStart"/>
      <w:r w:rsidRPr="003721EB">
        <w:rPr>
          <w:rFonts w:ascii="Times New Roman" w:hAnsi="Times New Roman" w:cs="Times New Roman"/>
          <w:sz w:val="24"/>
          <w:szCs w:val="24"/>
          <w:lang w:eastAsia="pt-BR"/>
        </w:rPr>
        <w:t>Thermo</w:t>
      </w:r>
      <w:proofErr w:type="spellEnd"/>
      <w:r w:rsidRPr="003721EB">
        <w:rPr>
          <w:rFonts w:ascii="Times New Roman" w:hAnsi="Times New Roman" w:cs="Times New Roman"/>
          <w:sz w:val="24"/>
          <w:szCs w:val="24"/>
          <w:lang w:eastAsia="pt-BR"/>
        </w:rPr>
        <w:t xml:space="preserve"> Fisher </w:t>
      </w:r>
      <w:proofErr w:type="spellStart"/>
      <w:r w:rsidRPr="003721EB">
        <w:rPr>
          <w:rFonts w:ascii="Times New Roman" w:hAnsi="Times New Roman" w:cs="Times New Roman"/>
          <w:sz w:val="24"/>
          <w:szCs w:val="24"/>
          <w:lang w:eastAsia="pt-BR"/>
        </w:rPr>
        <w:t>Scientific</w:t>
      </w:r>
      <w:proofErr w:type="spellEnd"/>
      <w:r w:rsidRPr="003721EB">
        <w:rPr>
          <w:rFonts w:ascii="Times New Roman" w:hAnsi="Times New Roman" w:cs="Times New Roman"/>
          <w:sz w:val="24"/>
          <w:szCs w:val="24"/>
          <w:lang w:eastAsia="pt-BR"/>
        </w:rPr>
        <w:t xml:space="preserve">, EUA). Concomitante a dosagem em </w:t>
      </w:r>
      <w:proofErr w:type="spellStart"/>
      <w:r w:rsidRPr="003721EB">
        <w:rPr>
          <w:rFonts w:ascii="Times New Roman" w:hAnsi="Times New Roman" w:cs="Times New Roman"/>
          <w:sz w:val="24"/>
          <w:szCs w:val="24"/>
          <w:lang w:eastAsia="pt-BR"/>
        </w:rPr>
        <w:t>ng</w:t>
      </w:r>
      <w:proofErr w:type="spellEnd"/>
      <w:r w:rsidRPr="003721EB">
        <w:rPr>
          <w:rFonts w:ascii="Times New Roman" w:hAnsi="Times New Roman" w:cs="Times New Roman"/>
          <w:sz w:val="24"/>
          <w:szCs w:val="24"/>
          <w:lang w:eastAsia="pt-BR"/>
        </w:rPr>
        <w:t>/</w:t>
      </w:r>
      <w:proofErr w:type="spellStart"/>
      <w:r w:rsidRPr="003721EB">
        <w:rPr>
          <w:rFonts w:ascii="Times New Roman" w:hAnsi="Times New Roman" w:cs="Times New Roman"/>
          <w:sz w:val="24"/>
          <w:szCs w:val="24"/>
          <w:lang w:eastAsia="pt-BR"/>
        </w:rPr>
        <w:t>μL</w:t>
      </w:r>
      <w:proofErr w:type="spellEnd"/>
      <w:r w:rsidRPr="003721EB">
        <w:rPr>
          <w:rFonts w:ascii="Times New Roman" w:hAnsi="Times New Roman" w:cs="Times New Roman"/>
          <w:sz w:val="24"/>
          <w:szCs w:val="24"/>
          <w:lang w:eastAsia="pt-BR"/>
        </w:rPr>
        <w:t>, realiz</w:t>
      </w:r>
      <w:ins w:id="187" w:author="Francisco Felix" w:date="2016-06-26T12:53:00Z">
        <w:r w:rsidR="004F58A1">
          <w:rPr>
            <w:rFonts w:ascii="Times New Roman" w:hAnsi="Times New Roman" w:cs="Times New Roman"/>
            <w:sz w:val="24"/>
            <w:szCs w:val="24"/>
            <w:lang w:eastAsia="pt-BR"/>
          </w:rPr>
          <w:t>ar</w:t>
        </w:r>
      </w:ins>
      <w:del w:id="188" w:author="Francisco Felix" w:date="2016-06-26T12:53:00Z">
        <w:r w:rsidRPr="003721EB" w:rsidDel="004F58A1">
          <w:rPr>
            <w:rFonts w:ascii="Times New Roman" w:hAnsi="Times New Roman" w:cs="Times New Roman"/>
            <w:sz w:val="24"/>
            <w:szCs w:val="24"/>
            <w:lang w:eastAsia="pt-BR"/>
          </w:rPr>
          <w:delText>ou</w:delText>
        </w:r>
      </w:del>
      <w:r w:rsidRPr="003721EB">
        <w:rPr>
          <w:rFonts w:ascii="Times New Roman" w:hAnsi="Times New Roman" w:cs="Times New Roman"/>
          <w:sz w:val="24"/>
          <w:szCs w:val="24"/>
          <w:lang w:eastAsia="pt-BR"/>
        </w:rPr>
        <w:t>-se</w:t>
      </w:r>
      <w:ins w:id="189" w:author="Francisco Felix" w:date="2016-06-26T12:53:00Z">
        <w:r w:rsidR="004F58A1">
          <w:rPr>
            <w:rFonts w:ascii="Times New Roman" w:hAnsi="Times New Roman" w:cs="Times New Roman"/>
            <w:sz w:val="24"/>
            <w:szCs w:val="24"/>
            <w:lang w:eastAsia="pt-BR"/>
          </w:rPr>
          <w:t>-á</w:t>
        </w:r>
      </w:ins>
      <w:r w:rsidRPr="003721EB">
        <w:rPr>
          <w:rFonts w:ascii="Times New Roman" w:hAnsi="Times New Roman" w:cs="Times New Roman"/>
          <w:sz w:val="24"/>
          <w:szCs w:val="24"/>
          <w:lang w:eastAsia="pt-BR"/>
        </w:rPr>
        <w:t xml:space="preserve"> a avaliação da qualidade do RNA extraído, a qual será obtida por meio da relação 260/280, fornecida pelo programa relacionado ao aparelho. A avaliação da quantidade de RNA presente em cada amostra é de extrema importância para a obtenção da quantidade de amostra adequada para realização da próxima etapa, a saber: síntese do ácido </w:t>
      </w:r>
      <w:proofErr w:type="spellStart"/>
      <w:r w:rsidRPr="000A438B">
        <w:rPr>
          <w:rFonts w:ascii="Times New Roman" w:hAnsi="Times New Roman" w:cs="Times New Roman"/>
          <w:sz w:val="24"/>
          <w:szCs w:val="24"/>
          <w:lang w:eastAsia="pt-BR"/>
        </w:rPr>
        <w:t>desoxirribonucléico</w:t>
      </w:r>
      <w:proofErr w:type="spellEnd"/>
      <w:r w:rsidRPr="000A438B">
        <w:rPr>
          <w:rFonts w:ascii="Times New Roman" w:hAnsi="Times New Roman" w:cs="Times New Roman"/>
          <w:sz w:val="24"/>
          <w:szCs w:val="24"/>
          <w:lang w:eastAsia="pt-BR"/>
        </w:rPr>
        <w:t xml:space="preserve"> complementar (</w:t>
      </w:r>
      <w:proofErr w:type="spellStart"/>
      <w:r w:rsidRPr="000A438B">
        <w:rPr>
          <w:rFonts w:ascii="Times New Roman" w:hAnsi="Times New Roman" w:cs="Times New Roman"/>
          <w:sz w:val="24"/>
          <w:szCs w:val="24"/>
          <w:lang w:eastAsia="pt-BR"/>
        </w:rPr>
        <w:t>cDNA</w:t>
      </w:r>
      <w:proofErr w:type="spellEnd"/>
      <w:r w:rsidRPr="000A438B">
        <w:rPr>
          <w:rFonts w:ascii="Times New Roman" w:hAnsi="Times New Roman" w:cs="Times New Roman"/>
          <w:sz w:val="24"/>
          <w:szCs w:val="24"/>
          <w:lang w:eastAsia="pt-BR"/>
        </w:rPr>
        <w:t>).</w:t>
      </w:r>
    </w:p>
    <w:p w14:paraId="3A951451" w14:textId="77777777" w:rsidR="006635B7" w:rsidRDefault="006635B7" w:rsidP="00FA342A">
      <w:pPr>
        <w:spacing w:line="360" w:lineRule="auto"/>
        <w:ind w:firstLine="1134"/>
        <w:jc w:val="both"/>
        <w:rPr>
          <w:rFonts w:ascii="Times New Roman" w:hAnsi="Times New Roman" w:cs="Times New Roman"/>
          <w:sz w:val="24"/>
          <w:szCs w:val="24"/>
          <w:lang w:eastAsia="pt-BR"/>
        </w:rPr>
      </w:pPr>
    </w:p>
    <w:p w14:paraId="04392FCF" w14:textId="77777777" w:rsidR="006635B7" w:rsidRPr="000A438B" w:rsidRDefault="006635B7" w:rsidP="00FA342A">
      <w:pPr>
        <w:spacing w:line="360" w:lineRule="auto"/>
        <w:ind w:firstLine="1134"/>
        <w:jc w:val="both"/>
        <w:rPr>
          <w:rFonts w:ascii="Times New Roman" w:hAnsi="Times New Roman" w:cs="Times New Roman"/>
          <w:sz w:val="24"/>
          <w:szCs w:val="24"/>
          <w:lang w:eastAsia="pt-BR"/>
        </w:rPr>
      </w:pPr>
    </w:p>
    <w:p w14:paraId="20EBDD83" w14:textId="77777777" w:rsidR="00FA342A" w:rsidRPr="000A438B" w:rsidRDefault="00FA342A" w:rsidP="00FA342A">
      <w:pPr>
        <w:spacing w:line="360" w:lineRule="auto"/>
        <w:rPr>
          <w:rFonts w:ascii="Times New Roman" w:hAnsi="Times New Roman" w:cs="Times New Roman"/>
          <w:b/>
          <w:spacing w:val="1"/>
          <w:sz w:val="24"/>
          <w:szCs w:val="24"/>
        </w:rPr>
      </w:pPr>
    </w:p>
    <w:p w14:paraId="139D9EBE" w14:textId="77777777" w:rsidR="00FA342A" w:rsidRPr="000A438B" w:rsidRDefault="0095266C" w:rsidP="00FA342A">
      <w:pPr>
        <w:pStyle w:val="Heading3"/>
        <w:rPr>
          <w:rFonts w:ascii="Times New Roman" w:hAnsi="Times New Roman" w:cs="Times New Roman"/>
          <w:color w:val="auto"/>
          <w:sz w:val="24"/>
          <w:szCs w:val="24"/>
        </w:rPr>
      </w:pPr>
      <w:bookmarkStart w:id="190" w:name="_Toc438102638"/>
      <w:r>
        <w:rPr>
          <w:rFonts w:ascii="Times New Roman" w:hAnsi="Times New Roman" w:cs="Times New Roman"/>
          <w:color w:val="auto"/>
          <w:sz w:val="24"/>
          <w:szCs w:val="24"/>
        </w:rPr>
        <w:t>3.7.3</w:t>
      </w:r>
      <w:r w:rsidR="00FA342A" w:rsidRPr="000A438B">
        <w:rPr>
          <w:rFonts w:ascii="Times New Roman" w:hAnsi="Times New Roman" w:cs="Times New Roman"/>
          <w:color w:val="auto"/>
          <w:sz w:val="24"/>
          <w:szCs w:val="24"/>
        </w:rPr>
        <w:t xml:space="preserve"> Síntese do </w:t>
      </w:r>
      <w:proofErr w:type="spellStart"/>
      <w:r w:rsidR="00FA342A" w:rsidRPr="000A438B">
        <w:rPr>
          <w:rFonts w:ascii="Times New Roman" w:hAnsi="Times New Roman" w:cs="Times New Roman"/>
          <w:color w:val="auto"/>
          <w:sz w:val="24"/>
          <w:szCs w:val="24"/>
        </w:rPr>
        <w:t>cDNA</w:t>
      </w:r>
      <w:bookmarkEnd w:id="190"/>
      <w:proofErr w:type="spellEnd"/>
    </w:p>
    <w:p w14:paraId="20DFA2B0" w14:textId="77777777" w:rsidR="00FA342A" w:rsidRPr="000A438B" w:rsidRDefault="00FA342A" w:rsidP="00FA342A">
      <w:pPr>
        <w:spacing w:line="360" w:lineRule="auto"/>
        <w:ind w:firstLine="720"/>
        <w:jc w:val="both"/>
        <w:rPr>
          <w:rFonts w:ascii="Times New Roman" w:hAnsi="Times New Roman" w:cs="Times New Roman"/>
          <w:sz w:val="24"/>
          <w:szCs w:val="24"/>
          <w:lang w:eastAsia="pt-BR"/>
        </w:rPr>
      </w:pPr>
    </w:p>
    <w:p w14:paraId="3E70EE3D" w14:textId="77777777" w:rsidR="00FA342A" w:rsidRPr="000A438B" w:rsidRDefault="00FA342A" w:rsidP="00FA342A">
      <w:pPr>
        <w:spacing w:line="360" w:lineRule="auto"/>
        <w:ind w:firstLine="1134"/>
        <w:jc w:val="both"/>
        <w:rPr>
          <w:rFonts w:ascii="Times New Roman" w:hAnsi="Times New Roman" w:cs="Times New Roman"/>
          <w:sz w:val="24"/>
          <w:szCs w:val="24"/>
        </w:rPr>
      </w:pPr>
      <w:r w:rsidRPr="000A438B">
        <w:rPr>
          <w:rFonts w:ascii="Times New Roman" w:hAnsi="Times New Roman" w:cs="Times New Roman"/>
          <w:sz w:val="24"/>
          <w:szCs w:val="24"/>
        </w:rPr>
        <w:t xml:space="preserve">O </w:t>
      </w:r>
      <w:proofErr w:type="spellStart"/>
      <w:r w:rsidRPr="000A438B">
        <w:rPr>
          <w:rFonts w:ascii="Times New Roman" w:hAnsi="Times New Roman" w:cs="Times New Roman"/>
          <w:sz w:val="24"/>
          <w:szCs w:val="24"/>
        </w:rPr>
        <w:t>cDNA</w:t>
      </w:r>
      <w:proofErr w:type="spellEnd"/>
      <w:r w:rsidRPr="000A438B">
        <w:rPr>
          <w:rFonts w:ascii="Times New Roman" w:hAnsi="Times New Roman" w:cs="Times New Roman"/>
          <w:sz w:val="24"/>
          <w:szCs w:val="24"/>
        </w:rPr>
        <w:t xml:space="preserve"> será sintetizado de acordo com o High </w:t>
      </w:r>
      <w:proofErr w:type="spellStart"/>
      <w:r w:rsidRPr="000A438B">
        <w:rPr>
          <w:rFonts w:ascii="Times New Roman" w:hAnsi="Times New Roman" w:cs="Times New Roman"/>
          <w:sz w:val="24"/>
          <w:szCs w:val="24"/>
        </w:rPr>
        <w:t>capacity</w:t>
      </w:r>
      <w:proofErr w:type="spellEnd"/>
      <w:r w:rsidRPr="000A438B">
        <w:rPr>
          <w:rFonts w:ascii="Times New Roman" w:hAnsi="Times New Roman" w:cs="Times New Roman"/>
          <w:sz w:val="24"/>
          <w:szCs w:val="24"/>
        </w:rPr>
        <w:t xml:space="preserve"> </w:t>
      </w:r>
      <w:proofErr w:type="spellStart"/>
      <w:r w:rsidRPr="000A438B">
        <w:rPr>
          <w:rFonts w:ascii="Times New Roman" w:hAnsi="Times New Roman" w:cs="Times New Roman"/>
          <w:sz w:val="24"/>
          <w:szCs w:val="24"/>
        </w:rPr>
        <w:t>cDNA</w:t>
      </w:r>
      <w:proofErr w:type="spellEnd"/>
      <w:r w:rsidRPr="000A438B">
        <w:rPr>
          <w:rFonts w:ascii="Times New Roman" w:hAnsi="Times New Roman" w:cs="Times New Roman"/>
          <w:sz w:val="24"/>
          <w:szCs w:val="24"/>
        </w:rPr>
        <w:t xml:space="preserve"> </w:t>
      </w:r>
      <w:proofErr w:type="spellStart"/>
      <w:r w:rsidRPr="000A438B">
        <w:rPr>
          <w:rFonts w:ascii="Times New Roman" w:hAnsi="Times New Roman" w:cs="Times New Roman"/>
          <w:sz w:val="24"/>
          <w:szCs w:val="24"/>
        </w:rPr>
        <w:t>Synthesis</w:t>
      </w:r>
      <w:proofErr w:type="spellEnd"/>
      <w:r w:rsidRPr="000A438B">
        <w:rPr>
          <w:rFonts w:ascii="Times New Roman" w:hAnsi="Times New Roman" w:cs="Times New Roman"/>
          <w:sz w:val="24"/>
          <w:szCs w:val="24"/>
        </w:rPr>
        <w:t xml:space="preserve"> Kit (</w:t>
      </w:r>
      <w:proofErr w:type="spellStart"/>
      <w:r w:rsidRPr="000A438B">
        <w:rPr>
          <w:rFonts w:ascii="Times New Roman" w:hAnsi="Times New Roman" w:cs="Times New Roman"/>
          <w:sz w:val="24"/>
          <w:szCs w:val="24"/>
        </w:rPr>
        <w:t>Invitrogen</w:t>
      </w:r>
      <w:proofErr w:type="spellEnd"/>
      <w:r w:rsidRPr="000A438B">
        <w:rPr>
          <w:rFonts w:ascii="Times New Roman" w:hAnsi="Times New Roman" w:cs="Times New Roman"/>
          <w:sz w:val="24"/>
          <w:szCs w:val="24"/>
        </w:rPr>
        <w:t xml:space="preserve">, USA). O volume final de cada amostra </w:t>
      </w:r>
      <w:del w:id="191" w:author="Francisco Felix" w:date="2016-06-26T12:53:00Z">
        <w:r w:rsidRPr="000A438B" w:rsidDel="004F58A1">
          <w:rPr>
            <w:rFonts w:ascii="Times New Roman" w:hAnsi="Times New Roman" w:cs="Times New Roman"/>
            <w:sz w:val="24"/>
            <w:szCs w:val="24"/>
          </w:rPr>
          <w:delText xml:space="preserve">foi </w:delText>
        </w:r>
      </w:del>
      <w:ins w:id="192" w:author="Francisco Felix" w:date="2016-06-26T12:53:00Z">
        <w:r w:rsidR="004F58A1">
          <w:rPr>
            <w:rFonts w:ascii="Times New Roman" w:hAnsi="Times New Roman" w:cs="Times New Roman"/>
            <w:sz w:val="24"/>
            <w:szCs w:val="24"/>
          </w:rPr>
          <w:t>será</w:t>
        </w:r>
        <w:r w:rsidR="004F58A1" w:rsidRPr="000A438B">
          <w:rPr>
            <w:rFonts w:ascii="Times New Roman" w:hAnsi="Times New Roman" w:cs="Times New Roman"/>
            <w:sz w:val="24"/>
            <w:szCs w:val="24"/>
          </w:rPr>
          <w:t xml:space="preserve"> </w:t>
        </w:r>
      </w:ins>
      <w:r w:rsidRPr="000A438B">
        <w:rPr>
          <w:rFonts w:ascii="Times New Roman" w:hAnsi="Times New Roman" w:cs="Times New Roman"/>
          <w:sz w:val="24"/>
          <w:szCs w:val="24"/>
        </w:rPr>
        <w:t xml:space="preserve">de 20μL: 2 µL do reagente 10x tampão da enzima; 0,8 µL de </w:t>
      </w:r>
      <w:proofErr w:type="spellStart"/>
      <w:r w:rsidRPr="000A438B">
        <w:rPr>
          <w:rFonts w:ascii="Times New Roman" w:hAnsi="Times New Roman" w:cs="Times New Roman"/>
          <w:sz w:val="24"/>
          <w:szCs w:val="24"/>
        </w:rPr>
        <w:t>oligonucleotídeos</w:t>
      </w:r>
      <w:proofErr w:type="spellEnd"/>
      <w:r w:rsidRPr="000A438B">
        <w:rPr>
          <w:rFonts w:ascii="Times New Roman" w:hAnsi="Times New Roman" w:cs="Times New Roman"/>
          <w:sz w:val="24"/>
          <w:szCs w:val="24"/>
        </w:rPr>
        <w:t xml:space="preserve">; 2 µL de primer; 1 µL da enzima </w:t>
      </w:r>
      <w:proofErr w:type="spellStart"/>
      <w:r w:rsidRPr="000A438B">
        <w:rPr>
          <w:rFonts w:ascii="Times New Roman" w:hAnsi="Times New Roman" w:cs="Times New Roman"/>
          <w:sz w:val="24"/>
          <w:szCs w:val="24"/>
        </w:rPr>
        <w:t>transcriptase</w:t>
      </w:r>
      <w:proofErr w:type="spellEnd"/>
      <w:r w:rsidRPr="000A438B">
        <w:rPr>
          <w:rFonts w:ascii="Times New Roman" w:hAnsi="Times New Roman" w:cs="Times New Roman"/>
          <w:sz w:val="24"/>
          <w:szCs w:val="24"/>
        </w:rPr>
        <w:t xml:space="preserve"> reversa; 1ng de RNA, onde o volume utilizado em µL será dependente da concentração inicial extraída; H</w:t>
      </w:r>
      <w:r w:rsidRPr="000A438B">
        <w:rPr>
          <w:rFonts w:ascii="Times New Roman" w:hAnsi="Times New Roman" w:cs="Times New Roman"/>
          <w:sz w:val="24"/>
          <w:szCs w:val="24"/>
          <w:vertAlign w:val="subscript"/>
        </w:rPr>
        <w:t>2</w:t>
      </w:r>
      <w:r w:rsidRPr="000A438B">
        <w:rPr>
          <w:rFonts w:ascii="Times New Roman" w:hAnsi="Times New Roman" w:cs="Times New Roman"/>
          <w:sz w:val="24"/>
          <w:szCs w:val="24"/>
        </w:rPr>
        <w:t xml:space="preserve">O de </w:t>
      </w:r>
      <w:proofErr w:type="spellStart"/>
      <w:r w:rsidRPr="000A438B">
        <w:rPr>
          <w:rFonts w:ascii="Times New Roman" w:hAnsi="Times New Roman" w:cs="Times New Roman"/>
          <w:sz w:val="24"/>
          <w:szCs w:val="24"/>
        </w:rPr>
        <w:t>nucleases</w:t>
      </w:r>
      <w:proofErr w:type="spellEnd"/>
      <w:r w:rsidRPr="000A438B">
        <w:rPr>
          <w:rFonts w:ascii="Times New Roman" w:hAnsi="Times New Roman" w:cs="Times New Roman"/>
          <w:sz w:val="24"/>
          <w:szCs w:val="24"/>
        </w:rPr>
        <w:t xml:space="preserve"> para completar 20 µL. O protocolo da reação </w:t>
      </w:r>
      <w:del w:id="193" w:author="Francisco Felix" w:date="2016-06-26T12:53:00Z">
        <w:r w:rsidRPr="000A438B" w:rsidDel="004F58A1">
          <w:rPr>
            <w:rFonts w:ascii="Times New Roman" w:hAnsi="Times New Roman" w:cs="Times New Roman"/>
            <w:sz w:val="24"/>
            <w:szCs w:val="24"/>
          </w:rPr>
          <w:delText xml:space="preserve">foi </w:delText>
        </w:r>
      </w:del>
      <w:ins w:id="194" w:author="Francisco Felix" w:date="2016-06-26T12:53:00Z">
        <w:r w:rsidR="004F58A1">
          <w:rPr>
            <w:rFonts w:ascii="Times New Roman" w:hAnsi="Times New Roman" w:cs="Times New Roman"/>
            <w:sz w:val="24"/>
            <w:szCs w:val="24"/>
          </w:rPr>
          <w:t>será</w:t>
        </w:r>
        <w:r w:rsidR="004F58A1" w:rsidRPr="000A438B">
          <w:rPr>
            <w:rFonts w:ascii="Times New Roman" w:hAnsi="Times New Roman" w:cs="Times New Roman"/>
            <w:sz w:val="24"/>
            <w:szCs w:val="24"/>
          </w:rPr>
          <w:t xml:space="preserve"> </w:t>
        </w:r>
      </w:ins>
      <w:r w:rsidRPr="000A438B">
        <w:rPr>
          <w:rFonts w:ascii="Times New Roman" w:hAnsi="Times New Roman" w:cs="Times New Roman"/>
          <w:sz w:val="24"/>
          <w:szCs w:val="24"/>
        </w:rPr>
        <w:t xml:space="preserve">realizado </w:t>
      </w:r>
      <w:ins w:id="195" w:author="Francisco Felix" w:date="2016-06-26T12:53:00Z">
        <w:r w:rsidR="004F58A1">
          <w:rPr>
            <w:rFonts w:ascii="Times New Roman" w:hAnsi="Times New Roman" w:cs="Times New Roman"/>
            <w:sz w:val="24"/>
            <w:szCs w:val="24"/>
          </w:rPr>
          <w:t>a</w:t>
        </w:r>
      </w:ins>
      <w:del w:id="196" w:author="Francisco Felix" w:date="2016-06-26T12:53:00Z">
        <w:r w:rsidRPr="000A438B" w:rsidDel="004F58A1">
          <w:rPr>
            <w:rFonts w:ascii="Times New Roman" w:hAnsi="Times New Roman" w:cs="Times New Roman"/>
            <w:sz w:val="24"/>
            <w:szCs w:val="24"/>
          </w:rPr>
          <w:delText>à</w:delText>
        </w:r>
      </w:del>
      <w:r w:rsidRPr="000A438B">
        <w:rPr>
          <w:rFonts w:ascii="Times New Roman" w:hAnsi="Times New Roman" w:cs="Times New Roman"/>
          <w:sz w:val="24"/>
          <w:szCs w:val="24"/>
        </w:rPr>
        <w:t xml:space="preserve"> 25º C por 10 min, 37º C por 120 min, 85º C por 5 min. O </w:t>
      </w:r>
      <w:proofErr w:type="spellStart"/>
      <w:r w:rsidRPr="000A438B">
        <w:rPr>
          <w:rFonts w:ascii="Times New Roman" w:hAnsi="Times New Roman" w:cs="Times New Roman"/>
          <w:sz w:val="24"/>
          <w:szCs w:val="24"/>
        </w:rPr>
        <w:t>cDNA</w:t>
      </w:r>
      <w:proofErr w:type="spellEnd"/>
      <w:r w:rsidRPr="000A438B">
        <w:rPr>
          <w:rFonts w:ascii="Times New Roman" w:hAnsi="Times New Roman" w:cs="Times New Roman"/>
          <w:sz w:val="24"/>
          <w:szCs w:val="24"/>
        </w:rPr>
        <w:t xml:space="preserve"> será armazenado em freezer a -20º C até a sua utilização no </w:t>
      </w:r>
      <w:proofErr w:type="spellStart"/>
      <w:r w:rsidRPr="000A438B">
        <w:rPr>
          <w:rFonts w:ascii="Times New Roman" w:hAnsi="Times New Roman" w:cs="Times New Roman"/>
          <w:sz w:val="24"/>
          <w:szCs w:val="24"/>
        </w:rPr>
        <w:t>qPCR</w:t>
      </w:r>
      <w:proofErr w:type="spellEnd"/>
      <w:r w:rsidRPr="000A438B">
        <w:rPr>
          <w:rFonts w:ascii="Times New Roman" w:hAnsi="Times New Roman" w:cs="Times New Roman"/>
          <w:sz w:val="24"/>
          <w:szCs w:val="24"/>
        </w:rPr>
        <w:t>.</w:t>
      </w:r>
    </w:p>
    <w:p w14:paraId="0D706BC3" w14:textId="77777777" w:rsidR="00FA342A" w:rsidRPr="000A438B" w:rsidRDefault="00FA342A" w:rsidP="00FA342A">
      <w:pPr>
        <w:pStyle w:val="Heading2"/>
        <w:rPr>
          <w:rFonts w:ascii="Times New Roman" w:hAnsi="Times New Roman" w:cs="Times New Roman"/>
          <w:color w:val="auto"/>
          <w:sz w:val="24"/>
          <w:szCs w:val="24"/>
        </w:rPr>
      </w:pPr>
    </w:p>
    <w:p w14:paraId="2CE2C3E6" w14:textId="77777777" w:rsidR="00FA342A" w:rsidRPr="000A438B" w:rsidRDefault="0095266C" w:rsidP="00FA342A">
      <w:pPr>
        <w:pStyle w:val="Heading3"/>
        <w:rPr>
          <w:rFonts w:ascii="Times New Roman" w:hAnsi="Times New Roman" w:cs="Times New Roman"/>
          <w:color w:val="auto"/>
          <w:spacing w:val="1"/>
          <w:sz w:val="24"/>
          <w:szCs w:val="24"/>
        </w:rPr>
      </w:pPr>
      <w:bookmarkStart w:id="197" w:name="_Toc438102639"/>
      <w:r>
        <w:rPr>
          <w:rFonts w:ascii="Times New Roman" w:hAnsi="Times New Roman" w:cs="Times New Roman"/>
          <w:color w:val="auto"/>
          <w:spacing w:val="1"/>
          <w:sz w:val="24"/>
          <w:szCs w:val="24"/>
        </w:rPr>
        <w:t>3.7.4</w:t>
      </w:r>
      <w:r w:rsidR="00FA342A" w:rsidRPr="000A438B">
        <w:rPr>
          <w:rFonts w:ascii="Times New Roman" w:hAnsi="Times New Roman" w:cs="Times New Roman"/>
          <w:color w:val="auto"/>
          <w:spacing w:val="1"/>
          <w:sz w:val="24"/>
          <w:szCs w:val="24"/>
        </w:rPr>
        <w:t xml:space="preserve"> </w:t>
      </w:r>
      <w:r w:rsidR="00FA342A" w:rsidRPr="000A438B">
        <w:rPr>
          <w:rFonts w:ascii="Times New Roman" w:hAnsi="Times New Roman" w:cs="Times New Roman"/>
          <w:color w:val="auto"/>
          <w:sz w:val="24"/>
          <w:szCs w:val="24"/>
        </w:rPr>
        <w:t>PCR quantitativo em tempo real (</w:t>
      </w:r>
      <w:proofErr w:type="spellStart"/>
      <w:r w:rsidR="00FA342A" w:rsidRPr="000A438B">
        <w:rPr>
          <w:rFonts w:ascii="Times New Roman" w:hAnsi="Times New Roman" w:cs="Times New Roman"/>
          <w:color w:val="auto"/>
          <w:sz w:val="24"/>
          <w:szCs w:val="24"/>
        </w:rPr>
        <w:t>qPCR</w:t>
      </w:r>
      <w:proofErr w:type="spellEnd"/>
      <w:r w:rsidR="00FA342A" w:rsidRPr="000A438B">
        <w:rPr>
          <w:rFonts w:ascii="Times New Roman" w:hAnsi="Times New Roman" w:cs="Times New Roman"/>
          <w:color w:val="auto"/>
          <w:sz w:val="24"/>
          <w:szCs w:val="24"/>
        </w:rPr>
        <w:t>)</w:t>
      </w:r>
      <w:bookmarkEnd w:id="197"/>
    </w:p>
    <w:p w14:paraId="128220E7" w14:textId="77777777" w:rsidR="00FA342A" w:rsidRPr="000A438B" w:rsidRDefault="00FA342A" w:rsidP="00FA342A">
      <w:pPr>
        <w:spacing w:line="360" w:lineRule="auto"/>
        <w:ind w:firstLine="720"/>
        <w:jc w:val="both"/>
        <w:rPr>
          <w:rFonts w:ascii="Times New Roman" w:hAnsi="Times New Roman" w:cs="Times New Roman"/>
          <w:sz w:val="24"/>
          <w:szCs w:val="24"/>
          <w:lang w:eastAsia="pt-BR"/>
        </w:rPr>
      </w:pPr>
    </w:p>
    <w:p w14:paraId="2535094C" w14:textId="77777777" w:rsidR="00FA342A" w:rsidRPr="000A438B" w:rsidRDefault="00FA342A" w:rsidP="00FA342A">
      <w:pPr>
        <w:spacing w:line="360" w:lineRule="auto"/>
        <w:ind w:firstLine="1134"/>
        <w:jc w:val="both"/>
        <w:rPr>
          <w:rFonts w:ascii="Times New Roman" w:hAnsi="Times New Roman" w:cs="Times New Roman"/>
          <w:sz w:val="24"/>
          <w:szCs w:val="24"/>
          <w:lang w:eastAsia="pt-BR"/>
        </w:rPr>
      </w:pPr>
      <w:r w:rsidRPr="000A438B">
        <w:rPr>
          <w:rFonts w:ascii="Times New Roman" w:hAnsi="Times New Roman" w:cs="Times New Roman"/>
          <w:sz w:val="24"/>
          <w:szCs w:val="24"/>
          <w:lang w:eastAsia="pt-BR"/>
        </w:rPr>
        <w:t xml:space="preserve">A expressão gênica de </w:t>
      </w:r>
      <w:proofErr w:type="spellStart"/>
      <w:r w:rsidRPr="000A438B">
        <w:rPr>
          <w:rFonts w:ascii="Times New Roman" w:hAnsi="Times New Roman" w:cs="Times New Roman"/>
          <w:sz w:val="24"/>
          <w:szCs w:val="24"/>
          <w:lang w:eastAsia="pt-BR"/>
        </w:rPr>
        <w:t>iNOS</w:t>
      </w:r>
      <w:proofErr w:type="spellEnd"/>
      <w:r w:rsidR="00467955">
        <w:rPr>
          <w:rFonts w:ascii="Times New Roman" w:hAnsi="Times New Roman" w:cs="Times New Roman"/>
          <w:sz w:val="24"/>
          <w:szCs w:val="24"/>
          <w:lang w:eastAsia="pt-BR"/>
        </w:rPr>
        <w:t xml:space="preserve"> e de </w:t>
      </w:r>
      <w:proofErr w:type="spellStart"/>
      <w:r w:rsidR="00467955">
        <w:rPr>
          <w:rFonts w:ascii="Times New Roman" w:hAnsi="Times New Roman" w:cs="Times New Roman"/>
          <w:sz w:val="24"/>
          <w:szCs w:val="24"/>
          <w:lang w:eastAsia="pt-BR"/>
        </w:rPr>
        <w:t>AchE</w:t>
      </w:r>
      <w:proofErr w:type="spellEnd"/>
      <w:r w:rsidRPr="000A438B">
        <w:rPr>
          <w:rFonts w:ascii="Times New Roman" w:hAnsi="Times New Roman" w:cs="Times New Roman"/>
          <w:sz w:val="24"/>
          <w:szCs w:val="24"/>
          <w:lang w:eastAsia="pt-BR"/>
        </w:rPr>
        <w:t xml:space="preserve"> será avaliada por meio do sistema de PCR em tempo real (</w:t>
      </w:r>
      <w:r w:rsidRPr="000A438B">
        <w:rPr>
          <w:rFonts w:ascii="Times New Roman" w:hAnsi="Times New Roman" w:cs="Times New Roman"/>
          <w:sz w:val="24"/>
          <w:szCs w:val="24"/>
          <w:shd w:val="clear" w:color="auto" w:fill="FFFFFF"/>
        </w:rPr>
        <w:t xml:space="preserve">Light </w:t>
      </w:r>
      <w:proofErr w:type="spellStart"/>
      <w:r w:rsidRPr="000A438B">
        <w:rPr>
          <w:rFonts w:ascii="Times New Roman" w:hAnsi="Times New Roman" w:cs="Times New Roman"/>
          <w:sz w:val="24"/>
          <w:szCs w:val="24"/>
          <w:shd w:val="clear" w:color="auto" w:fill="FFFFFF"/>
        </w:rPr>
        <w:t>cycler</w:t>
      </w:r>
      <w:proofErr w:type="spellEnd"/>
      <w:r w:rsidRPr="000A438B">
        <w:rPr>
          <w:rFonts w:ascii="Times New Roman" w:hAnsi="Times New Roman" w:cs="Times New Roman"/>
          <w:sz w:val="24"/>
          <w:szCs w:val="24"/>
          <w:shd w:val="clear" w:color="auto" w:fill="FFFFFF"/>
        </w:rPr>
        <w:t xml:space="preserve"> 96</w:t>
      </w:r>
      <w:r w:rsidRPr="000A438B">
        <w:rPr>
          <w:rFonts w:ascii="Times New Roman" w:hAnsi="Times New Roman" w:cs="Times New Roman"/>
          <w:sz w:val="24"/>
          <w:szCs w:val="24"/>
          <w:lang w:eastAsia="pt-BR"/>
        </w:rPr>
        <w:t xml:space="preserve">, Roche), utilizando kit de </w:t>
      </w:r>
      <w:proofErr w:type="spellStart"/>
      <w:r w:rsidRPr="000A438B">
        <w:rPr>
          <w:rFonts w:ascii="Times New Roman" w:hAnsi="Times New Roman" w:cs="Times New Roman"/>
          <w:sz w:val="24"/>
          <w:szCs w:val="24"/>
          <w:lang w:eastAsia="pt-BR"/>
        </w:rPr>
        <w:t>TaqMan</w:t>
      </w:r>
      <w:proofErr w:type="spellEnd"/>
      <w:r w:rsidRPr="000A438B">
        <w:rPr>
          <w:rFonts w:ascii="Times New Roman" w:hAnsi="Times New Roman" w:cs="Times New Roman"/>
          <w:sz w:val="24"/>
          <w:szCs w:val="24"/>
          <w:lang w:eastAsia="pt-BR"/>
        </w:rPr>
        <w:t xml:space="preserve"> PCR </w:t>
      </w:r>
      <w:proofErr w:type="spellStart"/>
      <w:r w:rsidRPr="000A438B">
        <w:rPr>
          <w:rFonts w:ascii="Times New Roman" w:hAnsi="Times New Roman" w:cs="Times New Roman"/>
          <w:sz w:val="24"/>
          <w:szCs w:val="24"/>
          <w:lang w:eastAsia="pt-BR"/>
        </w:rPr>
        <w:t>master</w:t>
      </w:r>
      <w:proofErr w:type="spellEnd"/>
      <w:r w:rsidRPr="000A438B">
        <w:rPr>
          <w:rFonts w:ascii="Times New Roman" w:hAnsi="Times New Roman" w:cs="Times New Roman"/>
          <w:sz w:val="24"/>
          <w:szCs w:val="24"/>
          <w:lang w:eastAsia="pt-BR"/>
        </w:rPr>
        <w:t xml:space="preserve"> </w:t>
      </w:r>
      <w:proofErr w:type="spellStart"/>
      <w:r w:rsidRPr="000A438B">
        <w:rPr>
          <w:rFonts w:ascii="Times New Roman" w:hAnsi="Times New Roman" w:cs="Times New Roman"/>
          <w:sz w:val="24"/>
          <w:szCs w:val="24"/>
          <w:lang w:eastAsia="pt-BR"/>
        </w:rPr>
        <w:t>mix</w:t>
      </w:r>
      <w:proofErr w:type="spellEnd"/>
      <w:r w:rsidRPr="000A438B">
        <w:rPr>
          <w:rFonts w:ascii="Times New Roman" w:hAnsi="Times New Roman" w:cs="Times New Roman"/>
          <w:sz w:val="24"/>
          <w:szCs w:val="24"/>
          <w:lang w:eastAsia="pt-BR"/>
        </w:rPr>
        <w:t xml:space="preserve"> (Life Technologies). O gene de referência utilizado </w:t>
      </w:r>
      <w:del w:id="198" w:author="Francisco Felix" w:date="2016-06-26T12:53:00Z">
        <w:r w:rsidRPr="000A438B" w:rsidDel="00AB396F">
          <w:rPr>
            <w:rFonts w:ascii="Times New Roman" w:hAnsi="Times New Roman" w:cs="Times New Roman"/>
            <w:sz w:val="24"/>
            <w:szCs w:val="24"/>
            <w:lang w:eastAsia="pt-BR"/>
          </w:rPr>
          <w:delText xml:space="preserve">foi </w:delText>
        </w:r>
      </w:del>
      <w:ins w:id="199" w:author="Francisco Felix" w:date="2016-06-26T12:53:00Z">
        <w:r w:rsidR="00AB396F">
          <w:rPr>
            <w:rFonts w:ascii="Times New Roman" w:hAnsi="Times New Roman" w:cs="Times New Roman"/>
            <w:sz w:val="24"/>
            <w:szCs w:val="24"/>
            <w:lang w:eastAsia="pt-BR"/>
          </w:rPr>
          <w:t>será</w:t>
        </w:r>
        <w:r w:rsidR="00AB396F" w:rsidRPr="000A438B">
          <w:rPr>
            <w:rFonts w:ascii="Times New Roman" w:hAnsi="Times New Roman" w:cs="Times New Roman"/>
            <w:sz w:val="24"/>
            <w:szCs w:val="24"/>
            <w:lang w:eastAsia="pt-BR"/>
          </w:rPr>
          <w:t xml:space="preserve"> </w:t>
        </w:r>
      </w:ins>
      <w:r w:rsidRPr="000A438B">
        <w:rPr>
          <w:rFonts w:ascii="Times New Roman" w:hAnsi="Times New Roman" w:cs="Times New Roman"/>
          <w:sz w:val="24"/>
          <w:szCs w:val="24"/>
          <w:lang w:eastAsia="pt-BR"/>
        </w:rPr>
        <w:t xml:space="preserve">o gliceraldeído-3-fosfato </w:t>
      </w:r>
      <w:proofErr w:type="spellStart"/>
      <w:r w:rsidRPr="000A438B">
        <w:rPr>
          <w:rFonts w:ascii="Times New Roman" w:hAnsi="Times New Roman" w:cs="Times New Roman"/>
          <w:sz w:val="24"/>
          <w:szCs w:val="24"/>
          <w:lang w:eastAsia="pt-BR"/>
        </w:rPr>
        <w:lastRenderedPageBreak/>
        <w:t>desidrogenase</w:t>
      </w:r>
      <w:proofErr w:type="spellEnd"/>
      <w:r w:rsidRPr="000A438B">
        <w:rPr>
          <w:rFonts w:ascii="Times New Roman" w:hAnsi="Times New Roman" w:cs="Times New Roman"/>
          <w:sz w:val="24"/>
          <w:szCs w:val="24"/>
          <w:lang w:eastAsia="pt-BR"/>
        </w:rPr>
        <w:t xml:space="preserve"> (GAPDH). Todas as sondas utilizadas e as condições do </w:t>
      </w:r>
      <w:proofErr w:type="spellStart"/>
      <w:r w:rsidRPr="000A438B">
        <w:rPr>
          <w:rFonts w:ascii="Times New Roman" w:hAnsi="Times New Roman" w:cs="Times New Roman"/>
          <w:sz w:val="24"/>
          <w:szCs w:val="24"/>
          <w:lang w:eastAsia="pt-BR"/>
        </w:rPr>
        <w:t>qPCR</w:t>
      </w:r>
      <w:proofErr w:type="spellEnd"/>
      <w:r w:rsidRPr="000A438B">
        <w:rPr>
          <w:rFonts w:ascii="Times New Roman" w:hAnsi="Times New Roman" w:cs="Times New Roman"/>
          <w:sz w:val="24"/>
          <w:szCs w:val="24"/>
          <w:lang w:eastAsia="pt-BR"/>
        </w:rPr>
        <w:t xml:space="preserve"> estão apresentadas no quadro 1.</w:t>
      </w:r>
    </w:p>
    <w:p w14:paraId="7EB2781B" w14:textId="77777777" w:rsidR="00FA342A" w:rsidRPr="000A438B" w:rsidRDefault="00FA342A" w:rsidP="00645431">
      <w:pPr>
        <w:spacing w:line="360" w:lineRule="auto"/>
        <w:ind w:firstLine="1134"/>
        <w:jc w:val="both"/>
        <w:rPr>
          <w:rFonts w:ascii="Times New Roman" w:hAnsi="Times New Roman" w:cs="Times New Roman"/>
          <w:sz w:val="24"/>
          <w:szCs w:val="24"/>
        </w:rPr>
      </w:pPr>
      <w:r w:rsidRPr="000A438B">
        <w:rPr>
          <w:rFonts w:ascii="Times New Roman" w:hAnsi="Times New Roman" w:cs="Times New Roman"/>
          <w:sz w:val="24"/>
          <w:szCs w:val="24"/>
          <w:lang w:eastAsia="pt-BR"/>
        </w:rPr>
        <w:t xml:space="preserve">Os valores de </w:t>
      </w:r>
      <w:proofErr w:type="spellStart"/>
      <w:r w:rsidRPr="000A438B">
        <w:rPr>
          <w:rFonts w:ascii="Times New Roman" w:hAnsi="Times New Roman" w:cs="Times New Roman"/>
          <w:i/>
          <w:sz w:val="24"/>
          <w:szCs w:val="24"/>
          <w:lang w:eastAsia="pt-BR"/>
        </w:rPr>
        <w:t>Threshold</w:t>
      </w:r>
      <w:proofErr w:type="spellEnd"/>
      <w:r w:rsidRPr="000A438B">
        <w:rPr>
          <w:rFonts w:ascii="Times New Roman" w:hAnsi="Times New Roman" w:cs="Times New Roman"/>
          <w:i/>
          <w:sz w:val="24"/>
          <w:szCs w:val="24"/>
          <w:lang w:eastAsia="pt-BR"/>
        </w:rPr>
        <w:t xml:space="preserve"> </w:t>
      </w:r>
      <w:proofErr w:type="spellStart"/>
      <w:r w:rsidRPr="000A438B">
        <w:rPr>
          <w:rFonts w:ascii="Times New Roman" w:hAnsi="Times New Roman" w:cs="Times New Roman"/>
          <w:i/>
          <w:sz w:val="24"/>
          <w:szCs w:val="24"/>
          <w:lang w:eastAsia="pt-BR"/>
        </w:rPr>
        <w:t>cycle</w:t>
      </w:r>
      <w:proofErr w:type="spellEnd"/>
      <w:r w:rsidRPr="000A438B">
        <w:rPr>
          <w:rFonts w:ascii="Times New Roman" w:hAnsi="Times New Roman" w:cs="Times New Roman"/>
          <w:sz w:val="24"/>
          <w:szCs w:val="24"/>
          <w:lang w:eastAsia="pt-BR"/>
        </w:rPr>
        <w:t xml:space="preserve"> (</w:t>
      </w:r>
      <w:proofErr w:type="spellStart"/>
      <w:r w:rsidRPr="000A438B">
        <w:rPr>
          <w:rFonts w:ascii="Times New Roman" w:hAnsi="Times New Roman" w:cs="Times New Roman"/>
          <w:sz w:val="24"/>
          <w:szCs w:val="24"/>
          <w:lang w:eastAsia="pt-BR"/>
        </w:rPr>
        <w:t>Cq</w:t>
      </w:r>
      <w:proofErr w:type="spellEnd"/>
      <w:r w:rsidRPr="000A438B">
        <w:rPr>
          <w:rFonts w:ascii="Times New Roman" w:hAnsi="Times New Roman" w:cs="Times New Roman"/>
          <w:sz w:val="24"/>
          <w:szCs w:val="24"/>
          <w:lang w:eastAsia="pt-BR"/>
        </w:rPr>
        <w:t xml:space="preserve"> ou </w:t>
      </w:r>
      <w:proofErr w:type="spellStart"/>
      <w:r w:rsidRPr="000A438B">
        <w:rPr>
          <w:rFonts w:ascii="Times New Roman" w:hAnsi="Times New Roman" w:cs="Times New Roman"/>
          <w:sz w:val="24"/>
          <w:szCs w:val="24"/>
          <w:lang w:eastAsia="pt-BR"/>
        </w:rPr>
        <w:t>Ct</w:t>
      </w:r>
      <w:proofErr w:type="spellEnd"/>
      <w:r w:rsidRPr="000A438B">
        <w:rPr>
          <w:rFonts w:ascii="Times New Roman" w:hAnsi="Times New Roman" w:cs="Times New Roman"/>
          <w:sz w:val="24"/>
          <w:szCs w:val="24"/>
          <w:lang w:eastAsia="pt-BR"/>
        </w:rPr>
        <w:t xml:space="preserve">), obtidos pelo software do equipamento, dos genes avaliados serão exportados para o Microsoft Office Excel 2010, no qual os níveis relativos de RNAm </w:t>
      </w:r>
      <w:del w:id="200" w:author="Francisco Felix" w:date="2016-06-26T12:54:00Z">
        <w:r w:rsidRPr="000A438B" w:rsidDel="00AB396F">
          <w:rPr>
            <w:rFonts w:ascii="Times New Roman" w:hAnsi="Times New Roman" w:cs="Times New Roman"/>
            <w:sz w:val="24"/>
            <w:szCs w:val="24"/>
            <w:lang w:eastAsia="pt-BR"/>
          </w:rPr>
          <w:delText xml:space="preserve">foram </w:delText>
        </w:r>
      </w:del>
      <w:ins w:id="201" w:author="Francisco Felix" w:date="2016-06-26T12:54:00Z">
        <w:r w:rsidR="00AB396F">
          <w:rPr>
            <w:rFonts w:ascii="Times New Roman" w:hAnsi="Times New Roman" w:cs="Times New Roman"/>
            <w:sz w:val="24"/>
            <w:szCs w:val="24"/>
            <w:lang w:eastAsia="pt-BR"/>
          </w:rPr>
          <w:t>serão</w:t>
        </w:r>
        <w:r w:rsidR="00AB396F" w:rsidRPr="000A438B">
          <w:rPr>
            <w:rFonts w:ascii="Times New Roman" w:hAnsi="Times New Roman" w:cs="Times New Roman"/>
            <w:sz w:val="24"/>
            <w:szCs w:val="24"/>
            <w:lang w:eastAsia="pt-BR"/>
          </w:rPr>
          <w:t xml:space="preserve"> </w:t>
        </w:r>
      </w:ins>
      <w:r w:rsidRPr="000A438B">
        <w:rPr>
          <w:rFonts w:ascii="Times New Roman" w:hAnsi="Times New Roman" w:cs="Times New Roman"/>
          <w:sz w:val="24"/>
          <w:szCs w:val="24"/>
          <w:lang w:eastAsia="pt-BR"/>
        </w:rPr>
        <w:t xml:space="preserve">calculados de acordo com a metodologia descrita por </w:t>
      </w:r>
      <w:proofErr w:type="spellStart"/>
      <w:r w:rsidRPr="000A438B">
        <w:rPr>
          <w:rFonts w:ascii="Times New Roman" w:hAnsi="Times New Roman" w:cs="Times New Roman"/>
          <w:sz w:val="24"/>
          <w:szCs w:val="24"/>
          <w:lang w:eastAsia="pt-BR"/>
        </w:rPr>
        <w:t>Livak</w:t>
      </w:r>
      <w:proofErr w:type="spellEnd"/>
      <w:r w:rsidRPr="000A438B">
        <w:rPr>
          <w:rFonts w:ascii="Times New Roman" w:hAnsi="Times New Roman" w:cs="Times New Roman"/>
          <w:sz w:val="24"/>
          <w:szCs w:val="24"/>
          <w:lang w:eastAsia="pt-BR"/>
        </w:rPr>
        <w:t xml:space="preserve"> e </w:t>
      </w:r>
      <w:proofErr w:type="spellStart"/>
      <w:r w:rsidRPr="000A438B">
        <w:rPr>
          <w:rFonts w:ascii="Times New Roman" w:hAnsi="Times New Roman" w:cs="Times New Roman"/>
          <w:sz w:val="24"/>
          <w:szCs w:val="24"/>
          <w:lang w:eastAsia="pt-BR"/>
        </w:rPr>
        <w:t>Schmittgen</w:t>
      </w:r>
      <w:proofErr w:type="spellEnd"/>
      <w:r w:rsidRPr="000A438B">
        <w:rPr>
          <w:rFonts w:ascii="Times New Roman" w:hAnsi="Times New Roman" w:cs="Times New Roman"/>
          <w:sz w:val="24"/>
          <w:szCs w:val="24"/>
          <w:lang w:eastAsia="pt-BR"/>
        </w:rPr>
        <w:t xml:space="preserve"> (2001).</w:t>
      </w:r>
    </w:p>
    <w:p w14:paraId="1FB6994C" w14:textId="77777777" w:rsidR="00FA342A" w:rsidRPr="000A438B" w:rsidRDefault="00FA342A" w:rsidP="00FA342A">
      <w:pPr>
        <w:rPr>
          <w:rFonts w:ascii="Times New Roman" w:hAnsi="Times New Roman" w:cs="Times New Roman"/>
          <w:sz w:val="24"/>
          <w:szCs w:val="24"/>
          <w:lang w:eastAsia="pt-BR"/>
        </w:rPr>
      </w:pPr>
    </w:p>
    <w:p w14:paraId="3B23CB42" w14:textId="77777777" w:rsidR="00FA342A" w:rsidRPr="000A438B" w:rsidRDefault="00FA342A" w:rsidP="00AD11EC">
      <w:bookmarkStart w:id="202" w:name="_Ref437858528"/>
      <w:bookmarkStart w:id="203" w:name="_Toc436642955"/>
      <w:bookmarkStart w:id="204" w:name="_Toc437988739"/>
      <w:bookmarkStart w:id="205" w:name="_Toc437988894"/>
      <w:bookmarkStart w:id="206" w:name="_Toc4381026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8"/>
        <w:gridCol w:w="4862"/>
      </w:tblGrid>
      <w:tr w:rsidR="00FA342A" w:rsidRPr="000A438B" w14:paraId="1FB8FAAA" w14:textId="77777777" w:rsidTr="00A57E8C">
        <w:trPr>
          <w:trHeight w:val="510"/>
        </w:trPr>
        <w:tc>
          <w:tcPr>
            <w:tcW w:w="8720" w:type="dxa"/>
            <w:gridSpan w:val="2"/>
            <w:tcBorders>
              <w:top w:val="single" w:sz="4" w:space="0" w:color="auto"/>
              <w:left w:val="single" w:sz="4" w:space="0" w:color="auto"/>
              <w:bottom w:val="single" w:sz="4" w:space="0" w:color="auto"/>
              <w:right w:val="single" w:sz="4" w:space="0" w:color="auto"/>
            </w:tcBorders>
            <w:shd w:val="clear" w:color="auto" w:fill="auto"/>
          </w:tcPr>
          <w:bookmarkEnd w:id="202"/>
          <w:bookmarkEnd w:id="203"/>
          <w:bookmarkEnd w:id="204"/>
          <w:bookmarkEnd w:id="205"/>
          <w:bookmarkEnd w:id="206"/>
          <w:p w14:paraId="673963DD" w14:textId="77777777" w:rsidR="00FA342A" w:rsidRPr="000A438B" w:rsidRDefault="00FA342A" w:rsidP="00FA342A">
            <w:pPr>
              <w:tabs>
                <w:tab w:val="left" w:pos="1935"/>
              </w:tabs>
              <w:rPr>
                <w:rFonts w:ascii="Times New Roman" w:hAnsi="Times New Roman" w:cs="Times New Roman"/>
                <w:sz w:val="24"/>
                <w:szCs w:val="24"/>
              </w:rPr>
            </w:pPr>
            <w:proofErr w:type="spellStart"/>
            <w:r w:rsidRPr="000A438B">
              <w:rPr>
                <w:rFonts w:ascii="Times New Roman" w:hAnsi="Times New Roman" w:cs="Times New Roman"/>
                <w:sz w:val="24"/>
                <w:szCs w:val="24"/>
              </w:rPr>
              <w:t>iNOS</w:t>
            </w:r>
            <w:proofErr w:type="spellEnd"/>
            <w:r w:rsidRPr="000A438B">
              <w:rPr>
                <w:rFonts w:ascii="Times New Roman" w:hAnsi="Times New Roman" w:cs="Times New Roman"/>
                <w:sz w:val="24"/>
                <w:szCs w:val="24"/>
              </w:rPr>
              <w:t xml:space="preserve"> (Óxido nítrico </w:t>
            </w:r>
            <w:proofErr w:type="spellStart"/>
            <w:r w:rsidRPr="000A438B">
              <w:rPr>
                <w:rFonts w:ascii="Times New Roman" w:hAnsi="Times New Roman" w:cs="Times New Roman"/>
                <w:sz w:val="24"/>
                <w:szCs w:val="24"/>
              </w:rPr>
              <w:t>sintase</w:t>
            </w:r>
            <w:proofErr w:type="spellEnd"/>
            <w:r w:rsidRPr="000A438B">
              <w:rPr>
                <w:rFonts w:ascii="Times New Roman" w:hAnsi="Times New Roman" w:cs="Times New Roman"/>
                <w:sz w:val="24"/>
                <w:szCs w:val="24"/>
              </w:rPr>
              <w:t xml:space="preserve"> induzida)</w:t>
            </w:r>
          </w:p>
        </w:tc>
      </w:tr>
      <w:tr w:rsidR="00FA342A" w:rsidRPr="000A438B" w14:paraId="02E32675" w14:textId="77777777" w:rsidTr="00A57E8C">
        <w:trPr>
          <w:trHeight w:val="510"/>
        </w:trPr>
        <w:tc>
          <w:tcPr>
            <w:tcW w:w="3858" w:type="dxa"/>
            <w:tcBorders>
              <w:top w:val="single" w:sz="4" w:space="0" w:color="auto"/>
              <w:left w:val="single" w:sz="4" w:space="0" w:color="auto"/>
              <w:bottom w:val="nil"/>
              <w:right w:val="nil"/>
            </w:tcBorders>
            <w:shd w:val="clear" w:color="auto" w:fill="auto"/>
          </w:tcPr>
          <w:p w14:paraId="16751C62" w14:textId="77777777"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ID assay</w:t>
            </w:r>
          </w:p>
        </w:tc>
        <w:tc>
          <w:tcPr>
            <w:tcW w:w="4862" w:type="dxa"/>
            <w:tcBorders>
              <w:top w:val="single" w:sz="4" w:space="0" w:color="auto"/>
              <w:left w:val="nil"/>
              <w:bottom w:val="nil"/>
              <w:right w:val="single" w:sz="4" w:space="0" w:color="auto"/>
            </w:tcBorders>
            <w:shd w:val="clear" w:color="auto" w:fill="auto"/>
          </w:tcPr>
          <w:p w14:paraId="25CEA02A" w14:textId="77777777"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Mm00440502_m1</w:t>
            </w:r>
          </w:p>
        </w:tc>
      </w:tr>
      <w:tr w:rsidR="00FA342A" w:rsidRPr="000A438B" w14:paraId="4D481129" w14:textId="77777777" w:rsidTr="00A57E8C">
        <w:trPr>
          <w:trHeight w:val="510"/>
        </w:trPr>
        <w:tc>
          <w:tcPr>
            <w:tcW w:w="3858" w:type="dxa"/>
            <w:tcBorders>
              <w:top w:val="nil"/>
              <w:left w:val="single" w:sz="4" w:space="0" w:color="auto"/>
              <w:bottom w:val="nil"/>
              <w:right w:val="nil"/>
            </w:tcBorders>
            <w:shd w:val="clear" w:color="auto" w:fill="auto"/>
          </w:tcPr>
          <w:p w14:paraId="5F46F6A6" w14:textId="77777777" w:rsidR="00FA342A" w:rsidRPr="000A438B" w:rsidRDefault="00FA342A" w:rsidP="00FA342A">
            <w:pPr>
              <w:tabs>
                <w:tab w:val="left" w:pos="1935"/>
              </w:tabs>
              <w:rPr>
                <w:rFonts w:ascii="Times New Roman" w:hAnsi="Times New Roman" w:cs="Times New Roman"/>
                <w:sz w:val="24"/>
                <w:szCs w:val="24"/>
                <w:lang w:val="en-US"/>
              </w:rPr>
            </w:pPr>
            <w:proofErr w:type="spellStart"/>
            <w:r w:rsidRPr="000A438B">
              <w:rPr>
                <w:rFonts w:ascii="Times New Roman" w:hAnsi="Times New Roman" w:cs="Times New Roman"/>
                <w:sz w:val="24"/>
                <w:szCs w:val="24"/>
                <w:lang w:val="en-US"/>
              </w:rPr>
              <w:t>TaQman</w:t>
            </w:r>
            <w:proofErr w:type="spellEnd"/>
            <w:r w:rsidRPr="000A438B">
              <w:rPr>
                <w:rFonts w:ascii="Times New Roman" w:hAnsi="Times New Roman" w:cs="Times New Roman"/>
                <w:sz w:val="24"/>
                <w:szCs w:val="24"/>
                <w:lang w:val="en-US"/>
              </w:rPr>
              <w:t xml:space="preserve"> probe </w:t>
            </w:r>
          </w:p>
        </w:tc>
        <w:tc>
          <w:tcPr>
            <w:tcW w:w="4862" w:type="dxa"/>
            <w:tcBorders>
              <w:top w:val="nil"/>
              <w:left w:val="nil"/>
              <w:bottom w:val="nil"/>
              <w:right w:val="single" w:sz="4" w:space="0" w:color="auto"/>
            </w:tcBorders>
            <w:shd w:val="clear" w:color="auto" w:fill="auto"/>
          </w:tcPr>
          <w:p w14:paraId="40711539" w14:textId="77777777"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GCCTTGTGTCAGCCCTCAGAGTACA</w:t>
            </w:r>
          </w:p>
        </w:tc>
      </w:tr>
      <w:tr w:rsidR="00FA342A" w:rsidRPr="000A438B" w14:paraId="3E8346C4" w14:textId="77777777" w:rsidTr="00A57E8C">
        <w:trPr>
          <w:trHeight w:val="510"/>
        </w:trPr>
        <w:tc>
          <w:tcPr>
            <w:tcW w:w="3858" w:type="dxa"/>
            <w:tcBorders>
              <w:top w:val="nil"/>
              <w:left w:val="single" w:sz="4" w:space="0" w:color="auto"/>
              <w:bottom w:val="nil"/>
              <w:right w:val="nil"/>
            </w:tcBorders>
            <w:shd w:val="clear" w:color="auto" w:fill="auto"/>
          </w:tcPr>
          <w:p w14:paraId="60C7297C" w14:textId="77777777" w:rsidR="00FA342A" w:rsidRPr="000A438B" w:rsidRDefault="00FA342A" w:rsidP="00FA342A">
            <w:pPr>
              <w:tabs>
                <w:tab w:val="left" w:pos="1935"/>
              </w:tabs>
              <w:rPr>
                <w:rFonts w:ascii="Times New Roman" w:hAnsi="Times New Roman" w:cs="Times New Roman"/>
                <w:sz w:val="24"/>
                <w:szCs w:val="24"/>
                <w:lang w:val="en-US"/>
              </w:rPr>
            </w:pPr>
            <w:proofErr w:type="spellStart"/>
            <w:r w:rsidRPr="000A438B">
              <w:rPr>
                <w:rFonts w:ascii="Times New Roman" w:hAnsi="Times New Roman" w:cs="Times New Roman"/>
                <w:sz w:val="24"/>
                <w:szCs w:val="24"/>
                <w:lang w:val="en-US"/>
              </w:rPr>
              <w:t>Amplicon</w:t>
            </w:r>
            <w:proofErr w:type="spellEnd"/>
            <w:r w:rsidRPr="000A438B">
              <w:rPr>
                <w:rFonts w:ascii="Times New Roman" w:hAnsi="Times New Roman" w:cs="Times New Roman"/>
                <w:sz w:val="24"/>
                <w:szCs w:val="24"/>
                <w:lang w:val="en-US"/>
              </w:rPr>
              <w:t xml:space="preserve"> length: </w:t>
            </w:r>
          </w:p>
        </w:tc>
        <w:tc>
          <w:tcPr>
            <w:tcW w:w="4862" w:type="dxa"/>
            <w:tcBorders>
              <w:top w:val="nil"/>
              <w:left w:val="nil"/>
              <w:bottom w:val="nil"/>
              <w:right w:val="single" w:sz="4" w:space="0" w:color="auto"/>
            </w:tcBorders>
            <w:shd w:val="clear" w:color="auto" w:fill="auto"/>
          </w:tcPr>
          <w:p w14:paraId="538F60D9" w14:textId="77777777"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66</w:t>
            </w:r>
          </w:p>
        </w:tc>
      </w:tr>
      <w:tr w:rsidR="00FA342A" w:rsidRPr="000A438B" w14:paraId="742E6A1C" w14:textId="77777777" w:rsidTr="00A57E8C">
        <w:trPr>
          <w:trHeight w:val="510"/>
        </w:trPr>
        <w:tc>
          <w:tcPr>
            <w:tcW w:w="8720" w:type="dxa"/>
            <w:gridSpan w:val="2"/>
            <w:tcBorders>
              <w:top w:val="single" w:sz="4" w:space="0" w:color="auto"/>
              <w:left w:val="single" w:sz="4" w:space="0" w:color="auto"/>
              <w:bottom w:val="single" w:sz="4" w:space="0" w:color="auto"/>
              <w:right w:val="single" w:sz="4" w:space="0" w:color="auto"/>
            </w:tcBorders>
            <w:shd w:val="clear" w:color="auto" w:fill="auto"/>
          </w:tcPr>
          <w:p w14:paraId="4D3E9030" w14:textId="77777777"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GAPDH (Gliceraldeido-3-fosfato </w:t>
            </w:r>
            <w:proofErr w:type="spellStart"/>
            <w:r w:rsidRPr="000A438B">
              <w:rPr>
                <w:rFonts w:ascii="Times New Roman" w:hAnsi="Times New Roman" w:cs="Times New Roman"/>
                <w:sz w:val="24"/>
                <w:szCs w:val="24"/>
                <w:lang w:val="en-US"/>
              </w:rPr>
              <w:t>desidrogenase</w:t>
            </w:r>
            <w:proofErr w:type="spellEnd"/>
            <w:r w:rsidRPr="000A438B">
              <w:rPr>
                <w:rFonts w:ascii="Times New Roman" w:hAnsi="Times New Roman" w:cs="Times New Roman"/>
                <w:sz w:val="24"/>
                <w:szCs w:val="24"/>
                <w:lang w:val="en-US"/>
              </w:rPr>
              <w:t>)</w:t>
            </w:r>
          </w:p>
        </w:tc>
      </w:tr>
      <w:tr w:rsidR="00FA342A" w:rsidRPr="000A438B" w14:paraId="6EEF8422" w14:textId="77777777" w:rsidTr="00A57E8C">
        <w:trPr>
          <w:trHeight w:val="510"/>
        </w:trPr>
        <w:tc>
          <w:tcPr>
            <w:tcW w:w="3858" w:type="dxa"/>
            <w:tcBorders>
              <w:top w:val="single" w:sz="4" w:space="0" w:color="auto"/>
              <w:left w:val="single" w:sz="4" w:space="0" w:color="auto"/>
              <w:bottom w:val="nil"/>
              <w:right w:val="nil"/>
            </w:tcBorders>
            <w:shd w:val="clear" w:color="auto" w:fill="auto"/>
          </w:tcPr>
          <w:p w14:paraId="33A9AADC" w14:textId="77777777"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ID assay</w:t>
            </w:r>
          </w:p>
        </w:tc>
        <w:tc>
          <w:tcPr>
            <w:tcW w:w="4862" w:type="dxa"/>
            <w:tcBorders>
              <w:top w:val="single" w:sz="4" w:space="0" w:color="auto"/>
              <w:left w:val="nil"/>
              <w:bottom w:val="nil"/>
              <w:right w:val="single" w:sz="4" w:space="0" w:color="auto"/>
            </w:tcBorders>
            <w:shd w:val="clear" w:color="auto" w:fill="auto"/>
          </w:tcPr>
          <w:p w14:paraId="0F0C88F9" w14:textId="77777777"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Mm99999915_g1</w:t>
            </w:r>
          </w:p>
        </w:tc>
      </w:tr>
      <w:tr w:rsidR="00FA342A" w:rsidRPr="000A438B" w14:paraId="607620B5" w14:textId="77777777" w:rsidTr="00A57E8C">
        <w:trPr>
          <w:trHeight w:val="510"/>
        </w:trPr>
        <w:tc>
          <w:tcPr>
            <w:tcW w:w="3858" w:type="dxa"/>
            <w:tcBorders>
              <w:top w:val="nil"/>
              <w:left w:val="single" w:sz="4" w:space="0" w:color="auto"/>
              <w:bottom w:val="nil"/>
              <w:right w:val="nil"/>
            </w:tcBorders>
            <w:shd w:val="clear" w:color="auto" w:fill="auto"/>
          </w:tcPr>
          <w:p w14:paraId="75ACF7B9" w14:textId="77777777" w:rsidR="00FA342A" w:rsidRPr="000A438B" w:rsidRDefault="00FA342A" w:rsidP="00FA342A">
            <w:pPr>
              <w:tabs>
                <w:tab w:val="left" w:pos="1935"/>
              </w:tabs>
              <w:rPr>
                <w:rFonts w:ascii="Times New Roman" w:hAnsi="Times New Roman" w:cs="Times New Roman"/>
                <w:sz w:val="24"/>
                <w:szCs w:val="24"/>
                <w:lang w:val="en-US"/>
              </w:rPr>
            </w:pPr>
            <w:proofErr w:type="spellStart"/>
            <w:r w:rsidRPr="000A438B">
              <w:rPr>
                <w:rFonts w:ascii="Times New Roman" w:hAnsi="Times New Roman" w:cs="Times New Roman"/>
                <w:sz w:val="24"/>
                <w:szCs w:val="24"/>
                <w:lang w:val="en-US"/>
              </w:rPr>
              <w:t>TaQman</w:t>
            </w:r>
            <w:proofErr w:type="spellEnd"/>
            <w:r w:rsidRPr="000A438B">
              <w:rPr>
                <w:rFonts w:ascii="Times New Roman" w:hAnsi="Times New Roman" w:cs="Times New Roman"/>
                <w:sz w:val="24"/>
                <w:szCs w:val="24"/>
                <w:lang w:val="en-US"/>
              </w:rPr>
              <w:t xml:space="preserve"> probe </w:t>
            </w:r>
          </w:p>
        </w:tc>
        <w:tc>
          <w:tcPr>
            <w:tcW w:w="4862" w:type="dxa"/>
            <w:tcBorders>
              <w:top w:val="nil"/>
              <w:left w:val="nil"/>
              <w:bottom w:val="nil"/>
              <w:right w:val="single" w:sz="4" w:space="0" w:color="auto"/>
            </w:tcBorders>
            <w:shd w:val="clear" w:color="auto" w:fill="auto"/>
          </w:tcPr>
          <w:p w14:paraId="07A8594A" w14:textId="77777777"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GGTGTGAACGGATTTGGCCGTATTG</w:t>
            </w:r>
          </w:p>
        </w:tc>
      </w:tr>
      <w:tr w:rsidR="00FA342A" w:rsidRPr="000A438B" w14:paraId="652D5C0B" w14:textId="77777777" w:rsidTr="00A57E8C">
        <w:trPr>
          <w:trHeight w:val="354"/>
        </w:trPr>
        <w:tc>
          <w:tcPr>
            <w:tcW w:w="3858" w:type="dxa"/>
            <w:tcBorders>
              <w:top w:val="nil"/>
              <w:left w:val="single" w:sz="4" w:space="0" w:color="auto"/>
              <w:bottom w:val="single" w:sz="4" w:space="0" w:color="auto"/>
              <w:right w:val="nil"/>
            </w:tcBorders>
            <w:shd w:val="clear" w:color="auto" w:fill="auto"/>
          </w:tcPr>
          <w:p w14:paraId="2ED19BC4" w14:textId="77777777" w:rsidR="00FA342A" w:rsidRPr="000A438B" w:rsidRDefault="00FA342A" w:rsidP="00FA342A">
            <w:pPr>
              <w:tabs>
                <w:tab w:val="left" w:pos="1935"/>
              </w:tabs>
              <w:rPr>
                <w:rFonts w:ascii="Times New Roman" w:hAnsi="Times New Roman" w:cs="Times New Roman"/>
                <w:sz w:val="24"/>
                <w:szCs w:val="24"/>
                <w:lang w:val="en-US"/>
              </w:rPr>
            </w:pPr>
            <w:proofErr w:type="spellStart"/>
            <w:r w:rsidRPr="000A438B">
              <w:rPr>
                <w:rFonts w:ascii="Times New Roman" w:hAnsi="Times New Roman" w:cs="Times New Roman"/>
                <w:sz w:val="24"/>
                <w:szCs w:val="24"/>
                <w:lang w:val="en-US"/>
              </w:rPr>
              <w:t>Amplicon</w:t>
            </w:r>
            <w:proofErr w:type="spellEnd"/>
            <w:r w:rsidRPr="000A438B">
              <w:rPr>
                <w:rFonts w:ascii="Times New Roman" w:hAnsi="Times New Roman" w:cs="Times New Roman"/>
                <w:sz w:val="24"/>
                <w:szCs w:val="24"/>
                <w:lang w:val="en-US"/>
              </w:rPr>
              <w:t xml:space="preserve"> length: </w:t>
            </w:r>
          </w:p>
        </w:tc>
        <w:tc>
          <w:tcPr>
            <w:tcW w:w="4862" w:type="dxa"/>
            <w:tcBorders>
              <w:top w:val="nil"/>
              <w:left w:val="nil"/>
              <w:bottom w:val="single" w:sz="4" w:space="0" w:color="auto"/>
              <w:right w:val="single" w:sz="4" w:space="0" w:color="auto"/>
            </w:tcBorders>
            <w:shd w:val="clear" w:color="auto" w:fill="auto"/>
          </w:tcPr>
          <w:p w14:paraId="3A518A24" w14:textId="77777777"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109</w:t>
            </w:r>
          </w:p>
        </w:tc>
      </w:tr>
      <w:tr w:rsidR="00A57E8C" w:rsidRPr="000A438B" w14:paraId="53185B02" w14:textId="77777777" w:rsidTr="00383FEE">
        <w:trPr>
          <w:trHeight w:val="402"/>
        </w:trPr>
        <w:tc>
          <w:tcPr>
            <w:tcW w:w="3858" w:type="dxa"/>
            <w:tcBorders>
              <w:top w:val="single" w:sz="4" w:space="0" w:color="auto"/>
              <w:left w:val="single" w:sz="4" w:space="0" w:color="auto"/>
              <w:bottom w:val="single" w:sz="4" w:space="0" w:color="auto"/>
              <w:right w:val="nil"/>
            </w:tcBorders>
            <w:shd w:val="clear" w:color="auto" w:fill="auto"/>
          </w:tcPr>
          <w:p w14:paraId="18311174" w14:textId="77777777" w:rsidR="00A57E8C" w:rsidRPr="000A438B" w:rsidRDefault="00A57E8C" w:rsidP="00FA342A">
            <w:pPr>
              <w:tabs>
                <w:tab w:val="left" w:pos="1935"/>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AchE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acetilcolinesterase</w:t>
            </w:r>
            <w:proofErr w:type="spellEnd"/>
            <w:r>
              <w:rPr>
                <w:rFonts w:ascii="Times New Roman" w:hAnsi="Times New Roman" w:cs="Times New Roman"/>
                <w:sz w:val="24"/>
                <w:szCs w:val="24"/>
                <w:lang w:val="en-US"/>
              </w:rPr>
              <w:t>)</w:t>
            </w:r>
          </w:p>
        </w:tc>
        <w:tc>
          <w:tcPr>
            <w:tcW w:w="4862" w:type="dxa"/>
            <w:tcBorders>
              <w:top w:val="single" w:sz="4" w:space="0" w:color="auto"/>
              <w:left w:val="nil"/>
              <w:bottom w:val="single" w:sz="4" w:space="0" w:color="auto"/>
              <w:right w:val="single" w:sz="4" w:space="0" w:color="auto"/>
            </w:tcBorders>
            <w:shd w:val="clear" w:color="auto" w:fill="auto"/>
          </w:tcPr>
          <w:p w14:paraId="2D77417E" w14:textId="77777777" w:rsidR="00A57E8C" w:rsidRPr="000A438B" w:rsidRDefault="00A57E8C" w:rsidP="00FA342A">
            <w:pPr>
              <w:tabs>
                <w:tab w:val="left" w:pos="1935"/>
              </w:tabs>
              <w:rPr>
                <w:rFonts w:ascii="Times New Roman" w:hAnsi="Times New Roman" w:cs="Times New Roman"/>
                <w:sz w:val="24"/>
                <w:szCs w:val="24"/>
                <w:lang w:val="en-US"/>
              </w:rPr>
            </w:pPr>
          </w:p>
        </w:tc>
      </w:tr>
      <w:tr w:rsidR="00383FEE" w:rsidRPr="000A438B" w14:paraId="49D2A528" w14:textId="77777777" w:rsidTr="00A57E8C">
        <w:trPr>
          <w:trHeight w:val="100"/>
        </w:trPr>
        <w:tc>
          <w:tcPr>
            <w:tcW w:w="3858" w:type="dxa"/>
            <w:tcBorders>
              <w:top w:val="single" w:sz="4" w:space="0" w:color="auto"/>
              <w:left w:val="single" w:sz="4" w:space="0" w:color="auto"/>
              <w:bottom w:val="nil"/>
              <w:right w:val="nil"/>
            </w:tcBorders>
            <w:shd w:val="clear" w:color="auto" w:fill="auto"/>
          </w:tcPr>
          <w:p w14:paraId="68684C91" w14:textId="77777777" w:rsidR="00383FEE" w:rsidRDefault="00383FEE" w:rsidP="00FA342A">
            <w:pPr>
              <w:tabs>
                <w:tab w:val="left" w:pos="1935"/>
              </w:tabs>
              <w:rPr>
                <w:rFonts w:ascii="Times New Roman" w:hAnsi="Times New Roman" w:cs="Times New Roman"/>
                <w:sz w:val="24"/>
                <w:szCs w:val="24"/>
                <w:lang w:val="en-US"/>
              </w:rPr>
            </w:pPr>
          </w:p>
        </w:tc>
        <w:tc>
          <w:tcPr>
            <w:tcW w:w="4862" w:type="dxa"/>
            <w:tcBorders>
              <w:top w:val="single" w:sz="4" w:space="0" w:color="auto"/>
              <w:left w:val="nil"/>
              <w:bottom w:val="nil"/>
              <w:right w:val="single" w:sz="4" w:space="0" w:color="auto"/>
            </w:tcBorders>
            <w:shd w:val="clear" w:color="auto" w:fill="auto"/>
          </w:tcPr>
          <w:p w14:paraId="044E45A6" w14:textId="77777777" w:rsidR="00383FEE" w:rsidRPr="000A438B" w:rsidRDefault="00383FEE" w:rsidP="00FA342A">
            <w:pPr>
              <w:tabs>
                <w:tab w:val="left" w:pos="1935"/>
              </w:tabs>
              <w:rPr>
                <w:rFonts w:ascii="Times New Roman" w:hAnsi="Times New Roman" w:cs="Times New Roman"/>
                <w:sz w:val="24"/>
                <w:szCs w:val="24"/>
                <w:lang w:val="en-US"/>
              </w:rPr>
            </w:pPr>
          </w:p>
        </w:tc>
      </w:tr>
      <w:tr w:rsidR="00A57E8C" w:rsidRPr="000A438B" w14:paraId="195C4486" w14:textId="77777777" w:rsidTr="00A57E8C">
        <w:trPr>
          <w:trHeight w:val="301"/>
        </w:trPr>
        <w:tc>
          <w:tcPr>
            <w:tcW w:w="3858" w:type="dxa"/>
            <w:tcBorders>
              <w:top w:val="nil"/>
              <w:left w:val="single" w:sz="4" w:space="0" w:color="auto"/>
              <w:bottom w:val="nil"/>
              <w:right w:val="nil"/>
            </w:tcBorders>
            <w:shd w:val="clear" w:color="auto" w:fill="auto"/>
          </w:tcPr>
          <w:p w14:paraId="3116BDAF" w14:textId="77777777" w:rsidR="00A57E8C" w:rsidRPr="000A438B" w:rsidRDefault="00A57E8C" w:rsidP="000E7B1E">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ID assay</w:t>
            </w:r>
          </w:p>
        </w:tc>
        <w:tc>
          <w:tcPr>
            <w:tcW w:w="4862" w:type="dxa"/>
            <w:tcBorders>
              <w:top w:val="nil"/>
              <w:left w:val="nil"/>
              <w:bottom w:val="nil"/>
              <w:right w:val="single" w:sz="4" w:space="0" w:color="auto"/>
            </w:tcBorders>
            <w:shd w:val="clear" w:color="auto" w:fill="auto"/>
          </w:tcPr>
          <w:p w14:paraId="5077A75C" w14:textId="77777777" w:rsidR="00A57E8C" w:rsidRPr="000A438B" w:rsidRDefault="00A57E8C" w:rsidP="000E7B1E">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Mm00440502_m1</w:t>
            </w:r>
          </w:p>
        </w:tc>
      </w:tr>
      <w:tr w:rsidR="00A57E8C" w:rsidRPr="000A438B" w14:paraId="6A97608C" w14:textId="77777777" w:rsidTr="00A57E8C">
        <w:trPr>
          <w:trHeight w:val="301"/>
        </w:trPr>
        <w:tc>
          <w:tcPr>
            <w:tcW w:w="3858" w:type="dxa"/>
            <w:tcBorders>
              <w:top w:val="nil"/>
              <w:left w:val="single" w:sz="4" w:space="0" w:color="auto"/>
              <w:bottom w:val="nil"/>
              <w:right w:val="nil"/>
            </w:tcBorders>
            <w:shd w:val="clear" w:color="auto" w:fill="auto"/>
          </w:tcPr>
          <w:p w14:paraId="03BD82D4" w14:textId="77777777" w:rsidR="00A57E8C" w:rsidRPr="000A438B" w:rsidRDefault="00A57E8C" w:rsidP="000E7B1E">
            <w:pPr>
              <w:tabs>
                <w:tab w:val="left" w:pos="1935"/>
              </w:tabs>
              <w:rPr>
                <w:rFonts w:ascii="Times New Roman" w:hAnsi="Times New Roman" w:cs="Times New Roman"/>
                <w:sz w:val="24"/>
                <w:szCs w:val="24"/>
                <w:lang w:val="en-US"/>
              </w:rPr>
            </w:pPr>
            <w:proofErr w:type="spellStart"/>
            <w:r w:rsidRPr="000A438B">
              <w:rPr>
                <w:rFonts w:ascii="Times New Roman" w:hAnsi="Times New Roman" w:cs="Times New Roman"/>
                <w:sz w:val="24"/>
                <w:szCs w:val="24"/>
                <w:lang w:val="en-US"/>
              </w:rPr>
              <w:t>TaQman</w:t>
            </w:r>
            <w:proofErr w:type="spellEnd"/>
            <w:r w:rsidRPr="000A438B">
              <w:rPr>
                <w:rFonts w:ascii="Times New Roman" w:hAnsi="Times New Roman" w:cs="Times New Roman"/>
                <w:sz w:val="24"/>
                <w:szCs w:val="24"/>
                <w:lang w:val="en-US"/>
              </w:rPr>
              <w:t xml:space="preserve"> probe </w:t>
            </w:r>
          </w:p>
        </w:tc>
        <w:tc>
          <w:tcPr>
            <w:tcW w:w="4862" w:type="dxa"/>
            <w:tcBorders>
              <w:top w:val="nil"/>
              <w:left w:val="nil"/>
              <w:bottom w:val="nil"/>
              <w:right w:val="single" w:sz="4" w:space="0" w:color="auto"/>
            </w:tcBorders>
            <w:shd w:val="clear" w:color="auto" w:fill="auto"/>
          </w:tcPr>
          <w:p w14:paraId="1850B0B2" w14:textId="77777777" w:rsidR="00A57E8C" w:rsidRPr="000A438B" w:rsidRDefault="00A57E8C" w:rsidP="00A57E8C">
            <w:pPr>
              <w:tabs>
                <w:tab w:val="left" w:pos="1935"/>
              </w:tabs>
              <w:rPr>
                <w:rFonts w:ascii="Times New Roman" w:hAnsi="Times New Roman" w:cs="Times New Roman"/>
                <w:sz w:val="24"/>
                <w:szCs w:val="24"/>
                <w:lang w:val="en-US"/>
              </w:rPr>
            </w:pPr>
            <w:r w:rsidRPr="00A57E8C">
              <w:rPr>
                <w:rFonts w:ascii="Times New Roman" w:hAnsi="Times New Roman" w:cs="Times New Roman"/>
                <w:sz w:val="24"/>
                <w:szCs w:val="24"/>
                <w:lang w:val="en-US"/>
              </w:rPr>
              <w:t>CCTGTGCGGGCAAAATTGCTGGATCCCT CGCTGAA</w:t>
            </w:r>
          </w:p>
        </w:tc>
      </w:tr>
      <w:tr w:rsidR="00A57E8C" w:rsidRPr="000A438B" w14:paraId="31B288B6" w14:textId="77777777" w:rsidTr="00A57E8C">
        <w:trPr>
          <w:trHeight w:val="301"/>
        </w:trPr>
        <w:tc>
          <w:tcPr>
            <w:tcW w:w="3858" w:type="dxa"/>
            <w:tcBorders>
              <w:top w:val="nil"/>
              <w:left w:val="single" w:sz="4" w:space="0" w:color="auto"/>
              <w:bottom w:val="single" w:sz="4" w:space="0" w:color="auto"/>
              <w:right w:val="nil"/>
            </w:tcBorders>
            <w:shd w:val="clear" w:color="auto" w:fill="auto"/>
          </w:tcPr>
          <w:p w14:paraId="4C5FCA6D" w14:textId="77777777" w:rsidR="00A57E8C" w:rsidRPr="000A438B" w:rsidRDefault="00A57E8C" w:rsidP="000E7B1E">
            <w:pPr>
              <w:tabs>
                <w:tab w:val="left" w:pos="1935"/>
              </w:tabs>
              <w:rPr>
                <w:rFonts w:ascii="Times New Roman" w:hAnsi="Times New Roman" w:cs="Times New Roman"/>
                <w:sz w:val="24"/>
                <w:szCs w:val="24"/>
                <w:lang w:val="en-US"/>
              </w:rPr>
            </w:pPr>
            <w:proofErr w:type="spellStart"/>
            <w:r w:rsidRPr="000A438B">
              <w:rPr>
                <w:rFonts w:ascii="Times New Roman" w:hAnsi="Times New Roman" w:cs="Times New Roman"/>
                <w:sz w:val="24"/>
                <w:szCs w:val="24"/>
                <w:lang w:val="en-US"/>
              </w:rPr>
              <w:t>Amplicon</w:t>
            </w:r>
            <w:proofErr w:type="spellEnd"/>
            <w:r w:rsidRPr="000A438B">
              <w:rPr>
                <w:rFonts w:ascii="Times New Roman" w:hAnsi="Times New Roman" w:cs="Times New Roman"/>
                <w:sz w:val="24"/>
                <w:szCs w:val="24"/>
                <w:lang w:val="en-US"/>
              </w:rPr>
              <w:t xml:space="preserve"> length: </w:t>
            </w:r>
          </w:p>
        </w:tc>
        <w:tc>
          <w:tcPr>
            <w:tcW w:w="4862" w:type="dxa"/>
            <w:tcBorders>
              <w:top w:val="nil"/>
              <w:left w:val="nil"/>
              <w:bottom w:val="single" w:sz="4" w:space="0" w:color="auto"/>
              <w:right w:val="single" w:sz="4" w:space="0" w:color="auto"/>
            </w:tcBorders>
            <w:shd w:val="clear" w:color="auto" w:fill="auto"/>
          </w:tcPr>
          <w:p w14:paraId="11E5A333" w14:textId="77777777" w:rsidR="00A57E8C" w:rsidRPr="000A438B" w:rsidRDefault="00A57E8C" w:rsidP="000E7B1E">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66</w:t>
            </w:r>
          </w:p>
        </w:tc>
      </w:tr>
    </w:tbl>
    <w:p w14:paraId="293375E6" w14:textId="77777777" w:rsidR="00FA342A" w:rsidRPr="000A438B" w:rsidRDefault="00FA342A" w:rsidP="00FA342A">
      <w:pPr>
        <w:rPr>
          <w:rFonts w:ascii="Times New Roman" w:hAnsi="Times New Roman" w:cs="Times New Roman"/>
          <w:sz w:val="24"/>
          <w:szCs w:val="24"/>
          <w:lang w:eastAsia="pt-BR"/>
        </w:rPr>
      </w:pPr>
      <w:r w:rsidRPr="000A438B">
        <w:rPr>
          <w:rFonts w:ascii="Times New Roman" w:hAnsi="Times New Roman" w:cs="Times New Roman"/>
          <w:sz w:val="24"/>
          <w:szCs w:val="24"/>
          <w:lang w:eastAsia="pt-BR"/>
        </w:rPr>
        <w:t>Fonte: Elaborado pela autora.</w:t>
      </w:r>
    </w:p>
    <w:p w14:paraId="363ED2D8" w14:textId="77777777" w:rsidR="00E62D51" w:rsidRDefault="00E62D51" w:rsidP="00E62D51">
      <w:pPr>
        <w:rPr>
          <w:rFonts w:ascii="Times New Roman" w:hAnsi="Times New Roman" w:cs="Times New Roman"/>
          <w:sz w:val="24"/>
          <w:szCs w:val="24"/>
          <w:lang w:eastAsia="pt-BR"/>
        </w:rPr>
      </w:pPr>
    </w:p>
    <w:p w14:paraId="232B7D97" w14:textId="77777777" w:rsidR="00FA342A" w:rsidRPr="00F41628" w:rsidRDefault="0095266C" w:rsidP="00FA342A">
      <w:pPr>
        <w:pStyle w:val="Heading3"/>
        <w:rPr>
          <w:rFonts w:ascii="Times New Roman" w:hAnsi="Times New Roman" w:cs="Times New Roman"/>
          <w:color w:val="auto"/>
          <w:sz w:val="24"/>
          <w:szCs w:val="24"/>
        </w:rPr>
      </w:pPr>
      <w:bookmarkStart w:id="207" w:name="_Toc438102634"/>
      <w:r>
        <w:rPr>
          <w:rFonts w:ascii="Times New Roman" w:hAnsi="Times New Roman" w:cs="Times New Roman"/>
          <w:color w:val="auto"/>
          <w:sz w:val="24"/>
          <w:szCs w:val="24"/>
        </w:rPr>
        <w:t>3.8</w:t>
      </w:r>
      <w:r w:rsidR="00FA342A" w:rsidRPr="00F41628">
        <w:rPr>
          <w:rFonts w:ascii="Times New Roman" w:hAnsi="Times New Roman" w:cs="Times New Roman"/>
          <w:color w:val="auto"/>
          <w:sz w:val="24"/>
          <w:szCs w:val="24"/>
        </w:rPr>
        <w:t xml:space="preserve"> Western </w:t>
      </w:r>
      <w:proofErr w:type="spellStart"/>
      <w:r w:rsidR="00FA342A" w:rsidRPr="00F41628">
        <w:rPr>
          <w:rFonts w:ascii="Times New Roman" w:hAnsi="Times New Roman" w:cs="Times New Roman"/>
          <w:color w:val="auto"/>
          <w:sz w:val="24"/>
          <w:szCs w:val="24"/>
        </w:rPr>
        <w:t>Blotting</w:t>
      </w:r>
      <w:bookmarkEnd w:id="207"/>
      <w:proofErr w:type="spellEnd"/>
    </w:p>
    <w:p w14:paraId="567DCA84" w14:textId="77777777" w:rsidR="00FA342A" w:rsidRPr="000A438B" w:rsidRDefault="00FA342A" w:rsidP="00FA342A">
      <w:pPr>
        <w:pStyle w:val="Heading2"/>
        <w:rPr>
          <w:rFonts w:ascii="Times New Roman" w:hAnsi="Times New Roman" w:cs="Times New Roman"/>
          <w:sz w:val="24"/>
          <w:szCs w:val="24"/>
        </w:rPr>
      </w:pPr>
    </w:p>
    <w:p w14:paraId="32CF20CA" w14:textId="77777777" w:rsidR="00FA342A" w:rsidRPr="000A438B" w:rsidRDefault="00FA342A" w:rsidP="00FA342A">
      <w:pPr>
        <w:spacing w:line="360" w:lineRule="auto"/>
        <w:ind w:firstLine="1134"/>
        <w:jc w:val="both"/>
        <w:rPr>
          <w:rFonts w:ascii="Times New Roman" w:hAnsi="Times New Roman" w:cs="Times New Roman"/>
          <w:color w:val="000000"/>
          <w:sz w:val="24"/>
          <w:szCs w:val="24"/>
          <w:lang w:eastAsia="pt-BR"/>
        </w:rPr>
      </w:pPr>
      <w:r w:rsidRPr="000A438B">
        <w:rPr>
          <w:rFonts w:ascii="Times New Roman" w:hAnsi="Times New Roman" w:cs="Times New Roman"/>
          <w:color w:val="000000"/>
          <w:sz w:val="24"/>
          <w:szCs w:val="24"/>
          <w:lang w:eastAsia="pt-BR"/>
        </w:rPr>
        <w:t>Inicialmente, será preparado 20 µg de proteína referente a cada amostra, adicionando tampão da amostra (</w:t>
      </w:r>
      <w:proofErr w:type="spellStart"/>
      <w:r w:rsidRPr="000A438B">
        <w:rPr>
          <w:rFonts w:ascii="Times New Roman" w:hAnsi="Times New Roman" w:cs="Times New Roman"/>
          <w:color w:val="000000"/>
          <w:sz w:val="24"/>
          <w:szCs w:val="24"/>
          <w:lang w:eastAsia="pt-BR"/>
        </w:rPr>
        <w:t>BioRad</w:t>
      </w:r>
      <w:proofErr w:type="spellEnd"/>
      <w:r w:rsidRPr="000A438B">
        <w:rPr>
          <w:rFonts w:ascii="Times New Roman" w:hAnsi="Times New Roman" w:cs="Times New Roman"/>
          <w:color w:val="000000"/>
          <w:sz w:val="24"/>
          <w:szCs w:val="24"/>
          <w:lang w:eastAsia="pt-BR"/>
        </w:rPr>
        <w:t xml:space="preserve">, EUA 65,8 </w:t>
      </w:r>
      <w:proofErr w:type="spellStart"/>
      <w:r w:rsidRPr="000A438B">
        <w:rPr>
          <w:rFonts w:ascii="Times New Roman" w:hAnsi="Times New Roman" w:cs="Times New Roman"/>
          <w:color w:val="000000"/>
          <w:sz w:val="24"/>
          <w:szCs w:val="24"/>
          <w:lang w:eastAsia="pt-BR"/>
        </w:rPr>
        <w:t>mM</w:t>
      </w:r>
      <w:proofErr w:type="spellEnd"/>
      <w:r w:rsidRPr="000A438B">
        <w:rPr>
          <w:rFonts w:ascii="Times New Roman" w:hAnsi="Times New Roman" w:cs="Times New Roman"/>
          <w:color w:val="000000"/>
          <w:sz w:val="24"/>
          <w:szCs w:val="24"/>
          <w:lang w:eastAsia="pt-BR"/>
        </w:rPr>
        <w:t xml:space="preserve"> Tris-</w:t>
      </w:r>
      <w:proofErr w:type="spellStart"/>
      <w:r w:rsidRPr="000A438B">
        <w:rPr>
          <w:rFonts w:ascii="Times New Roman" w:hAnsi="Times New Roman" w:cs="Times New Roman"/>
          <w:color w:val="000000"/>
          <w:sz w:val="24"/>
          <w:szCs w:val="24"/>
          <w:lang w:eastAsia="pt-BR"/>
        </w:rPr>
        <w:t>HCl</w:t>
      </w:r>
      <w:proofErr w:type="spellEnd"/>
      <w:r w:rsidRPr="000A438B">
        <w:rPr>
          <w:rFonts w:ascii="Times New Roman" w:hAnsi="Times New Roman" w:cs="Times New Roman"/>
          <w:color w:val="000000"/>
          <w:sz w:val="24"/>
          <w:szCs w:val="24"/>
          <w:lang w:eastAsia="pt-BR"/>
        </w:rPr>
        <w:t xml:space="preserve">, pH 6,8; 26,3% glicerol; 2,1% SDS; 0,01% azul de </w:t>
      </w:r>
      <w:proofErr w:type="spellStart"/>
      <w:r w:rsidRPr="000A438B">
        <w:rPr>
          <w:rFonts w:ascii="Times New Roman" w:hAnsi="Times New Roman" w:cs="Times New Roman"/>
          <w:color w:val="000000"/>
          <w:sz w:val="24"/>
          <w:szCs w:val="24"/>
          <w:lang w:eastAsia="pt-BR"/>
        </w:rPr>
        <w:t>bromofenol</w:t>
      </w:r>
      <w:proofErr w:type="spellEnd"/>
      <w:r w:rsidRPr="000A438B">
        <w:rPr>
          <w:rFonts w:ascii="Times New Roman" w:hAnsi="Times New Roman" w:cs="Times New Roman"/>
          <w:color w:val="000000"/>
          <w:sz w:val="24"/>
          <w:szCs w:val="24"/>
          <w:lang w:eastAsia="pt-BR"/>
        </w:rPr>
        <w:t>) e β-</w:t>
      </w:r>
      <w:proofErr w:type="spellStart"/>
      <w:r w:rsidRPr="000A438B">
        <w:rPr>
          <w:rFonts w:ascii="Times New Roman" w:hAnsi="Times New Roman" w:cs="Times New Roman"/>
          <w:color w:val="000000"/>
          <w:sz w:val="24"/>
          <w:szCs w:val="24"/>
          <w:lang w:eastAsia="pt-BR"/>
        </w:rPr>
        <w:t>mecaptoetanol</w:t>
      </w:r>
      <w:proofErr w:type="spellEnd"/>
      <w:r w:rsidRPr="000A438B">
        <w:rPr>
          <w:rFonts w:ascii="Times New Roman" w:hAnsi="Times New Roman" w:cs="Times New Roman"/>
          <w:color w:val="000000"/>
          <w:sz w:val="24"/>
          <w:szCs w:val="24"/>
          <w:lang w:eastAsia="pt-BR"/>
        </w:rPr>
        <w:t xml:space="preserve"> (</w:t>
      </w:r>
      <w:proofErr w:type="spellStart"/>
      <w:r w:rsidRPr="000A438B">
        <w:rPr>
          <w:rFonts w:ascii="Times New Roman" w:hAnsi="Times New Roman" w:cs="Times New Roman"/>
          <w:color w:val="000000"/>
          <w:sz w:val="24"/>
          <w:szCs w:val="24"/>
          <w:lang w:eastAsia="pt-BR"/>
        </w:rPr>
        <w:t>BioRad</w:t>
      </w:r>
      <w:proofErr w:type="spellEnd"/>
      <w:r w:rsidRPr="000A438B">
        <w:rPr>
          <w:rFonts w:ascii="Times New Roman" w:hAnsi="Times New Roman" w:cs="Times New Roman"/>
          <w:color w:val="000000"/>
          <w:sz w:val="24"/>
          <w:szCs w:val="24"/>
          <w:lang w:eastAsia="pt-BR"/>
        </w:rPr>
        <w:t xml:space="preserve">, EUA), </w:t>
      </w:r>
      <w:proofErr w:type="spellStart"/>
      <w:r w:rsidRPr="000A438B">
        <w:rPr>
          <w:rFonts w:ascii="Times New Roman" w:hAnsi="Times New Roman" w:cs="Times New Roman"/>
          <w:color w:val="000000"/>
          <w:sz w:val="24"/>
          <w:szCs w:val="24"/>
          <w:lang w:eastAsia="pt-BR"/>
        </w:rPr>
        <w:lastRenderedPageBreak/>
        <w:t>vortexando</w:t>
      </w:r>
      <w:proofErr w:type="spellEnd"/>
      <w:r w:rsidRPr="000A438B">
        <w:rPr>
          <w:rFonts w:ascii="Times New Roman" w:hAnsi="Times New Roman" w:cs="Times New Roman"/>
          <w:color w:val="000000"/>
          <w:sz w:val="24"/>
          <w:szCs w:val="24"/>
          <w:lang w:eastAsia="pt-BR"/>
        </w:rPr>
        <w:t xml:space="preserve"> por 10 s, aquecendo no banho </w:t>
      </w:r>
      <w:proofErr w:type="spellStart"/>
      <w:r w:rsidRPr="000A438B">
        <w:rPr>
          <w:rFonts w:ascii="Times New Roman" w:hAnsi="Times New Roman" w:cs="Times New Roman"/>
          <w:color w:val="000000"/>
          <w:sz w:val="24"/>
          <w:szCs w:val="24"/>
          <w:lang w:eastAsia="pt-BR"/>
        </w:rPr>
        <w:t>maria</w:t>
      </w:r>
      <w:proofErr w:type="spellEnd"/>
      <w:r w:rsidRPr="000A438B">
        <w:rPr>
          <w:rFonts w:ascii="Times New Roman" w:hAnsi="Times New Roman" w:cs="Times New Roman"/>
          <w:color w:val="000000"/>
          <w:sz w:val="24"/>
          <w:szCs w:val="24"/>
          <w:lang w:eastAsia="pt-BR"/>
        </w:rPr>
        <w:t xml:space="preserve"> (95ºC, 5 min) e centrifugando (10000 rpm, 4ºC, 30s). Em seguida, será realizado a eletroforese vertical de proteínas em gel de </w:t>
      </w:r>
      <w:proofErr w:type="spellStart"/>
      <w:r w:rsidRPr="000A438B">
        <w:rPr>
          <w:rFonts w:ascii="Times New Roman" w:hAnsi="Times New Roman" w:cs="Times New Roman"/>
          <w:color w:val="000000"/>
          <w:sz w:val="24"/>
          <w:szCs w:val="24"/>
          <w:lang w:eastAsia="pt-BR"/>
        </w:rPr>
        <w:t>poliacrilamida</w:t>
      </w:r>
      <w:proofErr w:type="spellEnd"/>
      <w:r w:rsidRPr="000A438B">
        <w:rPr>
          <w:rFonts w:ascii="Times New Roman" w:hAnsi="Times New Roman" w:cs="Times New Roman"/>
          <w:color w:val="000000"/>
          <w:sz w:val="24"/>
          <w:szCs w:val="24"/>
          <w:lang w:eastAsia="pt-BR"/>
        </w:rPr>
        <w:t xml:space="preserve">-SDS (SDS-PAGE) a 60 v nos primeiros 15 min para deposição das amostras no fundo do poço e 120 v para o restante da corrida, onde </w:t>
      </w:r>
      <w:del w:id="208" w:author="Francisco Felix" w:date="2016-06-26T12:54:00Z">
        <w:r w:rsidRPr="000A438B" w:rsidDel="00AB396F">
          <w:rPr>
            <w:rFonts w:ascii="Times New Roman" w:hAnsi="Times New Roman" w:cs="Times New Roman"/>
            <w:color w:val="000000"/>
            <w:sz w:val="24"/>
            <w:szCs w:val="24"/>
            <w:lang w:eastAsia="pt-BR"/>
          </w:rPr>
          <w:delText xml:space="preserve">foi </w:delText>
        </w:r>
      </w:del>
      <w:ins w:id="209" w:author="Francisco Felix" w:date="2016-06-26T12:54:00Z">
        <w:r w:rsidR="00AB396F">
          <w:rPr>
            <w:rFonts w:ascii="Times New Roman" w:hAnsi="Times New Roman" w:cs="Times New Roman"/>
            <w:color w:val="000000"/>
            <w:sz w:val="24"/>
            <w:szCs w:val="24"/>
            <w:lang w:eastAsia="pt-BR"/>
          </w:rPr>
          <w:t>será</w:t>
        </w:r>
        <w:r w:rsidR="00AB396F" w:rsidRPr="000A438B">
          <w:rPr>
            <w:rFonts w:ascii="Times New Roman" w:hAnsi="Times New Roman" w:cs="Times New Roman"/>
            <w:color w:val="000000"/>
            <w:sz w:val="24"/>
            <w:szCs w:val="24"/>
            <w:lang w:eastAsia="pt-BR"/>
          </w:rPr>
          <w:t xml:space="preserve"> </w:t>
        </w:r>
      </w:ins>
      <w:r w:rsidRPr="000A438B">
        <w:rPr>
          <w:rFonts w:ascii="Times New Roman" w:hAnsi="Times New Roman" w:cs="Times New Roman"/>
          <w:color w:val="000000"/>
          <w:sz w:val="24"/>
          <w:szCs w:val="24"/>
          <w:lang w:eastAsia="pt-BR"/>
        </w:rPr>
        <w:t>utilizado gel a 10% (</w:t>
      </w:r>
      <w:proofErr w:type="spellStart"/>
      <w:r w:rsidRPr="000A438B">
        <w:rPr>
          <w:rFonts w:ascii="Times New Roman" w:hAnsi="Times New Roman" w:cs="Times New Roman"/>
          <w:color w:val="000000"/>
          <w:sz w:val="24"/>
          <w:szCs w:val="24"/>
          <w:lang w:eastAsia="pt-BR"/>
        </w:rPr>
        <w:t>caspase</w:t>
      </w:r>
      <w:proofErr w:type="spellEnd"/>
      <w:r w:rsidRPr="000A438B">
        <w:rPr>
          <w:rFonts w:ascii="Times New Roman" w:hAnsi="Times New Roman" w:cs="Times New Roman"/>
          <w:color w:val="000000"/>
          <w:sz w:val="24"/>
          <w:szCs w:val="24"/>
          <w:lang w:eastAsia="pt-BR"/>
        </w:rPr>
        <w:t xml:space="preserve"> 3 e β-</w:t>
      </w:r>
      <w:proofErr w:type="spellStart"/>
      <w:r w:rsidRPr="000A438B">
        <w:rPr>
          <w:rFonts w:ascii="Times New Roman" w:hAnsi="Times New Roman" w:cs="Times New Roman"/>
          <w:color w:val="000000"/>
          <w:sz w:val="24"/>
          <w:szCs w:val="24"/>
          <w:lang w:eastAsia="pt-BR"/>
        </w:rPr>
        <w:t>catenina</w:t>
      </w:r>
      <w:proofErr w:type="spellEnd"/>
      <w:r w:rsidRPr="000A438B">
        <w:rPr>
          <w:rFonts w:ascii="Times New Roman" w:hAnsi="Times New Roman" w:cs="Times New Roman"/>
          <w:color w:val="000000"/>
          <w:sz w:val="24"/>
          <w:szCs w:val="24"/>
          <w:lang w:eastAsia="pt-BR"/>
        </w:rPr>
        <w:t xml:space="preserve">) ou e tampão de corrida (25 </w:t>
      </w:r>
      <w:proofErr w:type="spellStart"/>
      <w:r w:rsidRPr="000A438B">
        <w:rPr>
          <w:rFonts w:ascii="Times New Roman" w:hAnsi="Times New Roman" w:cs="Times New Roman"/>
          <w:color w:val="000000"/>
          <w:sz w:val="24"/>
          <w:szCs w:val="24"/>
          <w:lang w:eastAsia="pt-BR"/>
        </w:rPr>
        <w:t>mM</w:t>
      </w:r>
      <w:proofErr w:type="spellEnd"/>
      <w:r w:rsidRPr="000A438B">
        <w:rPr>
          <w:rFonts w:ascii="Times New Roman" w:hAnsi="Times New Roman" w:cs="Times New Roman"/>
          <w:color w:val="000000"/>
          <w:sz w:val="24"/>
          <w:szCs w:val="24"/>
          <w:lang w:eastAsia="pt-BR"/>
        </w:rPr>
        <w:t xml:space="preserve"> Tris; 192 </w:t>
      </w:r>
      <w:proofErr w:type="spellStart"/>
      <w:r w:rsidRPr="000A438B">
        <w:rPr>
          <w:rFonts w:ascii="Times New Roman" w:hAnsi="Times New Roman" w:cs="Times New Roman"/>
          <w:color w:val="000000"/>
          <w:sz w:val="24"/>
          <w:szCs w:val="24"/>
          <w:lang w:eastAsia="pt-BR"/>
        </w:rPr>
        <w:t>mM</w:t>
      </w:r>
      <w:proofErr w:type="spellEnd"/>
      <w:r w:rsidRPr="000A438B">
        <w:rPr>
          <w:rFonts w:ascii="Times New Roman" w:hAnsi="Times New Roman" w:cs="Times New Roman"/>
          <w:color w:val="000000"/>
          <w:sz w:val="24"/>
          <w:szCs w:val="24"/>
          <w:lang w:eastAsia="pt-BR"/>
        </w:rPr>
        <w:t xml:space="preserve"> glicina; 1% SDS). Após a corrida, será efetuado a transferência por eletroforese das proteínas do gel para a membrana de PVDF (</w:t>
      </w:r>
      <w:proofErr w:type="spellStart"/>
      <w:r w:rsidRPr="000A438B">
        <w:rPr>
          <w:rFonts w:ascii="Times New Roman" w:hAnsi="Times New Roman" w:cs="Times New Roman"/>
          <w:color w:val="000000"/>
          <w:sz w:val="24"/>
          <w:szCs w:val="24"/>
          <w:lang w:eastAsia="pt-BR"/>
        </w:rPr>
        <w:t>BioRad</w:t>
      </w:r>
      <w:proofErr w:type="spellEnd"/>
      <w:r w:rsidRPr="000A438B">
        <w:rPr>
          <w:rFonts w:ascii="Times New Roman" w:hAnsi="Times New Roman" w:cs="Times New Roman"/>
          <w:color w:val="000000"/>
          <w:sz w:val="24"/>
          <w:szCs w:val="24"/>
          <w:lang w:eastAsia="pt-BR"/>
        </w:rPr>
        <w:t xml:space="preserve">, EUA, Fluoreto de </w:t>
      </w:r>
      <w:proofErr w:type="spellStart"/>
      <w:r w:rsidRPr="000A438B">
        <w:rPr>
          <w:rFonts w:ascii="Times New Roman" w:hAnsi="Times New Roman" w:cs="Times New Roman"/>
          <w:color w:val="000000"/>
          <w:sz w:val="24"/>
          <w:szCs w:val="24"/>
          <w:lang w:eastAsia="pt-BR"/>
        </w:rPr>
        <w:t>polivinilideno</w:t>
      </w:r>
      <w:proofErr w:type="spellEnd"/>
      <w:r w:rsidRPr="000A438B">
        <w:rPr>
          <w:rFonts w:ascii="Times New Roman" w:hAnsi="Times New Roman" w:cs="Times New Roman"/>
          <w:color w:val="000000"/>
          <w:sz w:val="24"/>
          <w:szCs w:val="24"/>
          <w:lang w:eastAsia="pt-BR"/>
        </w:rPr>
        <w:t xml:space="preserve">) a 100 v por duas horas em tampão de transferência (25 </w:t>
      </w:r>
      <w:proofErr w:type="spellStart"/>
      <w:r w:rsidRPr="000A438B">
        <w:rPr>
          <w:rFonts w:ascii="Times New Roman" w:hAnsi="Times New Roman" w:cs="Times New Roman"/>
          <w:color w:val="000000"/>
          <w:sz w:val="24"/>
          <w:szCs w:val="24"/>
          <w:lang w:eastAsia="pt-BR"/>
        </w:rPr>
        <w:t>mM</w:t>
      </w:r>
      <w:proofErr w:type="spellEnd"/>
      <w:r w:rsidRPr="000A438B">
        <w:rPr>
          <w:rFonts w:ascii="Times New Roman" w:hAnsi="Times New Roman" w:cs="Times New Roman"/>
          <w:color w:val="000000"/>
          <w:sz w:val="24"/>
          <w:szCs w:val="24"/>
          <w:lang w:eastAsia="pt-BR"/>
        </w:rPr>
        <w:t xml:space="preserve"> Tris; 192 </w:t>
      </w:r>
      <w:proofErr w:type="spellStart"/>
      <w:r w:rsidRPr="000A438B">
        <w:rPr>
          <w:rFonts w:ascii="Times New Roman" w:hAnsi="Times New Roman" w:cs="Times New Roman"/>
          <w:color w:val="000000"/>
          <w:sz w:val="24"/>
          <w:szCs w:val="24"/>
          <w:lang w:eastAsia="pt-BR"/>
        </w:rPr>
        <w:t>mM</w:t>
      </w:r>
      <w:proofErr w:type="spellEnd"/>
      <w:r w:rsidRPr="000A438B">
        <w:rPr>
          <w:rFonts w:ascii="Times New Roman" w:hAnsi="Times New Roman" w:cs="Times New Roman"/>
          <w:color w:val="000000"/>
          <w:sz w:val="24"/>
          <w:szCs w:val="24"/>
          <w:lang w:eastAsia="pt-BR"/>
        </w:rPr>
        <w:t xml:space="preserve"> glicina; 20% metanol). Após esta etapa, as membranas serão bloqueadas por uma hora em agitação constante, para reduzir as ligações inespecíficas, com 5% BSA (Sigma-</w:t>
      </w:r>
      <w:proofErr w:type="spellStart"/>
      <w:r w:rsidRPr="000A438B">
        <w:rPr>
          <w:rFonts w:ascii="Times New Roman" w:hAnsi="Times New Roman" w:cs="Times New Roman"/>
          <w:color w:val="000000"/>
          <w:sz w:val="24"/>
          <w:szCs w:val="24"/>
          <w:lang w:eastAsia="pt-BR"/>
        </w:rPr>
        <w:t>Aldrich</w:t>
      </w:r>
      <w:proofErr w:type="spellEnd"/>
      <w:r w:rsidRPr="000A438B">
        <w:rPr>
          <w:rFonts w:ascii="Times New Roman" w:hAnsi="Times New Roman" w:cs="Times New Roman"/>
          <w:color w:val="000000"/>
          <w:sz w:val="24"/>
          <w:szCs w:val="24"/>
          <w:lang w:eastAsia="pt-BR"/>
        </w:rPr>
        <w:t>, EUA) diluído em tampão salina Tris-</w:t>
      </w:r>
      <w:proofErr w:type="spellStart"/>
      <w:r w:rsidRPr="000A438B">
        <w:rPr>
          <w:rFonts w:ascii="Times New Roman" w:hAnsi="Times New Roman" w:cs="Times New Roman"/>
          <w:color w:val="000000"/>
          <w:sz w:val="24"/>
          <w:szCs w:val="24"/>
          <w:lang w:eastAsia="pt-BR"/>
        </w:rPr>
        <w:t>HCl</w:t>
      </w:r>
      <w:proofErr w:type="spellEnd"/>
      <w:r w:rsidRPr="000A438B">
        <w:rPr>
          <w:rFonts w:ascii="Times New Roman" w:hAnsi="Times New Roman" w:cs="Times New Roman"/>
          <w:color w:val="000000"/>
          <w:sz w:val="24"/>
          <w:szCs w:val="24"/>
          <w:lang w:eastAsia="pt-BR"/>
        </w:rPr>
        <w:t xml:space="preserve"> suplementado com </w:t>
      </w:r>
      <w:proofErr w:type="spellStart"/>
      <w:r w:rsidRPr="000A438B">
        <w:rPr>
          <w:rFonts w:ascii="Times New Roman" w:hAnsi="Times New Roman" w:cs="Times New Roman"/>
          <w:color w:val="000000"/>
          <w:sz w:val="24"/>
          <w:szCs w:val="24"/>
          <w:lang w:eastAsia="pt-BR"/>
        </w:rPr>
        <w:t>Tween</w:t>
      </w:r>
      <w:proofErr w:type="spellEnd"/>
      <w:r w:rsidRPr="000A438B">
        <w:rPr>
          <w:rFonts w:ascii="Times New Roman" w:hAnsi="Times New Roman" w:cs="Times New Roman"/>
          <w:color w:val="000000"/>
          <w:sz w:val="24"/>
          <w:szCs w:val="24"/>
          <w:lang w:eastAsia="pt-BR"/>
        </w:rPr>
        <w:t xml:space="preserve"> 20 (TBST- 20 </w:t>
      </w:r>
      <w:proofErr w:type="spellStart"/>
      <w:r w:rsidRPr="000A438B">
        <w:rPr>
          <w:rFonts w:ascii="Times New Roman" w:hAnsi="Times New Roman" w:cs="Times New Roman"/>
          <w:color w:val="000000"/>
          <w:sz w:val="24"/>
          <w:szCs w:val="24"/>
          <w:lang w:eastAsia="pt-BR"/>
        </w:rPr>
        <w:t>mM</w:t>
      </w:r>
      <w:proofErr w:type="spellEnd"/>
      <w:r w:rsidRPr="000A438B">
        <w:rPr>
          <w:rFonts w:ascii="Times New Roman" w:hAnsi="Times New Roman" w:cs="Times New Roman"/>
          <w:color w:val="000000"/>
          <w:sz w:val="24"/>
          <w:szCs w:val="24"/>
          <w:lang w:eastAsia="pt-BR"/>
        </w:rPr>
        <w:t xml:space="preserve"> Tris pH 7,5; 150 </w:t>
      </w:r>
      <w:proofErr w:type="spellStart"/>
      <w:r w:rsidRPr="000A438B">
        <w:rPr>
          <w:rFonts w:ascii="Times New Roman" w:hAnsi="Times New Roman" w:cs="Times New Roman"/>
          <w:color w:val="000000"/>
          <w:sz w:val="24"/>
          <w:szCs w:val="24"/>
          <w:lang w:eastAsia="pt-BR"/>
        </w:rPr>
        <w:t>mM</w:t>
      </w:r>
      <w:proofErr w:type="spellEnd"/>
      <w:r w:rsidRPr="000A438B">
        <w:rPr>
          <w:rFonts w:ascii="Times New Roman" w:hAnsi="Times New Roman" w:cs="Times New Roman"/>
          <w:color w:val="000000"/>
          <w:sz w:val="24"/>
          <w:szCs w:val="24"/>
          <w:lang w:eastAsia="pt-BR"/>
        </w:rPr>
        <w:t xml:space="preserve"> </w:t>
      </w:r>
      <w:proofErr w:type="spellStart"/>
      <w:r w:rsidRPr="000A438B">
        <w:rPr>
          <w:rFonts w:ascii="Times New Roman" w:hAnsi="Times New Roman" w:cs="Times New Roman"/>
          <w:color w:val="000000"/>
          <w:sz w:val="24"/>
          <w:szCs w:val="24"/>
          <w:lang w:eastAsia="pt-BR"/>
        </w:rPr>
        <w:t>NaCl</w:t>
      </w:r>
      <w:proofErr w:type="spellEnd"/>
      <w:r w:rsidRPr="000A438B">
        <w:rPr>
          <w:rFonts w:ascii="Times New Roman" w:hAnsi="Times New Roman" w:cs="Times New Roman"/>
          <w:color w:val="000000"/>
          <w:sz w:val="24"/>
          <w:szCs w:val="24"/>
          <w:lang w:eastAsia="pt-BR"/>
        </w:rPr>
        <w:t xml:space="preserve">; 0,1% </w:t>
      </w:r>
      <w:proofErr w:type="spellStart"/>
      <w:r w:rsidRPr="000A438B">
        <w:rPr>
          <w:rFonts w:ascii="Times New Roman" w:hAnsi="Times New Roman" w:cs="Times New Roman"/>
          <w:color w:val="000000"/>
          <w:sz w:val="24"/>
          <w:szCs w:val="24"/>
          <w:lang w:eastAsia="pt-BR"/>
        </w:rPr>
        <w:t>Tween</w:t>
      </w:r>
      <w:proofErr w:type="spellEnd"/>
      <w:r w:rsidRPr="000A438B">
        <w:rPr>
          <w:rFonts w:ascii="Times New Roman" w:hAnsi="Times New Roman" w:cs="Times New Roman"/>
          <w:color w:val="000000"/>
          <w:sz w:val="24"/>
          <w:szCs w:val="24"/>
          <w:lang w:eastAsia="pt-BR"/>
        </w:rPr>
        <w:t xml:space="preserve"> 20). Em seguida, será realizado a lavagem das membranas com TBST, sendo três lavagens por 10 min cada. Na etapa seguinte, as membranas serão incubadas, overnight a 4ºC sob agitação constante, com os anticorpos </w:t>
      </w:r>
      <w:proofErr w:type="spellStart"/>
      <w:r w:rsidRPr="000A438B">
        <w:rPr>
          <w:rFonts w:ascii="Times New Roman" w:hAnsi="Times New Roman" w:cs="Times New Roman"/>
          <w:sz w:val="24"/>
          <w:szCs w:val="24"/>
        </w:rPr>
        <w:t>anti-caspase</w:t>
      </w:r>
      <w:proofErr w:type="spellEnd"/>
      <w:r w:rsidRPr="000A438B">
        <w:rPr>
          <w:rFonts w:ascii="Times New Roman" w:hAnsi="Times New Roman" w:cs="Times New Roman"/>
          <w:sz w:val="24"/>
          <w:szCs w:val="24"/>
        </w:rPr>
        <w:t xml:space="preserve"> 3 e </w:t>
      </w:r>
      <w:r w:rsidRPr="000A438B">
        <w:rPr>
          <w:rFonts w:ascii="Times New Roman" w:hAnsi="Times New Roman" w:cs="Times New Roman"/>
          <w:color w:val="000000"/>
          <w:sz w:val="24"/>
          <w:szCs w:val="24"/>
          <w:lang w:eastAsia="pt-BR"/>
        </w:rPr>
        <w:t>β-</w:t>
      </w:r>
      <w:proofErr w:type="spellStart"/>
      <w:r w:rsidRPr="000A438B">
        <w:rPr>
          <w:rFonts w:ascii="Times New Roman" w:hAnsi="Times New Roman" w:cs="Times New Roman"/>
          <w:color w:val="000000"/>
          <w:sz w:val="24"/>
          <w:szCs w:val="24"/>
          <w:lang w:eastAsia="pt-BR"/>
        </w:rPr>
        <w:t>catenina</w:t>
      </w:r>
      <w:proofErr w:type="spellEnd"/>
      <w:r w:rsidRPr="000A438B">
        <w:rPr>
          <w:rFonts w:ascii="Times New Roman" w:hAnsi="Times New Roman" w:cs="Times New Roman"/>
          <w:sz w:val="24"/>
          <w:szCs w:val="24"/>
        </w:rPr>
        <w:t>)</w:t>
      </w:r>
      <w:r w:rsidRPr="000A438B">
        <w:rPr>
          <w:rFonts w:ascii="Times New Roman" w:hAnsi="Times New Roman" w:cs="Times New Roman"/>
          <w:color w:val="000000"/>
          <w:sz w:val="24"/>
          <w:szCs w:val="24"/>
          <w:lang w:eastAsia="pt-BR"/>
        </w:rPr>
        <w:t xml:space="preserve"> diluídos em 1% de BSA em TBST. Após esta etapa, será realizado três lavagens de 10 min cada com TBST. As membranas serão incubadas com os anticorpos secundários HRP-</w:t>
      </w:r>
      <w:proofErr w:type="spellStart"/>
      <w:r w:rsidRPr="000A438B">
        <w:rPr>
          <w:rFonts w:ascii="Times New Roman" w:hAnsi="Times New Roman" w:cs="Times New Roman"/>
          <w:color w:val="000000"/>
          <w:sz w:val="24"/>
          <w:szCs w:val="24"/>
          <w:lang w:eastAsia="pt-BR"/>
        </w:rPr>
        <w:t>goat</w:t>
      </w:r>
      <w:proofErr w:type="spellEnd"/>
      <w:r w:rsidRPr="000A438B">
        <w:rPr>
          <w:rFonts w:ascii="Times New Roman" w:hAnsi="Times New Roman" w:cs="Times New Roman"/>
          <w:color w:val="000000"/>
          <w:sz w:val="24"/>
          <w:szCs w:val="24"/>
          <w:lang w:eastAsia="pt-BR"/>
        </w:rPr>
        <w:t xml:space="preserve"> </w:t>
      </w:r>
      <w:proofErr w:type="spellStart"/>
      <w:r w:rsidRPr="000A438B">
        <w:rPr>
          <w:rFonts w:ascii="Times New Roman" w:hAnsi="Times New Roman" w:cs="Times New Roman"/>
          <w:color w:val="000000"/>
          <w:sz w:val="24"/>
          <w:szCs w:val="24"/>
          <w:lang w:eastAsia="pt-BR"/>
        </w:rPr>
        <w:t>anti-rabbit</w:t>
      </w:r>
      <w:proofErr w:type="spellEnd"/>
      <w:r w:rsidRPr="000A438B">
        <w:rPr>
          <w:rFonts w:ascii="Times New Roman" w:hAnsi="Times New Roman" w:cs="Times New Roman"/>
          <w:sz w:val="24"/>
          <w:szCs w:val="24"/>
        </w:rPr>
        <w:t xml:space="preserve"> (</w:t>
      </w:r>
      <w:proofErr w:type="spellStart"/>
      <w:r w:rsidRPr="000A438B">
        <w:rPr>
          <w:rFonts w:ascii="Times New Roman" w:hAnsi="Times New Roman" w:cs="Times New Roman"/>
          <w:sz w:val="24"/>
          <w:szCs w:val="24"/>
        </w:rPr>
        <w:t>Invitrogen</w:t>
      </w:r>
      <w:proofErr w:type="spellEnd"/>
      <w:r w:rsidRPr="000A438B">
        <w:rPr>
          <w:rFonts w:ascii="Times New Roman" w:hAnsi="Times New Roman" w:cs="Times New Roman"/>
          <w:sz w:val="24"/>
          <w:szCs w:val="24"/>
        </w:rPr>
        <w:t xml:space="preserve">, 656120, 1:1000) ou </w:t>
      </w:r>
      <w:r w:rsidRPr="000A438B">
        <w:rPr>
          <w:rFonts w:ascii="Times New Roman" w:hAnsi="Times New Roman" w:cs="Times New Roman"/>
          <w:color w:val="000000"/>
          <w:sz w:val="24"/>
          <w:szCs w:val="24"/>
          <w:lang w:eastAsia="pt-BR"/>
        </w:rPr>
        <w:t>HRP-</w:t>
      </w:r>
      <w:proofErr w:type="spellStart"/>
      <w:r w:rsidRPr="000A438B">
        <w:rPr>
          <w:rFonts w:ascii="Times New Roman" w:hAnsi="Times New Roman" w:cs="Times New Roman"/>
          <w:color w:val="000000"/>
          <w:sz w:val="24"/>
          <w:szCs w:val="24"/>
          <w:lang w:eastAsia="pt-BR"/>
        </w:rPr>
        <w:t>rabbit</w:t>
      </w:r>
      <w:proofErr w:type="spellEnd"/>
      <w:r w:rsidRPr="000A438B">
        <w:rPr>
          <w:rFonts w:ascii="Times New Roman" w:hAnsi="Times New Roman" w:cs="Times New Roman"/>
          <w:color w:val="000000"/>
          <w:sz w:val="24"/>
          <w:szCs w:val="24"/>
          <w:lang w:eastAsia="pt-BR"/>
        </w:rPr>
        <w:t xml:space="preserve"> </w:t>
      </w:r>
      <w:proofErr w:type="spellStart"/>
      <w:r w:rsidRPr="000A438B">
        <w:rPr>
          <w:rFonts w:ascii="Times New Roman" w:hAnsi="Times New Roman" w:cs="Times New Roman"/>
          <w:color w:val="000000"/>
          <w:sz w:val="24"/>
          <w:szCs w:val="24"/>
          <w:lang w:eastAsia="pt-BR"/>
        </w:rPr>
        <w:t>anti-goat</w:t>
      </w:r>
      <w:proofErr w:type="spellEnd"/>
      <w:r w:rsidRPr="000A438B">
        <w:rPr>
          <w:rFonts w:ascii="Times New Roman" w:hAnsi="Times New Roman" w:cs="Times New Roman"/>
          <w:sz w:val="24"/>
          <w:szCs w:val="24"/>
        </w:rPr>
        <w:t xml:space="preserve"> (</w:t>
      </w:r>
      <w:proofErr w:type="spellStart"/>
      <w:r w:rsidRPr="000A438B">
        <w:rPr>
          <w:rFonts w:ascii="Times New Roman" w:hAnsi="Times New Roman" w:cs="Times New Roman"/>
          <w:sz w:val="24"/>
          <w:szCs w:val="24"/>
        </w:rPr>
        <w:t>Invitrogen</w:t>
      </w:r>
      <w:proofErr w:type="spellEnd"/>
      <w:r w:rsidRPr="000A438B">
        <w:rPr>
          <w:rFonts w:ascii="Times New Roman" w:hAnsi="Times New Roman" w:cs="Times New Roman"/>
          <w:sz w:val="24"/>
          <w:szCs w:val="24"/>
        </w:rPr>
        <w:t>, A16142, 1:1000)</w:t>
      </w:r>
      <w:r w:rsidRPr="000A438B">
        <w:rPr>
          <w:rFonts w:ascii="Times New Roman" w:hAnsi="Times New Roman" w:cs="Times New Roman"/>
          <w:color w:val="000000"/>
          <w:sz w:val="24"/>
          <w:szCs w:val="24"/>
          <w:lang w:eastAsia="pt-BR"/>
        </w:rPr>
        <w:t xml:space="preserve"> por duas horas em temperatura ambiente. Decorrido este tempo, as membranas serão lavadas três vezes, duração de 10 min cada, com TBST. Enfim, adicion</w:t>
      </w:r>
      <w:ins w:id="210" w:author="Francisco Felix" w:date="2016-06-26T12:55:00Z">
        <w:r w:rsidR="00AB396F">
          <w:rPr>
            <w:rFonts w:ascii="Times New Roman" w:hAnsi="Times New Roman" w:cs="Times New Roman"/>
            <w:color w:val="000000"/>
            <w:sz w:val="24"/>
            <w:szCs w:val="24"/>
            <w:lang w:eastAsia="pt-BR"/>
          </w:rPr>
          <w:t>ar</w:t>
        </w:r>
      </w:ins>
      <w:del w:id="211" w:author="Francisco Felix" w:date="2016-06-26T12:55:00Z">
        <w:r w:rsidRPr="000A438B" w:rsidDel="00AB396F">
          <w:rPr>
            <w:rFonts w:ascii="Times New Roman" w:hAnsi="Times New Roman" w:cs="Times New Roman"/>
            <w:color w:val="000000"/>
            <w:sz w:val="24"/>
            <w:szCs w:val="24"/>
            <w:lang w:eastAsia="pt-BR"/>
          </w:rPr>
          <w:delText>ou</w:delText>
        </w:r>
      </w:del>
      <w:r w:rsidRPr="000A438B">
        <w:rPr>
          <w:rFonts w:ascii="Times New Roman" w:hAnsi="Times New Roman" w:cs="Times New Roman"/>
          <w:color w:val="000000"/>
          <w:sz w:val="24"/>
          <w:szCs w:val="24"/>
          <w:lang w:eastAsia="pt-BR"/>
        </w:rPr>
        <w:t>-se</w:t>
      </w:r>
      <w:ins w:id="212" w:author="Francisco Felix" w:date="2016-06-26T12:55:00Z">
        <w:r w:rsidR="00AB396F">
          <w:rPr>
            <w:rFonts w:ascii="Times New Roman" w:hAnsi="Times New Roman" w:cs="Times New Roman"/>
            <w:color w:val="000000"/>
            <w:sz w:val="24"/>
            <w:szCs w:val="24"/>
            <w:lang w:eastAsia="pt-BR"/>
          </w:rPr>
          <w:t>-á</w:t>
        </w:r>
      </w:ins>
      <w:r w:rsidRPr="000A438B">
        <w:rPr>
          <w:rFonts w:ascii="Times New Roman" w:hAnsi="Times New Roman" w:cs="Times New Roman"/>
          <w:color w:val="000000"/>
          <w:sz w:val="24"/>
          <w:szCs w:val="24"/>
          <w:lang w:eastAsia="pt-BR"/>
        </w:rPr>
        <w:t xml:space="preserve"> o reagente de </w:t>
      </w:r>
      <w:proofErr w:type="spellStart"/>
      <w:r w:rsidRPr="000A438B">
        <w:rPr>
          <w:rFonts w:ascii="Times New Roman" w:hAnsi="Times New Roman" w:cs="Times New Roman"/>
          <w:color w:val="000000"/>
          <w:sz w:val="24"/>
          <w:szCs w:val="24"/>
          <w:lang w:eastAsia="pt-BR"/>
        </w:rPr>
        <w:t>quimioluminescência</w:t>
      </w:r>
      <w:proofErr w:type="spellEnd"/>
      <w:r w:rsidRPr="000A438B">
        <w:rPr>
          <w:rFonts w:ascii="Times New Roman" w:hAnsi="Times New Roman" w:cs="Times New Roman"/>
          <w:color w:val="000000"/>
          <w:sz w:val="24"/>
          <w:szCs w:val="24"/>
          <w:lang w:eastAsia="pt-BR"/>
        </w:rPr>
        <w:t xml:space="preserve"> (</w:t>
      </w:r>
      <w:proofErr w:type="spellStart"/>
      <w:r w:rsidRPr="000A438B">
        <w:rPr>
          <w:rFonts w:ascii="Times New Roman" w:hAnsi="Times New Roman" w:cs="Times New Roman"/>
          <w:color w:val="000000"/>
          <w:sz w:val="24"/>
          <w:szCs w:val="24"/>
          <w:lang w:eastAsia="pt-BR"/>
        </w:rPr>
        <w:t>BioRad</w:t>
      </w:r>
      <w:proofErr w:type="spellEnd"/>
      <w:r w:rsidRPr="000A438B">
        <w:rPr>
          <w:rFonts w:ascii="Times New Roman" w:hAnsi="Times New Roman" w:cs="Times New Roman"/>
          <w:color w:val="000000"/>
          <w:sz w:val="24"/>
          <w:szCs w:val="24"/>
          <w:lang w:eastAsia="pt-BR"/>
        </w:rPr>
        <w:t xml:space="preserve">, EUA, </w:t>
      </w:r>
      <w:proofErr w:type="spellStart"/>
      <w:r w:rsidRPr="000A438B">
        <w:rPr>
          <w:rFonts w:ascii="Times New Roman" w:hAnsi="Times New Roman" w:cs="Times New Roman"/>
          <w:i/>
          <w:color w:val="000000"/>
          <w:sz w:val="24"/>
          <w:szCs w:val="24"/>
          <w:lang w:eastAsia="pt-BR"/>
        </w:rPr>
        <w:t>Clarity</w:t>
      </w:r>
      <w:proofErr w:type="spellEnd"/>
      <w:r w:rsidRPr="000A438B">
        <w:rPr>
          <w:rFonts w:ascii="Times New Roman" w:hAnsi="Times New Roman" w:cs="Times New Roman"/>
          <w:i/>
          <w:color w:val="000000"/>
          <w:sz w:val="24"/>
          <w:szCs w:val="24"/>
          <w:lang w:eastAsia="pt-BR"/>
        </w:rPr>
        <w:t xml:space="preserve"> western ECL </w:t>
      </w:r>
      <w:proofErr w:type="spellStart"/>
      <w:r w:rsidRPr="000A438B">
        <w:rPr>
          <w:rFonts w:ascii="Times New Roman" w:hAnsi="Times New Roman" w:cs="Times New Roman"/>
          <w:i/>
          <w:color w:val="000000"/>
          <w:sz w:val="24"/>
          <w:szCs w:val="24"/>
          <w:lang w:eastAsia="pt-BR"/>
        </w:rPr>
        <w:t>blotting</w:t>
      </w:r>
      <w:proofErr w:type="spellEnd"/>
      <w:r w:rsidRPr="000A438B">
        <w:rPr>
          <w:rFonts w:ascii="Times New Roman" w:hAnsi="Times New Roman" w:cs="Times New Roman"/>
          <w:i/>
          <w:color w:val="000000"/>
          <w:sz w:val="24"/>
          <w:szCs w:val="24"/>
          <w:lang w:eastAsia="pt-BR"/>
        </w:rPr>
        <w:t xml:space="preserve"> </w:t>
      </w:r>
      <w:proofErr w:type="spellStart"/>
      <w:r w:rsidRPr="000A438B">
        <w:rPr>
          <w:rFonts w:ascii="Times New Roman" w:hAnsi="Times New Roman" w:cs="Times New Roman"/>
          <w:i/>
          <w:color w:val="000000"/>
          <w:sz w:val="24"/>
          <w:szCs w:val="24"/>
          <w:lang w:eastAsia="pt-BR"/>
        </w:rPr>
        <w:t>substrate</w:t>
      </w:r>
      <w:proofErr w:type="spellEnd"/>
      <w:r w:rsidRPr="000A438B">
        <w:rPr>
          <w:rFonts w:ascii="Times New Roman" w:hAnsi="Times New Roman" w:cs="Times New Roman"/>
          <w:color w:val="000000"/>
          <w:sz w:val="24"/>
          <w:szCs w:val="24"/>
          <w:lang w:eastAsia="pt-BR"/>
        </w:rPr>
        <w:t xml:space="preserve">) e as membranas </w:t>
      </w:r>
      <w:del w:id="213" w:author="Francisco Felix" w:date="2016-06-26T12:55:00Z">
        <w:r w:rsidRPr="000A438B" w:rsidDel="00AB396F">
          <w:rPr>
            <w:rFonts w:ascii="Times New Roman" w:hAnsi="Times New Roman" w:cs="Times New Roman"/>
            <w:color w:val="000000"/>
            <w:sz w:val="24"/>
            <w:szCs w:val="24"/>
            <w:lang w:eastAsia="pt-BR"/>
          </w:rPr>
          <w:delText xml:space="preserve">foram </w:delText>
        </w:r>
      </w:del>
      <w:ins w:id="214" w:author="Francisco Felix" w:date="2016-06-26T12:55:00Z">
        <w:r w:rsidR="00AB396F">
          <w:rPr>
            <w:rFonts w:ascii="Times New Roman" w:hAnsi="Times New Roman" w:cs="Times New Roman"/>
            <w:color w:val="000000"/>
            <w:sz w:val="24"/>
            <w:szCs w:val="24"/>
            <w:lang w:eastAsia="pt-BR"/>
          </w:rPr>
          <w:t>serão</w:t>
        </w:r>
        <w:r w:rsidR="00AB396F" w:rsidRPr="000A438B">
          <w:rPr>
            <w:rFonts w:ascii="Times New Roman" w:hAnsi="Times New Roman" w:cs="Times New Roman"/>
            <w:color w:val="000000"/>
            <w:sz w:val="24"/>
            <w:szCs w:val="24"/>
            <w:lang w:eastAsia="pt-BR"/>
          </w:rPr>
          <w:t xml:space="preserve"> </w:t>
        </w:r>
      </w:ins>
      <w:r w:rsidRPr="000A438B">
        <w:rPr>
          <w:rFonts w:ascii="Times New Roman" w:hAnsi="Times New Roman" w:cs="Times New Roman"/>
          <w:color w:val="000000"/>
          <w:sz w:val="24"/>
          <w:szCs w:val="24"/>
          <w:lang w:eastAsia="pt-BR"/>
        </w:rPr>
        <w:t xml:space="preserve">agitadas por 5 min. As imagens das bandas </w:t>
      </w:r>
      <w:del w:id="215" w:author="Francisco Felix" w:date="2016-06-26T12:55:00Z">
        <w:r w:rsidRPr="000A438B" w:rsidDel="00AB396F">
          <w:rPr>
            <w:rFonts w:ascii="Times New Roman" w:hAnsi="Times New Roman" w:cs="Times New Roman"/>
            <w:color w:val="000000"/>
            <w:sz w:val="24"/>
            <w:szCs w:val="24"/>
            <w:lang w:eastAsia="pt-BR"/>
          </w:rPr>
          <w:delText xml:space="preserve">foram </w:delText>
        </w:r>
      </w:del>
      <w:ins w:id="216" w:author="Francisco Felix" w:date="2016-06-26T12:55:00Z">
        <w:r w:rsidR="00AB396F">
          <w:rPr>
            <w:rFonts w:ascii="Times New Roman" w:hAnsi="Times New Roman" w:cs="Times New Roman"/>
            <w:color w:val="000000"/>
            <w:sz w:val="24"/>
            <w:szCs w:val="24"/>
            <w:lang w:eastAsia="pt-BR"/>
          </w:rPr>
          <w:t>serão</w:t>
        </w:r>
        <w:r w:rsidR="00AB396F" w:rsidRPr="000A438B">
          <w:rPr>
            <w:rFonts w:ascii="Times New Roman" w:hAnsi="Times New Roman" w:cs="Times New Roman"/>
            <w:color w:val="000000"/>
            <w:sz w:val="24"/>
            <w:szCs w:val="24"/>
            <w:lang w:eastAsia="pt-BR"/>
          </w:rPr>
          <w:t xml:space="preserve"> </w:t>
        </w:r>
      </w:ins>
      <w:r w:rsidRPr="000A438B">
        <w:rPr>
          <w:rFonts w:ascii="Times New Roman" w:hAnsi="Times New Roman" w:cs="Times New Roman"/>
          <w:color w:val="000000"/>
          <w:sz w:val="24"/>
          <w:szCs w:val="24"/>
          <w:lang w:eastAsia="pt-BR"/>
        </w:rPr>
        <w:t xml:space="preserve">capturadas por um sistema de  </w:t>
      </w:r>
      <w:proofErr w:type="spellStart"/>
      <w:r w:rsidRPr="000A438B">
        <w:rPr>
          <w:rFonts w:ascii="Times New Roman" w:hAnsi="Times New Roman" w:cs="Times New Roman"/>
          <w:color w:val="000000"/>
          <w:sz w:val="24"/>
          <w:szCs w:val="24"/>
          <w:lang w:eastAsia="pt-BR"/>
        </w:rPr>
        <w:t>ChemiDoc</w:t>
      </w:r>
      <w:proofErr w:type="spellEnd"/>
      <w:r w:rsidRPr="000A438B">
        <w:rPr>
          <w:rFonts w:ascii="Times New Roman" w:hAnsi="Times New Roman" w:cs="Times New Roman"/>
          <w:color w:val="000000"/>
          <w:sz w:val="24"/>
          <w:szCs w:val="24"/>
          <w:lang w:eastAsia="pt-BR"/>
        </w:rPr>
        <w:t xml:space="preserve"> XRS (</w:t>
      </w:r>
      <w:proofErr w:type="spellStart"/>
      <w:r w:rsidRPr="000A438B">
        <w:rPr>
          <w:rFonts w:ascii="Times New Roman" w:hAnsi="Times New Roman" w:cs="Times New Roman"/>
          <w:color w:val="000000"/>
          <w:sz w:val="24"/>
          <w:szCs w:val="24"/>
          <w:lang w:eastAsia="pt-BR"/>
        </w:rPr>
        <w:t>BioRad</w:t>
      </w:r>
      <w:proofErr w:type="spellEnd"/>
      <w:r w:rsidRPr="000A438B">
        <w:rPr>
          <w:rFonts w:ascii="Times New Roman" w:hAnsi="Times New Roman" w:cs="Times New Roman"/>
          <w:color w:val="000000"/>
          <w:sz w:val="24"/>
          <w:szCs w:val="24"/>
          <w:lang w:eastAsia="pt-BR"/>
        </w:rPr>
        <w:t xml:space="preserve">, EUA) .A densidade das bandas </w:t>
      </w:r>
      <w:del w:id="217" w:author="Francisco Felix" w:date="2016-06-26T12:55:00Z">
        <w:r w:rsidRPr="000A438B" w:rsidDel="00AB396F">
          <w:rPr>
            <w:rFonts w:ascii="Times New Roman" w:hAnsi="Times New Roman" w:cs="Times New Roman"/>
            <w:color w:val="000000"/>
            <w:sz w:val="24"/>
            <w:szCs w:val="24"/>
            <w:lang w:eastAsia="pt-BR"/>
          </w:rPr>
          <w:delText xml:space="preserve">foi </w:delText>
        </w:r>
      </w:del>
      <w:ins w:id="218" w:author="Francisco Felix" w:date="2016-06-26T12:55:00Z">
        <w:r w:rsidR="00AB396F">
          <w:rPr>
            <w:rFonts w:ascii="Times New Roman" w:hAnsi="Times New Roman" w:cs="Times New Roman"/>
            <w:color w:val="000000"/>
            <w:sz w:val="24"/>
            <w:szCs w:val="24"/>
            <w:lang w:eastAsia="pt-BR"/>
          </w:rPr>
          <w:t>ser</w:t>
        </w:r>
      </w:ins>
      <w:ins w:id="219" w:author="Francisco Felix" w:date="2016-06-26T12:56:00Z">
        <w:r w:rsidR="00AB396F">
          <w:rPr>
            <w:rFonts w:ascii="Times New Roman" w:hAnsi="Times New Roman" w:cs="Times New Roman"/>
            <w:color w:val="000000"/>
            <w:sz w:val="24"/>
            <w:szCs w:val="24"/>
            <w:lang w:eastAsia="pt-BR"/>
          </w:rPr>
          <w:t>á</w:t>
        </w:r>
      </w:ins>
      <w:ins w:id="220" w:author="Francisco Felix" w:date="2016-06-26T12:55:00Z">
        <w:r w:rsidR="00AB396F" w:rsidRPr="000A438B">
          <w:rPr>
            <w:rFonts w:ascii="Times New Roman" w:hAnsi="Times New Roman" w:cs="Times New Roman"/>
            <w:color w:val="000000"/>
            <w:sz w:val="24"/>
            <w:szCs w:val="24"/>
            <w:lang w:eastAsia="pt-BR"/>
          </w:rPr>
          <w:t xml:space="preserve"> </w:t>
        </w:r>
      </w:ins>
      <w:r w:rsidRPr="000A438B">
        <w:rPr>
          <w:rFonts w:ascii="Times New Roman" w:hAnsi="Times New Roman" w:cs="Times New Roman"/>
          <w:color w:val="000000"/>
          <w:sz w:val="24"/>
          <w:szCs w:val="24"/>
          <w:lang w:eastAsia="pt-BR"/>
        </w:rPr>
        <w:t xml:space="preserve">mensurada por meio do software </w:t>
      </w:r>
      <w:proofErr w:type="spellStart"/>
      <w:r w:rsidRPr="000A438B">
        <w:rPr>
          <w:rFonts w:ascii="Times New Roman" w:hAnsi="Times New Roman" w:cs="Times New Roman"/>
          <w:color w:val="000000"/>
          <w:sz w:val="24"/>
          <w:szCs w:val="24"/>
          <w:lang w:eastAsia="pt-BR"/>
        </w:rPr>
        <w:t>ImageJ</w:t>
      </w:r>
      <w:proofErr w:type="spellEnd"/>
      <w:r w:rsidRPr="000A438B">
        <w:rPr>
          <w:rFonts w:ascii="Times New Roman" w:hAnsi="Times New Roman" w:cs="Times New Roman"/>
          <w:color w:val="000000"/>
          <w:sz w:val="24"/>
          <w:szCs w:val="24"/>
          <w:lang w:eastAsia="pt-BR"/>
        </w:rPr>
        <w:t xml:space="preserve"> (NIH, </w:t>
      </w:r>
      <w:proofErr w:type="spellStart"/>
      <w:r w:rsidRPr="000A438B">
        <w:rPr>
          <w:rFonts w:ascii="Times New Roman" w:hAnsi="Times New Roman" w:cs="Times New Roman"/>
          <w:color w:val="000000"/>
          <w:sz w:val="24"/>
          <w:szCs w:val="24"/>
          <w:lang w:eastAsia="pt-BR"/>
        </w:rPr>
        <w:t>Bethesda</w:t>
      </w:r>
      <w:proofErr w:type="spellEnd"/>
      <w:r w:rsidRPr="000A438B">
        <w:rPr>
          <w:rFonts w:ascii="Times New Roman" w:hAnsi="Times New Roman" w:cs="Times New Roman"/>
          <w:color w:val="000000"/>
          <w:sz w:val="24"/>
          <w:szCs w:val="24"/>
          <w:lang w:eastAsia="pt-BR"/>
        </w:rPr>
        <w:t>, MD, EUA).</w:t>
      </w:r>
    </w:p>
    <w:p w14:paraId="4F29C25E" w14:textId="77777777" w:rsidR="00D27586" w:rsidRDefault="00D27586" w:rsidP="00D27586">
      <w:pPr>
        <w:ind w:left="720"/>
        <w:rPr>
          <w:rFonts w:ascii="Times New Roman" w:hAnsi="Times New Roman"/>
          <w:b/>
          <w:sz w:val="24"/>
          <w:szCs w:val="24"/>
        </w:rPr>
      </w:pPr>
    </w:p>
    <w:p w14:paraId="101279F3" w14:textId="77777777" w:rsidR="00F3539D" w:rsidRPr="00667DAA" w:rsidRDefault="00F3539D" w:rsidP="00F3539D">
      <w:pPr>
        <w:spacing w:line="360" w:lineRule="auto"/>
        <w:jc w:val="both"/>
        <w:rPr>
          <w:rFonts w:ascii="Times New Roman" w:eastAsia="Times New Roman" w:hAnsi="Times New Roman" w:cs="Times New Roman"/>
          <w:b/>
          <w:sz w:val="24"/>
          <w:szCs w:val="24"/>
          <w:lang w:eastAsia="pt-BR"/>
        </w:rPr>
      </w:pPr>
      <w:r w:rsidRPr="00667DAA">
        <w:rPr>
          <w:rFonts w:ascii="Times New Roman" w:eastAsia="Times New Roman" w:hAnsi="Times New Roman" w:cs="Times New Roman"/>
          <w:b/>
          <w:sz w:val="24"/>
          <w:szCs w:val="24"/>
          <w:lang w:eastAsia="pt-BR"/>
        </w:rPr>
        <w:t>3.9 Análise estatística</w:t>
      </w:r>
    </w:p>
    <w:p w14:paraId="2FDD2509" w14:textId="77777777" w:rsidR="00F3539D" w:rsidRPr="00667DAA" w:rsidRDefault="00F3539D" w:rsidP="00F3539D">
      <w:pPr>
        <w:spacing w:line="360" w:lineRule="auto"/>
        <w:ind w:left="1068"/>
        <w:jc w:val="both"/>
        <w:rPr>
          <w:rFonts w:ascii="Times New Roman" w:eastAsia="Times New Roman" w:hAnsi="Times New Roman" w:cs="Times New Roman"/>
          <w:sz w:val="24"/>
          <w:szCs w:val="24"/>
          <w:lang w:eastAsia="pt-BR"/>
        </w:rPr>
      </w:pPr>
    </w:p>
    <w:p w14:paraId="51E2A83B" w14:textId="77777777" w:rsidR="00F3539D" w:rsidRDefault="00F3539D" w:rsidP="00F3539D">
      <w:pPr>
        <w:spacing w:line="360" w:lineRule="auto"/>
        <w:ind w:firstLine="709"/>
        <w:jc w:val="both"/>
        <w:rPr>
          <w:rFonts w:ascii="Times New Roman" w:hAnsi="Times New Roman" w:cs="Times New Roman"/>
          <w:color w:val="000000"/>
          <w:sz w:val="24"/>
          <w:szCs w:val="24"/>
        </w:rPr>
      </w:pPr>
      <w:r w:rsidRPr="00667DAA">
        <w:rPr>
          <w:rFonts w:ascii="Times New Roman" w:hAnsi="Times New Roman" w:cs="Times New Roman"/>
          <w:color w:val="000000"/>
          <w:sz w:val="24"/>
          <w:szCs w:val="24"/>
        </w:rPr>
        <w:t xml:space="preserve">Será utilizada ANOVA e teste de </w:t>
      </w:r>
      <w:proofErr w:type="spellStart"/>
      <w:r w:rsidRPr="00667DAA">
        <w:rPr>
          <w:rFonts w:ascii="Times New Roman" w:hAnsi="Times New Roman" w:cs="Times New Roman"/>
          <w:color w:val="000000"/>
          <w:sz w:val="24"/>
          <w:szCs w:val="24"/>
        </w:rPr>
        <w:t>Student</w:t>
      </w:r>
      <w:proofErr w:type="spellEnd"/>
      <w:r w:rsidRPr="00667DAA">
        <w:rPr>
          <w:rFonts w:ascii="Times New Roman" w:hAnsi="Times New Roman" w:cs="Times New Roman"/>
          <w:color w:val="000000"/>
          <w:sz w:val="24"/>
          <w:szCs w:val="24"/>
        </w:rPr>
        <w:t xml:space="preserve"> Newman </w:t>
      </w:r>
      <w:proofErr w:type="spellStart"/>
      <w:r w:rsidRPr="00667DAA">
        <w:rPr>
          <w:rFonts w:ascii="Times New Roman" w:hAnsi="Times New Roman" w:cs="Times New Roman"/>
          <w:color w:val="000000"/>
          <w:sz w:val="24"/>
          <w:szCs w:val="24"/>
        </w:rPr>
        <w:t>Keuls</w:t>
      </w:r>
      <w:proofErr w:type="spellEnd"/>
      <w:r w:rsidRPr="00667DAA">
        <w:rPr>
          <w:rFonts w:ascii="Times New Roman" w:hAnsi="Times New Roman" w:cs="Times New Roman"/>
          <w:color w:val="000000"/>
          <w:sz w:val="24"/>
          <w:szCs w:val="24"/>
        </w:rPr>
        <w:t xml:space="preserve"> para os testes paramétricos. O programa de computador será o </w:t>
      </w:r>
      <w:proofErr w:type="spellStart"/>
      <w:r w:rsidRPr="00667DAA">
        <w:rPr>
          <w:rFonts w:ascii="Times New Roman" w:hAnsi="Times New Roman" w:cs="Times New Roman"/>
          <w:color w:val="000000"/>
          <w:sz w:val="24"/>
          <w:szCs w:val="24"/>
        </w:rPr>
        <w:t>GraphPad</w:t>
      </w:r>
      <w:proofErr w:type="spellEnd"/>
      <w:r w:rsidRPr="00667DAA">
        <w:rPr>
          <w:rFonts w:ascii="Times New Roman" w:hAnsi="Times New Roman" w:cs="Times New Roman"/>
          <w:color w:val="000000"/>
          <w:sz w:val="24"/>
          <w:szCs w:val="24"/>
        </w:rPr>
        <w:t xml:space="preserve"> </w:t>
      </w:r>
      <w:proofErr w:type="spellStart"/>
      <w:r w:rsidRPr="00667DAA">
        <w:rPr>
          <w:rFonts w:ascii="Times New Roman" w:hAnsi="Times New Roman" w:cs="Times New Roman"/>
          <w:color w:val="000000"/>
          <w:sz w:val="24"/>
          <w:szCs w:val="24"/>
        </w:rPr>
        <w:t>Prism</w:t>
      </w:r>
      <w:proofErr w:type="spellEnd"/>
      <w:r w:rsidRPr="00667DAA">
        <w:rPr>
          <w:rFonts w:ascii="Times New Roman" w:hAnsi="Times New Roman" w:cs="Times New Roman"/>
          <w:color w:val="000000"/>
          <w:sz w:val="24"/>
          <w:szCs w:val="24"/>
        </w:rPr>
        <w:t xml:space="preserve"> 5.0. O critério de significância será p&lt; 0,05.</w:t>
      </w:r>
    </w:p>
    <w:p w14:paraId="7F5CB0BA" w14:textId="77777777" w:rsidR="00196919" w:rsidRPr="000E7B1E" w:rsidRDefault="00196919" w:rsidP="00F3539D">
      <w:pPr>
        <w:spacing w:line="360" w:lineRule="auto"/>
        <w:ind w:firstLine="709"/>
        <w:jc w:val="both"/>
        <w:rPr>
          <w:rFonts w:ascii="Times New Roman" w:hAnsi="Times New Roman" w:cs="Times New Roman"/>
          <w:color w:val="000000"/>
          <w:sz w:val="24"/>
          <w:szCs w:val="24"/>
        </w:rPr>
      </w:pPr>
    </w:p>
    <w:p w14:paraId="21F4D2D9" w14:textId="77777777" w:rsidR="00F3539D" w:rsidRPr="000E7B1E" w:rsidRDefault="00F3539D" w:rsidP="000E7B1E">
      <w:pPr>
        <w:pStyle w:val="ListParagraph"/>
        <w:numPr>
          <w:ilvl w:val="0"/>
          <w:numId w:val="2"/>
        </w:numPr>
        <w:suppressAutoHyphens/>
        <w:spacing w:after="0" w:line="360" w:lineRule="auto"/>
        <w:jc w:val="both"/>
        <w:rPr>
          <w:rFonts w:ascii="Times New Roman" w:eastAsia="Times New Roman" w:hAnsi="Times New Roman"/>
          <w:b/>
          <w:sz w:val="24"/>
          <w:szCs w:val="24"/>
          <w:lang w:eastAsia="pt-BR"/>
        </w:rPr>
      </w:pPr>
      <w:r w:rsidRPr="000E7B1E">
        <w:rPr>
          <w:rFonts w:ascii="Times New Roman" w:eastAsia="Times New Roman" w:hAnsi="Times New Roman"/>
          <w:b/>
          <w:sz w:val="24"/>
          <w:szCs w:val="24"/>
          <w:lang w:eastAsia="pt-BR"/>
        </w:rPr>
        <w:lastRenderedPageBreak/>
        <w:t xml:space="preserve">RESULTADOS ESPERADOS </w:t>
      </w:r>
    </w:p>
    <w:p w14:paraId="48498B4D" w14:textId="77777777" w:rsidR="00F3539D" w:rsidRPr="00667DAA" w:rsidRDefault="00F3539D" w:rsidP="00F3539D">
      <w:pPr>
        <w:spacing w:line="360" w:lineRule="auto"/>
        <w:ind w:left="720"/>
        <w:jc w:val="both"/>
        <w:rPr>
          <w:rFonts w:ascii="Times New Roman" w:eastAsia="Times New Roman" w:hAnsi="Times New Roman" w:cs="Times New Roman"/>
          <w:b/>
          <w:sz w:val="24"/>
          <w:szCs w:val="24"/>
          <w:lang w:eastAsia="pt-BR"/>
        </w:rPr>
      </w:pPr>
    </w:p>
    <w:p w14:paraId="4871D2DA" w14:textId="77777777" w:rsidR="000E7B1E" w:rsidRDefault="00123EDE" w:rsidP="00F3539D">
      <w:pPr>
        <w:numPr>
          <w:ilvl w:val="0"/>
          <w:numId w:val="7"/>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Contribuição para um tratamento e/ou prevenção eficazes na </w:t>
      </w:r>
      <w:proofErr w:type="spellStart"/>
      <w:r>
        <w:rPr>
          <w:rFonts w:ascii="Times New Roman" w:hAnsi="Times New Roman" w:cs="Times New Roman"/>
          <w:sz w:val="24"/>
          <w:szCs w:val="24"/>
        </w:rPr>
        <w:t>neurotoxicidade</w:t>
      </w:r>
      <w:proofErr w:type="spellEnd"/>
      <w:r>
        <w:rPr>
          <w:rFonts w:ascii="Times New Roman" w:hAnsi="Times New Roman" w:cs="Times New Roman"/>
          <w:sz w:val="24"/>
          <w:szCs w:val="24"/>
        </w:rPr>
        <w:t xml:space="preserve"> induzida por cisplatina e com isso minimizar o sofrimento dos pacientes que fazem tratamento quimioterápico com a cisplatina;</w:t>
      </w:r>
    </w:p>
    <w:p w14:paraId="51B2D2C8" w14:textId="77777777" w:rsidR="00F3539D" w:rsidRPr="00667DAA" w:rsidRDefault="00F3539D" w:rsidP="00F3539D">
      <w:pPr>
        <w:numPr>
          <w:ilvl w:val="0"/>
          <w:numId w:val="7"/>
        </w:numPr>
        <w:suppressAutoHyphens/>
        <w:spacing w:after="0" w:line="360" w:lineRule="auto"/>
        <w:jc w:val="both"/>
        <w:rPr>
          <w:rFonts w:ascii="Times New Roman" w:hAnsi="Times New Roman" w:cs="Times New Roman"/>
          <w:sz w:val="24"/>
          <w:szCs w:val="24"/>
        </w:rPr>
      </w:pPr>
      <w:r w:rsidRPr="00667DAA">
        <w:rPr>
          <w:rFonts w:ascii="Times New Roman" w:hAnsi="Times New Roman" w:cs="Times New Roman"/>
          <w:sz w:val="24"/>
          <w:szCs w:val="24"/>
        </w:rPr>
        <w:t xml:space="preserve">Publicação de pelo menos 2 </w:t>
      </w:r>
      <w:del w:id="221" w:author="Francisco Felix" w:date="2016-06-27T14:00:00Z">
        <w:r w:rsidRPr="00667DAA" w:rsidDel="005D1926">
          <w:rPr>
            <w:rFonts w:ascii="Times New Roman" w:hAnsi="Times New Roman" w:cs="Times New Roman"/>
            <w:sz w:val="24"/>
            <w:szCs w:val="24"/>
          </w:rPr>
          <w:delText xml:space="preserve">papers </w:delText>
        </w:r>
      </w:del>
      <w:ins w:id="222" w:author="Francisco Felix" w:date="2016-06-27T14:00:00Z">
        <w:r w:rsidR="005D1926">
          <w:rPr>
            <w:rFonts w:ascii="Times New Roman" w:hAnsi="Times New Roman" w:cs="Times New Roman"/>
            <w:sz w:val="24"/>
            <w:szCs w:val="24"/>
          </w:rPr>
          <w:t>trabalhos</w:t>
        </w:r>
        <w:bookmarkStart w:id="223" w:name="_GoBack"/>
        <w:bookmarkEnd w:id="223"/>
        <w:r w:rsidR="005D1926" w:rsidRPr="00667DAA">
          <w:rPr>
            <w:rFonts w:ascii="Times New Roman" w:hAnsi="Times New Roman" w:cs="Times New Roman"/>
            <w:sz w:val="24"/>
            <w:szCs w:val="24"/>
          </w:rPr>
          <w:t xml:space="preserve"> </w:t>
        </w:r>
      </w:ins>
      <w:r w:rsidRPr="00667DAA">
        <w:rPr>
          <w:rFonts w:ascii="Times New Roman" w:hAnsi="Times New Roman" w:cs="Times New Roman"/>
          <w:sz w:val="24"/>
          <w:szCs w:val="24"/>
        </w:rPr>
        <w:t>em periódicos de circulação internacional;</w:t>
      </w:r>
    </w:p>
    <w:p w14:paraId="544D1779" w14:textId="77777777" w:rsidR="00F3539D" w:rsidRPr="00667DAA" w:rsidRDefault="00F3539D" w:rsidP="00F3539D">
      <w:pPr>
        <w:numPr>
          <w:ilvl w:val="0"/>
          <w:numId w:val="7"/>
        </w:numPr>
        <w:suppressAutoHyphens/>
        <w:spacing w:after="0" w:line="360" w:lineRule="auto"/>
        <w:jc w:val="both"/>
        <w:rPr>
          <w:rFonts w:ascii="Times New Roman" w:hAnsi="Times New Roman" w:cs="Times New Roman"/>
          <w:sz w:val="24"/>
          <w:szCs w:val="24"/>
        </w:rPr>
      </w:pPr>
      <w:r w:rsidRPr="00667DAA">
        <w:rPr>
          <w:rFonts w:ascii="Times New Roman" w:hAnsi="Times New Roman" w:cs="Times New Roman"/>
          <w:sz w:val="24"/>
          <w:szCs w:val="24"/>
        </w:rPr>
        <w:t>Apresentação de resumos em encontros científicos</w:t>
      </w:r>
    </w:p>
    <w:p w14:paraId="2C8A6E7A" w14:textId="77777777" w:rsidR="00F3539D" w:rsidRPr="00667DAA" w:rsidRDefault="00F3539D" w:rsidP="00F3539D">
      <w:pPr>
        <w:numPr>
          <w:ilvl w:val="0"/>
          <w:numId w:val="7"/>
        </w:numPr>
        <w:suppressAutoHyphens/>
        <w:spacing w:after="0" w:line="360" w:lineRule="auto"/>
        <w:jc w:val="both"/>
        <w:rPr>
          <w:rFonts w:ascii="Times New Roman" w:hAnsi="Times New Roman" w:cs="Times New Roman"/>
          <w:sz w:val="24"/>
          <w:szCs w:val="24"/>
        </w:rPr>
      </w:pPr>
      <w:r w:rsidRPr="00667DAA">
        <w:rPr>
          <w:rFonts w:ascii="Times New Roman" w:hAnsi="Times New Roman" w:cs="Times New Roman"/>
          <w:sz w:val="24"/>
          <w:szCs w:val="24"/>
        </w:rPr>
        <w:t>Fortalecimento da lin</w:t>
      </w:r>
      <w:r w:rsidR="000E7B1E">
        <w:rPr>
          <w:rFonts w:ascii="Times New Roman" w:hAnsi="Times New Roman" w:cs="Times New Roman"/>
          <w:sz w:val="24"/>
          <w:szCs w:val="24"/>
        </w:rPr>
        <w:t xml:space="preserve">ha de pesquisa em estudos sobre a </w:t>
      </w:r>
      <w:proofErr w:type="spellStart"/>
      <w:r w:rsidR="000E7B1E">
        <w:rPr>
          <w:rFonts w:ascii="Times New Roman" w:hAnsi="Times New Roman" w:cs="Times New Roman"/>
          <w:sz w:val="24"/>
          <w:szCs w:val="24"/>
        </w:rPr>
        <w:t>neurotoxicidade</w:t>
      </w:r>
      <w:proofErr w:type="spellEnd"/>
      <w:r w:rsidR="000E7B1E">
        <w:rPr>
          <w:rFonts w:ascii="Times New Roman" w:hAnsi="Times New Roman" w:cs="Times New Roman"/>
          <w:sz w:val="24"/>
          <w:szCs w:val="24"/>
        </w:rPr>
        <w:t xml:space="preserve"> por cisplatina</w:t>
      </w:r>
      <w:r w:rsidR="00123EDE">
        <w:rPr>
          <w:rFonts w:ascii="Times New Roman" w:hAnsi="Times New Roman" w:cs="Times New Roman"/>
          <w:sz w:val="24"/>
          <w:szCs w:val="24"/>
        </w:rPr>
        <w:t>.</w:t>
      </w:r>
    </w:p>
    <w:p w14:paraId="55BCF8EA" w14:textId="77777777" w:rsidR="00F3539D" w:rsidRPr="00667DAA" w:rsidRDefault="00F3539D" w:rsidP="00F3539D">
      <w:pPr>
        <w:suppressAutoHyphens/>
        <w:spacing w:after="0" w:line="360" w:lineRule="auto"/>
        <w:ind w:left="1080"/>
        <w:jc w:val="both"/>
        <w:rPr>
          <w:rFonts w:ascii="Times New Roman" w:hAnsi="Times New Roman" w:cs="Times New Roman"/>
          <w:sz w:val="24"/>
          <w:szCs w:val="24"/>
        </w:rPr>
      </w:pPr>
    </w:p>
    <w:p w14:paraId="4DA6047F" w14:textId="77777777" w:rsidR="00F3539D" w:rsidRPr="00667DAA" w:rsidRDefault="00F3539D" w:rsidP="00F3539D">
      <w:pPr>
        <w:spacing w:line="360" w:lineRule="auto"/>
        <w:ind w:left="1080"/>
        <w:jc w:val="both"/>
        <w:rPr>
          <w:rFonts w:ascii="Times New Roman" w:hAnsi="Times New Roman" w:cs="Times New Roman"/>
          <w:sz w:val="24"/>
          <w:szCs w:val="24"/>
        </w:rPr>
      </w:pPr>
    </w:p>
    <w:p w14:paraId="75074DA8" w14:textId="77777777" w:rsidR="00F3539D" w:rsidRPr="00667DAA" w:rsidRDefault="00F3539D" w:rsidP="00F3539D">
      <w:pPr>
        <w:spacing w:line="360" w:lineRule="auto"/>
        <w:ind w:left="1080"/>
        <w:jc w:val="both"/>
        <w:rPr>
          <w:rFonts w:ascii="Times New Roman" w:hAnsi="Times New Roman" w:cs="Times New Roman"/>
          <w:sz w:val="24"/>
          <w:szCs w:val="24"/>
        </w:rPr>
      </w:pPr>
    </w:p>
    <w:p w14:paraId="343B17D9" w14:textId="77777777" w:rsidR="00F3539D" w:rsidRPr="00667DAA" w:rsidRDefault="00F3539D" w:rsidP="00F3539D">
      <w:pPr>
        <w:spacing w:line="360" w:lineRule="auto"/>
        <w:ind w:left="1080"/>
        <w:jc w:val="both"/>
        <w:rPr>
          <w:rFonts w:ascii="Times New Roman" w:hAnsi="Times New Roman" w:cs="Times New Roman"/>
          <w:sz w:val="24"/>
          <w:szCs w:val="24"/>
        </w:rPr>
      </w:pPr>
    </w:p>
    <w:p w14:paraId="5A0EB65F" w14:textId="77777777" w:rsidR="00677F30" w:rsidRPr="00677F30" w:rsidRDefault="00677F30" w:rsidP="00677F30">
      <w:pPr>
        <w:pStyle w:val="ListParagraph"/>
        <w:numPr>
          <w:ilvl w:val="0"/>
          <w:numId w:val="2"/>
        </w:numPr>
        <w:spacing w:line="360" w:lineRule="auto"/>
        <w:jc w:val="both"/>
        <w:rPr>
          <w:rFonts w:ascii="Times New Roman" w:eastAsia="Times New Roman" w:hAnsi="Times New Roman"/>
          <w:b/>
          <w:sz w:val="24"/>
          <w:szCs w:val="24"/>
          <w:lang w:eastAsia="pt-BR"/>
        </w:rPr>
      </w:pPr>
      <w:r>
        <w:rPr>
          <w:rFonts w:ascii="Times New Roman" w:eastAsia="Times New Roman" w:hAnsi="Times New Roman"/>
          <w:b/>
          <w:sz w:val="24"/>
          <w:szCs w:val="24"/>
          <w:lang w:eastAsia="pt-BR"/>
        </w:rPr>
        <w:t>CRONOGRAMA</w:t>
      </w:r>
    </w:p>
    <w:p w14:paraId="017752DA" w14:textId="77777777" w:rsidR="00677F30" w:rsidRPr="00667DAA" w:rsidRDefault="00677F30" w:rsidP="00F3539D">
      <w:pPr>
        <w:spacing w:line="360" w:lineRule="auto"/>
        <w:jc w:val="both"/>
        <w:rPr>
          <w:rFonts w:ascii="Times New Roman" w:eastAsia="Times New Roman" w:hAnsi="Times New Roman" w:cs="Times New Roman"/>
          <w:b/>
          <w:sz w:val="24"/>
          <w:szCs w:val="24"/>
          <w:lang w:eastAsia="pt-BR"/>
        </w:rPr>
      </w:pPr>
    </w:p>
    <w:tbl>
      <w:tblPr>
        <w:tblW w:w="9160"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950"/>
        <w:gridCol w:w="6210"/>
      </w:tblGrid>
      <w:tr w:rsidR="00F3539D" w:rsidRPr="00667DAA" w14:paraId="1AE91F5A" w14:textId="77777777" w:rsidTr="00FE73C3">
        <w:tc>
          <w:tcPr>
            <w:tcW w:w="2950" w:type="dxa"/>
            <w:tcBorders>
              <w:left w:val="nil"/>
            </w:tcBorders>
            <w:shd w:val="clear" w:color="auto" w:fill="auto"/>
          </w:tcPr>
          <w:p w14:paraId="59B21DBB" w14:textId="77777777" w:rsidR="00F3539D" w:rsidRPr="00667DAA" w:rsidRDefault="00F3539D" w:rsidP="00FA342A">
            <w:pPr>
              <w:spacing w:before="240" w:line="360" w:lineRule="auto"/>
              <w:jc w:val="both"/>
              <w:rPr>
                <w:rFonts w:ascii="Times New Roman" w:hAnsi="Times New Roman" w:cs="Times New Roman"/>
                <w:b/>
                <w:bCs/>
                <w:iCs/>
                <w:color w:val="000000"/>
                <w:sz w:val="24"/>
                <w:szCs w:val="24"/>
              </w:rPr>
            </w:pPr>
            <w:r w:rsidRPr="00667DAA">
              <w:rPr>
                <w:rFonts w:ascii="Times New Roman" w:hAnsi="Times New Roman" w:cs="Times New Roman"/>
                <w:b/>
                <w:bCs/>
                <w:iCs/>
                <w:color w:val="000000"/>
                <w:sz w:val="24"/>
                <w:szCs w:val="24"/>
              </w:rPr>
              <w:t>Período</w:t>
            </w:r>
          </w:p>
        </w:tc>
        <w:tc>
          <w:tcPr>
            <w:tcW w:w="6210" w:type="dxa"/>
            <w:tcBorders>
              <w:right w:val="nil"/>
            </w:tcBorders>
            <w:shd w:val="clear" w:color="auto" w:fill="auto"/>
          </w:tcPr>
          <w:p w14:paraId="212B730B" w14:textId="77777777" w:rsidR="00F3539D" w:rsidRPr="00667DAA" w:rsidRDefault="00F3539D" w:rsidP="00FA342A">
            <w:pPr>
              <w:spacing w:before="240" w:line="360" w:lineRule="auto"/>
              <w:jc w:val="both"/>
              <w:rPr>
                <w:rFonts w:ascii="Times New Roman" w:hAnsi="Times New Roman" w:cs="Times New Roman"/>
                <w:b/>
                <w:bCs/>
                <w:iCs/>
                <w:color w:val="000000"/>
                <w:sz w:val="24"/>
                <w:szCs w:val="24"/>
              </w:rPr>
            </w:pPr>
            <w:r w:rsidRPr="00667DAA">
              <w:rPr>
                <w:rFonts w:ascii="Times New Roman" w:hAnsi="Times New Roman" w:cs="Times New Roman"/>
                <w:b/>
                <w:bCs/>
                <w:iCs/>
                <w:color w:val="000000"/>
                <w:sz w:val="24"/>
                <w:szCs w:val="24"/>
              </w:rPr>
              <w:t>Atividade a ser desenvolvida</w:t>
            </w:r>
          </w:p>
        </w:tc>
      </w:tr>
      <w:tr w:rsidR="00F3539D" w:rsidRPr="00667DAA" w14:paraId="24F1A1B1" w14:textId="77777777" w:rsidTr="00FE73C3">
        <w:tc>
          <w:tcPr>
            <w:tcW w:w="2950" w:type="dxa"/>
            <w:tcBorders>
              <w:left w:val="nil"/>
            </w:tcBorders>
            <w:shd w:val="clear" w:color="auto" w:fill="auto"/>
          </w:tcPr>
          <w:p w14:paraId="7C647591" w14:textId="77777777" w:rsidR="00F3539D" w:rsidRPr="00667DAA" w:rsidRDefault="00F3539D" w:rsidP="00E271F4">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t>Agosto a dez de 201</w:t>
            </w:r>
            <w:r w:rsidR="00E271F4">
              <w:rPr>
                <w:rFonts w:ascii="Times New Roman" w:hAnsi="Times New Roman" w:cs="Times New Roman"/>
                <w:bCs/>
                <w:iCs/>
                <w:color w:val="000000"/>
                <w:sz w:val="24"/>
                <w:szCs w:val="24"/>
              </w:rPr>
              <w:t>6</w:t>
            </w:r>
          </w:p>
        </w:tc>
        <w:tc>
          <w:tcPr>
            <w:tcW w:w="6210" w:type="dxa"/>
            <w:tcBorders>
              <w:right w:val="nil"/>
            </w:tcBorders>
            <w:shd w:val="clear" w:color="auto" w:fill="auto"/>
          </w:tcPr>
          <w:p w14:paraId="34FF2C85" w14:textId="77777777" w:rsidR="00F3539D" w:rsidRPr="00667DAA" w:rsidRDefault="00F3539D" w:rsidP="00FA342A">
            <w:pPr>
              <w:spacing w:before="240" w:line="360" w:lineRule="auto"/>
              <w:jc w:val="both"/>
              <w:rPr>
                <w:rFonts w:ascii="Times New Roman" w:hAnsi="Times New Roman" w:cs="Times New Roman"/>
                <w:bCs/>
                <w:color w:val="000000"/>
                <w:sz w:val="24"/>
                <w:szCs w:val="24"/>
              </w:rPr>
            </w:pPr>
            <w:r w:rsidRPr="00667DAA">
              <w:rPr>
                <w:rFonts w:ascii="Times New Roman" w:hAnsi="Times New Roman" w:cs="Times New Roman"/>
                <w:bCs/>
                <w:color w:val="000000"/>
                <w:sz w:val="24"/>
                <w:szCs w:val="24"/>
              </w:rPr>
              <w:t xml:space="preserve">Otimização dos métodos; </w:t>
            </w:r>
            <w:r w:rsidR="00866BA5">
              <w:rPr>
                <w:rFonts w:ascii="Times New Roman" w:hAnsi="Times New Roman" w:cs="Times New Roman"/>
                <w:bCs/>
                <w:color w:val="000000"/>
                <w:sz w:val="24"/>
                <w:szCs w:val="24"/>
              </w:rPr>
              <w:t>revisão de literatura; submissão do projeto ao comitê de ética;</w:t>
            </w:r>
            <w:r w:rsidR="0013400D">
              <w:rPr>
                <w:rFonts w:ascii="Times New Roman" w:hAnsi="Times New Roman" w:cs="Times New Roman"/>
                <w:bCs/>
                <w:color w:val="000000"/>
                <w:sz w:val="24"/>
                <w:szCs w:val="24"/>
              </w:rPr>
              <w:t xml:space="preserve"> d</w:t>
            </w:r>
            <w:r w:rsidRPr="00667DAA">
              <w:rPr>
                <w:rFonts w:ascii="Times New Roman" w:hAnsi="Times New Roman" w:cs="Times New Roman"/>
                <w:bCs/>
                <w:color w:val="000000"/>
                <w:sz w:val="24"/>
                <w:szCs w:val="24"/>
              </w:rPr>
              <w:t xml:space="preserve">esenvolvimento da primeira parte do projeto – desenvolvimento do modelo de </w:t>
            </w:r>
            <w:proofErr w:type="spellStart"/>
            <w:r w:rsidRPr="00667DAA">
              <w:rPr>
                <w:rFonts w:ascii="Times New Roman" w:hAnsi="Times New Roman" w:cs="Times New Roman"/>
                <w:bCs/>
                <w:color w:val="000000"/>
                <w:sz w:val="24"/>
                <w:szCs w:val="24"/>
              </w:rPr>
              <w:t>estadiamento</w:t>
            </w:r>
            <w:proofErr w:type="spellEnd"/>
            <w:r w:rsidRPr="00667DAA">
              <w:rPr>
                <w:rFonts w:ascii="Times New Roman" w:hAnsi="Times New Roman" w:cs="Times New Roman"/>
                <w:bCs/>
                <w:color w:val="000000"/>
                <w:sz w:val="24"/>
                <w:szCs w:val="24"/>
              </w:rPr>
              <w:t>. Testes</w:t>
            </w:r>
            <w:r w:rsidR="00E271F4">
              <w:rPr>
                <w:rFonts w:ascii="Times New Roman" w:hAnsi="Times New Roman" w:cs="Times New Roman"/>
                <w:bCs/>
                <w:color w:val="000000"/>
                <w:sz w:val="24"/>
                <w:szCs w:val="24"/>
              </w:rPr>
              <w:t xml:space="preserve"> piloto</w:t>
            </w:r>
            <w:r w:rsidRPr="00667DAA">
              <w:rPr>
                <w:rFonts w:ascii="Times New Roman" w:hAnsi="Times New Roman" w:cs="Times New Roman"/>
                <w:bCs/>
                <w:color w:val="000000"/>
                <w:sz w:val="24"/>
                <w:szCs w:val="24"/>
              </w:rPr>
              <w:t xml:space="preserve"> de comportamento</w:t>
            </w:r>
            <w:r w:rsidR="00E271F4">
              <w:rPr>
                <w:rFonts w:ascii="Times New Roman" w:hAnsi="Times New Roman" w:cs="Times New Roman"/>
                <w:bCs/>
                <w:color w:val="000000"/>
                <w:sz w:val="24"/>
                <w:szCs w:val="24"/>
              </w:rPr>
              <w:t>;</w:t>
            </w:r>
          </w:p>
          <w:p w14:paraId="3C5BB313" w14:textId="77777777" w:rsidR="00F3539D" w:rsidRPr="00667DAA" w:rsidRDefault="00F3539D" w:rsidP="00FA342A">
            <w:pPr>
              <w:spacing w:before="240" w:line="360" w:lineRule="auto"/>
              <w:jc w:val="both"/>
              <w:rPr>
                <w:rFonts w:ascii="Times New Roman" w:hAnsi="Times New Roman" w:cs="Times New Roman"/>
                <w:bCs/>
                <w:color w:val="000000"/>
                <w:sz w:val="24"/>
                <w:szCs w:val="24"/>
              </w:rPr>
            </w:pPr>
            <w:r w:rsidRPr="00667DAA">
              <w:rPr>
                <w:rFonts w:ascii="Times New Roman" w:hAnsi="Times New Roman" w:cs="Times New Roman"/>
                <w:bCs/>
                <w:color w:val="000000"/>
                <w:sz w:val="24"/>
                <w:szCs w:val="24"/>
              </w:rPr>
              <w:t xml:space="preserve"> </w:t>
            </w:r>
          </w:p>
        </w:tc>
      </w:tr>
      <w:tr w:rsidR="00F3539D" w:rsidRPr="00667DAA" w14:paraId="44EBBB39" w14:textId="77777777" w:rsidTr="00FE73C3">
        <w:tc>
          <w:tcPr>
            <w:tcW w:w="2950" w:type="dxa"/>
            <w:tcBorders>
              <w:left w:val="nil"/>
            </w:tcBorders>
            <w:shd w:val="clear" w:color="auto" w:fill="auto"/>
          </w:tcPr>
          <w:p w14:paraId="64D4C935" w14:textId="77777777" w:rsidR="00F3539D" w:rsidRPr="00667DAA" w:rsidRDefault="00F3539D" w:rsidP="00E271F4">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t>Janeiro a julho de 201</w:t>
            </w:r>
            <w:r w:rsidR="00E271F4">
              <w:rPr>
                <w:rFonts w:ascii="Times New Roman" w:hAnsi="Times New Roman" w:cs="Times New Roman"/>
                <w:bCs/>
                <w:iCs/>
                <w:color w:val="000000"/>
                <w:sz w:val="24"/>
                <w:szCs w:val="24"/>
              </w:rPr>
              <w:t>7</w:t>
            </w:r>
          </w:p>
        </w:tc>
        <w:tc>
          <w:tcPr>
            <w:tcW w:w="6210" w:type="dxa"/>
            <w:tcBorders>
              <w:right w:val="nil"/>
            </w:tcBorders>
            <w:shd w:val="clear" w:color="auto" w:fill="auto"/>
          </w:tcPr>
          <w:p w14:paraId="5237E226" w14:textId="77777777" w:rsidR="00F3539D" w:rsidRPr="00667DAA" w:rsidRDefault="00F3539D" w:rsidP="0013400D">
            <w:pPr>
              <w:spacing w:line="360" w:lineRule="auto"/>
              <w:rPr>
                <w:rFonts w:ascii="Times New Roman" w:hAnsi="Times New Roman" w:cs="Times New Roman"/>
                <w:color w:val="000000"/>
                <w:sz w:val="24"/>
                <w:szCs w:val="24"/>
              </w:rPr>
            </w:pPr>
            <w:r w:rsidRPr="00667DAA">
              <w:rPr>
                <w:rFonts w:ascii="Times New Roman" w:hAnsi="Times New Roman" w:cs="Times New Roman"/>
                <w:color w:val="000000"/>
                <w:sz w:val="24"/>
                <w:szCs w:val="24"/>
              </w:rPr>
              <w:t>Tratamento dos animais</w:t>
            </w:r>
            <w:r w:rsidR="00677F30">
              <w:rPr>
                <w:rFonts w:ascii="Times New Roman" w:hAnsi="Times New Roman" w:cs="Times New Roman"/>
                <w:color w:val="000000"/>
                <w:sz w:val="24"/>
                <w:szCs w:val="24"/>
              </w:rPr>
              <w:t xml:space="preserve">; otimização dos testes comportamentais; dissecação das áreas cerebrais para </w:t>
            </w:r>
            <w:r w:rsidR="0013400D">
              <w:rPr>
                <w:rFonts w:ascii="Times New Roman" w:hAnsi="Times New Roman" w:cs="Times New Roman"/>
                <w:color w:val="000000"/>
                <w:sz w:val="24"/>
                <w:szCs w:val="24"/>
              </w:rPr>
              <w:t>d</w:t>
            </w:r>
            <w:r w:rsidR="00677F30" w:rsidRPr="00E5601E">
              <w:rPr>
                <w:rFonts w:ascii="Times New Roman" w:hAnsi="Times New Roman"/>
                <w:color w:val="000000"/>
                <w:sz w:val="24"/>
                <w:szCs w:val="24"/>
              </w:rPr>
              <w:t xml:space="preserve">eterminação dos parâmetros de estresse </w:t>
            </w:r>
            <w:proofErr w:type="spellStart"/>
            <w:r w:rsidR="00677F30" w:rsidRPr="00E5601E">
              <w:rPr>
                <w:rFonts w:ascii="Times New Roman" w:hAnsi="Times New Roman"/>
                <w:color w:val="000000"/>
                <w:sz w:val="24"/>
                <w:szCs w:val="24"/>
              </w:rPr>
              <w:t>oxidativo</w:t>
            </w:r>
            <w:proofErr w:type="spellEnd"/>
            <w:r w:rsidR="00677F30" w:rsidRPr="00E5601E">
              <w:rPr>
                <w:rFonts w:ascii="Times New Roman" w:hAnsi="Times New Roman"/>
                <w:color w:val="000000"/>
                <w:sz w:val="24"/>
                <w:szCs w:val="24"/>
              </w:rPr>
              <w:t xml:space="preserve"> e defesa antioxidante.</w:t>
            </w:r>
          </w:p>
        </w:tc>
      </w:tr>
      <w:tr w:rsidR="00F3539D" w:rsidRPr="00667DAA" w14:paraId="41099A38" w14:textId="77777777" w:rsidTr="00FE73C3">
        <w:tc>
          <w:tcPr>
            <w:tcW w:w="2950" w:type="dxa"/>
            <w:tcBorders>
              <w:left w:val="nil"/>
            </w:tcBorders>
            <w:shd w:val="clear" w:color="auto" w:fill="auto"/>
          </w:tcPr>
          <w:p w14:paraId="227A575F" w14:textId="77777777" w:rsidR="00F3539D" w:rsidRPr="00667DAA" w:rsidRDefault="00F3539D" w:rsidP="00677F30">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lastRenderedPageBreak/>
              <w:t>Agosto a dez de 201</w:t>
            </w:r>
            <w:r w:rsidR="00677F30">
              <w:rPr>
                <w:rFonts w:ascii="Times New Roman" w:hAnsi="Times New Roman" w:cs="Times New Roman"/>
                <w:bCs/>
                <w:iCs/>
                <w:color w:val="000000"/>
                <w:sz w:val="24"/>
                <w:szCs w:val="24"/>
              </w:rPr>
              <w:t>7</w:t>
            </w:r>
          </w:p>
        </w:tc>
        <w:tc>
          <w:tcPr>
            <w:tcW w:w="6210" w:type="dxa"/>
            <w:tcBorders>
              <w:right w:val="nil"/>
            </w:tcBorders>
            <w:shd w:val="clear" w:color="auto" w:fill="auto"/>
          </w:tcPr>
          <w:p w14:paraId="4A768CEF" w14:textId="77777777" w:rsidR="00F3539D" w:rsidRPr="00667DAA" w:rsidRDefault="00F3539D" w:rsidP="00677F30">
            <w:pPr>
              <w:spacing w:before="240" w:line="360" w:lineRule="auto"/>
              <w:jc w:val="both"/>
              <w:rPr>
                <w:rFonts w:ascii="Times New Roman" w:hAnsi="Times New Roman" w:cs="Times New Roman"/>
                <w:bCs/>
                <w:color w:val="000000"/>
                <w:sz w:val="24"/>
                <w:szCs w:val="24"/>
              </w:rPr>
            </w:pPr>
            <w:r w:rsidRPr="00667DAA">
              <w:rPr>
                <w:rFonts w:ascii="Times New Roman" w:hAnsi="Times New Roman" w:cs="Times New Roman"/>
                <w:bCs/>
                <w:color w:val="000000"/>
                <w:sz w:val="24"/>
                <w:szCs w:val="24"/>
              </w:rPr>
              <w:t xml:space="preserve"> Continuação dos experimentos comportamentais; Dissecação das áreas cerebrais para a dosagem de BDNF. Análise estatística parcial dos dados. Envio de manuscrito, com os resultados parciais, para revistas internacionais.</w:t>
            </w:r>
          </w:p>
        </w:tc>
      </w:tr>
      <w:tr w:rsidR="00F3539D" w:rsidRPr="00667DAA" w14:paraId="5F7D71D7" w14:textId="77777777" w:rsidTr="00FE73C3">
        <w:trPr>
          <w:trHeight w:val="1210"/>
        </w:trPr>
        <w:tc>
          <w:tcPr>
            <w:tcW w:w="2950" w:type="dxa"/>
            <w:tcBorders>
              <w:left w:val="nil"/>
            </w:tcBorders>
            <w:shd w:val="clear" w:color="auto" w:fill="auto"/>
          </w:tcPr>
          <w:p w14:paraId="286E37AD" w14:textId="77777777" w:rsidR="00F3539D" w:rsidRPr="00667DAA" w:rsidRDefault="00F3539D" w:rsidP="00677F30">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t>Janeiro a julho de 201</w:t>
            </w:r>
            <w:r w:rsidR="00677F30">
              <w:rPr>
                <w:rFonts w:ascii="Times New Roman" w:hAnsi="Times New Roman" w:cs="Times New Roman"/>
                <w:bCs/>
                <w:iCs/>
                <w:color w:val="000000"/>
                <w:sz w:val="24"/>
                <w:szCs w:val="24"/>
              </w:rPr>
              <w:t>8</w:t>
            </w:r>
          </w:p>
        </w:tc>
        <w:tc>
          <w:tcPr>
            <w:tcW w:w="6210" w:type="dxa"/>
            <w:tcBorders>
              <w:right w:val="nil"/>
            </w:tcBorders>
            <w:shd w:val="clear" w:color="auto" w:fill="auto"/>
          </w:tcPr>
          <w:p w14:paraId="275ABFD1" w14:textId="77777777" w:rsidR="00677F30" w:rsidRPr="00667DAA" w:rsidRDefault="00677F30" w:rsidP="00677F30">
            <w:pPr>
              <w:spacing w:before="240" w:line="360" w:lineRule="auto"/>
              <w:jc w:val="both"/>
              <w:rPr>
                <w:rFonts w:ascii="Times New Roman" w:hAnsi="Times New Roman" w:cs="Times New Roman"/>
                <w:bCs/>
                <w:iCs/>
                <w:color w:val="000000"/>
                <w:sz w:val="24"/>
                <w:szCs w:val="24"/>
              </w:rPr>
            </w:pPr>
            <w:r w:rsidRPr="00677F30">
              <w:rPr>
                <w:rFonts w:ascii="Times New Roman" w:eastAsia="Arial Unicode MS" w:hAnsi="Times New Roman"/>
                <w:sz w:val="24"/>
                <w:szCs w:val="24"/>
              </w:rPr>
              <w:t xml:space="preserve">Determinação dos níveis de </w:t>
            </w:r>
            <w:r w:rsidRPr="00677F30">
              <w:rPr>
                <w:rFonts w:ascii="Times New Roman" w:hAnsi="Times New Roman"/>
                <w:color w:val="000000"/>
                <w:sz w:val="24"/>
                <w:szCs w:val="24"/>
              </w:rPr>
              <w:t>fosfo-Ser9-GSK3β</w:t>
            </w:r>
            <w:r w:rsidR="00F3539D" w:rsidRPr="00677F30">
              <w:rPr>
                <w:rFonts w:ascii="Times New Roman" w:hAnsi="Times New Roman" w:cs="Times New Roman"/>
                <w:bCs/>
                <w:iCs/>
                <w:color w:val="000000"/>
                <w:sz w:val="24"/>
                <w:szCs w:val="24"/>
              </w:rPr>
              <w:t xml:space="preserve">; Aplicação dos testes Estatísticos; Análise estatística dos dados. </w:t>
            </w:r>
            <w:r w:rsidR="00866BA5">
              <w:rPr>
                <w:rFonts w:ascii="Times New Roman" w:hAnsi="Times New Roman" w:cs="Times New Roman"/>
                <w:bCs/>
                <w:iCs/>
                <w:color w:val="000000"/>
                <w:sz w:val="24"/>
                <w:szCs w:val="24"/>
              </w:rPr>
              <w:t>participação em eventos científicos.</w:t>
            </w:r>
          </w:p>
        </w:tc>
      </w:tr>
      <w:tr w:rsidR="00677F30" w:rsidRPr="00667DAA" w14:paraId="2DA53729" w14:textId="77777777" w:rsidTr="00FE73C3">
        <w:trPr>
          <w:trHeight w:val="871"/>
        </w:trPr>
        <w:tc>
          <w:tcPr>
            <w:tcW w:w="2950" w:type="dxa"/>
            <w:tcBorders>
              <w:left w:val="nil"/>
            </w:tcBorders>
            <w:shd w:val="clear" w:color="auto" w:fill="auto"/>
          </w:tcPr>
          <w:p w14:paraId="6A8538CB" w14:textId="77777777" w:rsidR="00677F30" w:rsidRPr="00667DAA" w:rsidRDefault="00677F30" w:rsidP="00677F30">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t>Agosto a dez de 201</w:t>
            </w:r>
            <w:r>
              <w:rPr>
                <w:rFonts w:ascii="Times New Roman" w:hAnsi="Times New Roman" w:cs="Times New Roman"/>
                <w:bCs/>
                <w:iCs/>
                <w:color w:val="000000"/>
                <w:sz w:val="24"/>
                <w:szCs w:val="24"/>
              </w:rPr>
              <w:t>8</w:t>
            </w:r>
          </w:p>
        </w:tc>
        <w:tc>
          <w:tcPr>
            <w:tcW w:w="6210" w:type="dxa"/>
            <w:tcBorders>
              <w:right w:val="nil"/>
            </w:tcBorders>
            <w:shd w:val="clear" w:color="auto" w:fill="auto"/>
          </w:tcPr>
          <w:p w14:paraId="13E0AEF9" w14:textId="77777777" w:rsidR="00677F30" w:rsidRPr="008009E4" w:rsidRDefault="00677F30" w:rsidP="00677F30">
            <w:pPr>
              <w:spacing w:before="240" w:line="360" w:lineRule="auto"/>
              <w:jc w:val="both"/>
              <w:rPr>
                <w:rFonts w:ascii="Times New Roman" w:eastAsia="Arial Unicode MS" w:hAnsi="Times New Roman"/>
                <w:b/>
                <w:sz w:val="24"/>
                <w:szCs w:val="24"/>
              </w:rPr>
            </w:pPr>
            <w:r w:rsidRPr="00E5601E">
              <w:rPr>
                <w:rFonts w:ascii="Times New Roman" w:eastAsia="Arial Unicode MS" w:hAnsi="Times New Roman"/>
                <w:sz w:val="24"/>
                <w:szCs w:val="24"/>
              </w:rPr>
              <w:t xml:space="preserve">Determinação dos parâmetros inflamatórios. </w:t>
            </w:r>
            <w:r w:rsidRPr="00E5601E">
              <w:rPr>
                <w:rFonts w:ascii="Times New Roman" w:hAnsi="Times New Roman" w:cs="Times New Roman"/>
                <w:bCs/>
                <w:color w:val="000000"/>
                <w:sz w:val="24"/>
                <w:szCs w:val="24"/>
              </w:rPr>
              <w:t>Análise estatística parcial dos dados. Envio de manuscrito,</w:t>
            </w:r>
            <w:r w:rsidRPr="00667DAA">
              <w:rPr>
                <w:rFonts w:ascii="Times New Roman" w:hAnsi="Times New Roman" w:cs="Times New Roman"/>
                <w:bCs/>
                <w:color w:val="000000"/>
                <w:sz w:val="24"/>
                <w:szCs w:val="24"/>
              </w:rPr>
              <w:t xml:space="preserve"> com os resultados parciais, para revistas internacionais.</w:t>
            </w:r>
          </w:p>
        </w:tc>
      </w:tr>
      <w:tr w:rsidR="006B0CCF" w:rsidRPr="00667DAA" w14:paraId="499F7DC4" w14:textId="77777777" w:rsidTr="006B0CCF">
        <w:trPr>
          <w:trHeight w:val="915"/>
        </w:trPr>
        <w:tc>
          <w:tcPr>
            <w:tcW w:w="2950" w:type="dxa"/>
            <w:tcBorders>
              <w:left w:val="nil"/>
            </w:tcBorders>
            <w:shd w:val="clear" w:color="auto" w:fill="auto"/>
          </w:tcPr>
          <w:p w14:paraId="3641FC48" w14:textId="77777777" w:rsidR="006B0CCF" w:rsidRPr="00667DAA" w:rsidRDefault="006B0CCF" w:rsidP="00FA342A">
            <w:pPr>
              <w:spacing w:before="240"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Janeiro a julho de 2019</w:t>
            </w:r>
          </w:p>
        </w:tc>
        <w:tc>
          <w:tcPr>
            <w:tcW w:w="6210" w:type="dxa"/>
            <w:tcBorders>
              <w:right w:val="nil"/>
            </w:tcBorders>
            <w:shd w:val="clear" w:color="auto" w:fill="auto"/>
          </w:tcPr>
          <w:p w14:paraId="1C782E93" w14:textId="77777777" w:rsidR="006B0CCF" w:rsidRPr="00667DAA" w:rsidRDefault="006B0CCF" w:rsidP="006B0CCF">
            <w:pPr>
              <w:spacing w:before="240"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 Realização dos testes de </w:t>
            </w:r>
            <w:proofErr w:type="spellStart"/>
            <w:r>
              <w:rPr>
                <w:rFonts w:ascii="Times New Roman" w:hAnsi="Times New Roman" w:cs="Times New Roman"/>
                <w:bCs/>
                <w:iCs/>
                <w:color w:val="000000"/>
                <w:sz w:val="24"/>
                <w:szCs w:val="24"/>
              </w:rPr>
              <w:t>imunofluorescencia</w:t>
            </w:r>
            <w:proofErr w:type="spellEnd"/>
            <w:r>
              <w:rPr>
                <w:rFonts w:ascii="Times New Roman" w:hAnsi="Times New Roman" w:cs="Times New Roman"/>
                <w:bCs/>
                <w:iCs/>
                <w:color w:val="000000"/>
                <w:sz w:val="24"/>
                <w:szCs w:val="24"/>
              </w:rPr>
              <w:t xml:space="preserve"> e PCR.</w:t>
            </w:r>
          </w:p>
        </w:tc>
      </w:tr>
      <w:tr w:rsidR="00677F30" w:rsidRPr="00667DAA" w14:paraId="23331ADF" w14:textId="77777777" w:rsidTr="006B0CCF">
        <w:trPr>
          <w:trHeight w:val="1088"/>
        </w:trPr>
        <w:tc>
          <w:tcPr>
            <w:tcW w:w="2950" w:type="dxa"/>
            <w:tcBorders>
              <w:left w:val="nil"/>
            </w:tcBorders>
            <w:shd w:val="clear" w:color="auto" w:fill="auto"/>
          </w:tcPr>
          <w:p w14:paraId="06A8A32B" w14:textId="77777777" w:rsidR="00677F30" w:rsidRPr="00667DAA" w:rsidRDefault="00E5601E" w:rsidP="00FA342A">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t>Agosto a dez de 201</w:t>
            </w:r>
            <w:r>
              <w:rPr>
                <w:rFonts w:ascii="Times New Roman" w:hAnsi="Times New Roman" w:cs="Times New Roman"/>
                <w:bCs/>
                <w:iCs/>
                <w:color w:val="000000"/>
                <w:sz w:val="24"/>
                <w:szCs w:val="24"/>
              </w:rPr>
              <w:t>9</w:t>
            </w:r>
          </w:p>
        </w:tc>
        <w:tc>
          <w:tcPr>
            <w:tcW w:w="6210" w:type="dxa"/>
            <w:tcBorders>
              <w:right w:val="nil"/>
            </w:tcBorders>
            <w:shd w:val="clear" w:color="auto" w:fill="auto"/>
          </w:tcPr>
          <w:p w14:paraId="0E886FBB" w14:textId="77777777" w:rsidR="00677F30" w:rsidRDefault="00E5601E" w:rsidP="00FA342A">
            <w:pPr>
              <w:spacing w:before="240"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Análise estatística final dos dados, participação em eventos científicos, revisão de literatura.</w:t>
            </w:r>
          </w:p>
        </w:tc>
      </w:tr>
      <w:tr w:rsidR="00E5601E" w:rsidRPr="00667DAA" w14:paraId="0AF1F8F0" w14:textId="77777777" w:rsidTr="006B0CCF">
        <w:trPr>
          <w:trHeight w:val="753"/>
        </w:trPr>
        <w:tc>
          <w:tcPr>
            <w:tcW w:w="2950" w:type="dxa"/>
            <w:tcBorders>
              <w:left w:val="nil"/>
              <w:bottom w:val="nil"/>
            </w:tcBorders>
            <w:shd w:val="clear" w:color="auto" w:fill="auto"/>
          </w:tcPr>
          <w:p w14:paraId="7A9AB0DA" w14:textId="77777777" w:rsidR="00E5601E" w:rsidRPr="00667DAA" w:rsidRDefault="00E5601E" w:rsidP="00FA342A">
            <w:pPr>
              <w:spacing w:before="240"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Janeiro a julho de 2020</w:t>
            </w:r>
          </w:p>
        </w:tc>
        <w:tc>
          <w:tcPr>
            <w:tcW w:w="6210" w:type="dxa"/>
            <w:tcBorders>
              <w:bottom w:val="nil"/>
              <w:right w:val="nil"/>
            </w:tcBorders>
            <w:shd w:val="clear" w:color="auto" w:fill="auto"/>
          </w:tcPr>
          <w:p w14:paraId="1B7FA537" w14:textId="77777777" w:rsidR="00E5601E" w:rsidRDefault="00E5601E" w:rsidP="00FA342A">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t>Análise final dos dados, revisão de literatura, elaboração do relatório final e defesa da tese.</w:t>
            </w:r>
          </w:p>
        </w:tc>
      </w:tr>
    </w:tbl>
    <w:p w14:paraId="7FE7CD60" w14:textId="77777777" w:rsidR="006635B7" w:rsidRDefault="006635B7" w:rsidP="006635B7">
      <w:pPr>
        <w:pStyle w:val="BodyText"/>
        <w:spacing w:line="360" w:lineRule="auto"/>
        <w:rPr>
          <w:szCs w:val="24"/>
        </w:rPr>
      </w:pPr>
    </w:p>
    <w:p w14:paraId="7ABED2EF" w14:textId="77777777" w:rsidR="006635B7" w:rsidRPr="00667DAA" w:rsidRDefault="006635B7" w:rsidP="006635B7">
      <w:pPr>
        <w:pStyle w:val="BodyText"/>
        <w:numPr>
          <w:ilvl w:val="0"/>
          <w:numId w:val="2"/>
        </w:numPr>
        <w:spacing w:line="360" w:lineRule="auto"/>
        <w:rPr>
          <w:b/>
          <w:szCs w:val="24"/>
        </w:rPr>
      </w:pPr>
      <w:r w:rsidRPr="00667DAA">
        <w:rPr>
          <w:b/>
          <w:bCs/>
          <w:szCs w:val="24"/>
        </w:rPr>
        <w:t>O</w:t>
      </w:r>
      <w:r w:rsidRPr="00667DAA">
        <w:rPr>
          <w:b/>
          <w:szCs w:val="24"/>
        </w:rPr>
        <w:t>RÇAMENTO</w:t>
      </w:r>
    </w:p>
    <w:p w14:paraId="05AF0CCB" w14:textId="77777777" w:rsidR="006635B7" w:rsidRPr="00667DAA" w:rsidRDefault="006635B7" w:rsidP="006635B7">
      <w:pPr>
        <w:pStyle w:val="BodyText"/>
        <w:spacing w:line="360" w:lineRule="auto"/>
        <w:ind w:left="720"/>
        <w:rPr>
          <w:b/>
          <w:szCs w:val="24"/>
        </w:rPr>
      </w:pPr>
    </w:p>
    <w:p w14:paraId="278A85DD" w14:textId="77777777" w:rsidR="006635B7" w:rsidRPr="006635B7" w:rsidRDefault="006635B7" w:rsidP="006635B7">
      <w:pPr>
        <w:pStyle w:val="BodyText"/>
        <w:spacing w:line="360" w:lineRule="auto"/>
        <w:rPr>
          <w:szCs w:val="24"/>
        </w:rPr>
      </w:pPr>
      <w:r w:rsidRPr="006635B7">
        <w:rPr>
          <w:szCs w:val="24"/>
        </w:rPr>
        <w:t xml:space="preserve">É importante salientar que o orçamento previsto no projeto usará recursos do laboratório de </w:t>
      </w:r>
      <w:proofErr w:type="spellStart"/>
      <w:r w:rsidRPr="006635B7">
        <w:rPr>
          <w:szCs w:val="24"/>
        </w:rPr>
        <w:t>neurofarmacologia</w:t>
      </w:r>
      <w:proofErr w:type="spellEnd"/>
      <w:r w:rsidRPr="006635B7">
        <w:rPr>
          <w:szCs w:val="24"/>
        </w:rPr>
        <w:t xml:space="preserve"> e colaborações.</w:t>
      </w:r>
    </w:p>
    <w:p w14:paraId="083E3905" w14:textId="77777777" w:rsidR="006635B7" w:rsidRPr="006635B7" w:rsidRDefault="006635B7" w:rsidP="006635B7">
      <w:pPr>
        <w:pStyle w:val="BodyText"/>
        <w:spacing w:line="360" w:lineRule="auto"/>
        <w:rPr>
          <w:szCs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940"/>
        <w:gridCol w:w="1620"/>
      </w:tblGrid>
      <w:tr w:rsidR="006635B7" w:rsidRPr="00667DAA" w14:paraId="0D85017E" w14:textId="77777777" w:rsidTr="0054200D">
        <w:tc>
          <w:tcPr>
            <w:tcW w:w="1908" w:type="dxa"/>
          </w:tcPr>
          <w:p w14:paraId="561E1E1A" w14:textId="77777777" w:rsidR="006635B7" w:rsidRPr="00667DAA" w:rsidRDefault="006635B7" w:rsidP="0054200D">
            <w:pPr>
              <w:pStyle w:val="BodyText"/>
              <w:spacing w:line="360" w:lineRule="auto"/>
              <w:jc w:val="center"/>
              <w:rPr>
                <w:b/>
                <w:bCs/>
                <w:szCs w:val="24"/>
              </w:rPr>
            </w:pPr>
            <w:r w:rsidRPr="00667DAA">
              <w:rPr>
                <w:b/>
                <w:bCs/>
                <w:szCs w:val="24"/>
              </w:rPr>
              <w:t>Código</w:t>
            </w:r>
          </w:p>
        </w:tc>
        <w:tc>
          <w:tcPr>
            <w:tcW w:w="5940" w:type="dxa"/>
          </w:tcPr>
          <w:p w14:paraId="5C75A881" w14:textId="77777777" w:rsidR="006635B7" w:rsidRPr="00667DAA" w:rsidRDefault="006635B7" w:rsidP="0054200D">
            <w:pPr>
              <w:pStyle w:val="BodyText"/>
              <w:spacing w:line="360" w:lineRule="auto"/>
              <w:jc w:val="center"/>
              <w:rPr>
                <w:b/>
                <w:bCs/>
                <w:szCs w:val="24"/>
              </w:rPr>
            </w:pPr>
            <w:r w:rsidRPr="00667DAA">
              <w:rPr>
                <w:b/>
                <w:bCs/>
                <w:szCs w:val="24"/>
              </w:rPr>
              <w:t>Substância</w:t>
            </w:r>
          </w:p>
        </w:tc>
        <w:tc>
          <w:tcPr>
            <w:tcW w:w="1620" w:type="dxa"/>
          </w:tcPr>
          <w:p w14:paraId="28CE4DA2" w14:textId="77777777" w:rsidR="006635B7" w:rsidRPr="00667DAA" w:rsidRDefault="006635B7" w:rsidP="0054200D">
            <w:pPr>
              <w:pStyle w:val="BodyText"/>
              <w:spacing w:line="360" w:lineRule="auto"/>
              <w:jc w:val="center"/>
              <w:rPr>
                <w:b/>
                <w:bCs/>
                <w:szCs w:val="24"/>
              </w:rPr>
            </w:pPr>
            <w:r w:rsidRPr="00667DAA">
              <w:rPr>
                <w:b/>
                <w:bCs/>
                <w:szCs w:val="24"/>
              </w:rPr>
              <w:t>Valor</w:t>
            </w:r>
          </w:p>
        </w:tc>
      </w:tr>
      <w:tr w:rsidR="006635B7" w:rsidRPr="00667DAA" w14:paraId="0104C305" w14:textId="77777777" w:rsidTr="0054200D">
        <w:tc>
          <w:tcPr>
            <w:tcW w:w="1908" w:type="dxa"/>
          </w:tcPr>
          <w:p w14:paraId="4296F6BF" w14:textId="77777777" w:rsidR="006635B7" w:rsidRPr="00667DAA" w:rsidRDefault="006635B7" w:rsidP="0054200D">
            <w:pPr>
              <w:pStyle w:val="BodyText"/>
              <w:spacing w:line="360" w:lineRule="auto"/>
              <w:rPr>
                <w:szCs w:val="24"/>
              </w:rPr>
            </w:pPr>
            <w:r w:rsidRPr="00667DAA">
              <w:rPr>
                <w:szCs w:val="24"/>
              </w:rPr>
              <w:t>D8130</w:t>
            </w:r>
          </w:p>
        </w:tc>
        <w:tc>
          <w:tcPr>
            <w:tcW w:w="5940" w:type="dxa"/>
          </w:tcPr>
          <w:p w14:paraId="3484CB2A" w14:textId="77777777" w:rsidR="006635B7" w:rsidRPr="00667DAA" w:rsidRDefault="006635B7" w:rsidP="0054200D">
            <w:pPr>
              <w:pStyle w:val="BodyText"/>
              <w:spacing w:line="360" w:lineRule="auto"/>
              <w:rPr>
                <w:szCs w:val="24"/>
              </w:rPr>
            </w:pPr>
            <w:r w:rsidRPr="00667DAA">
              <w:rPr>
                <w:szCs w:val="24"/>
              </w:rPr>
              <w:t>5,5'-ditiobis (ácido 2-nitrobenzóico) (DTNB)</w:t>
            </w:r>
          </w:p>
        </w:tc>
        <w:tc>
          <w:tcPr>
            <w:tcW w:w="1620" w:type="dxa"/>
          </w:tcPr>
          <w:p w14:paraId="6572D290" w14:textId="77777777" w:rsidR="006635B7" w:rsidRPr="00667DAA" w:rsidRDefault="006635B7" w:rsidP="0054200D">
            <w:pPr>
              <w:pStyle w:val="BodyText"/>
              <w:spacing w:line="360" w:lineRule="auto"/>
              <w:rPr>
                <w:szCs w:val="24"/>
              </w:rPr>
            </w:pPr>
            <w:r w:rsidRPr="00667DAA">
              <w:rPr>
                <w:szCs w:val="24"/>
              </w:rPr>
              <w:t>156,00</w:t>
            </w:r>
          </w:p>
        </w:tc>
      </w:tr>
      <w:tr w:rsidR="006635B7" w:rsidRPr="00667DAA" w14:paraId="5E79903A" w14:textId="77777777" w:rsidTr="0054200D">
        <w:tc>
          <w:tcPr>
            <w:tcW w:w="1908" w:type="dxa"/>
          </w:tcPr>
          <w:p w14:paraId="2EBA4F17" w14:textId="77777777" w:rsidR="006635B7" w:rsidRPr="00667DAA" w:rsidRDefault="006635B7" w:rsidP="0054200D">
            <w:pPr>
              <w:pStyle w:val="BodyText"/>
              <w:spacing w:line="360" w:lineRule="auto"/>
              <w:rPr>
                <w:szCs w:val="24"/>
              </w:rPr>
            </w:pPr>
            <w:r w:rsidRPr="00667DAA">
              <w:rPr>
                <w:szCs w:val="24"/>
              </w:rPr>
              <w:t>G4251-50G</w:t>
            </w:r>
          </w:p>
        </w:tc>
        <w:tc>
          <w:tcPr>
            <w:tcW w:w="5940" w:type="dxa"/>
          </w:tcPr>
          <w:p w14:paraId="3C78E8A5" w14:textId="77777777" w:rsidR="006635B7" w:rsidRPr="00667DAA" w:rsidRDefault="006635B7" w:rsidP="0054200D">
            <w:pPr>
              <w:pStyle w:val="BodyText"/>
              <w:spacing w:line="360" w:lineRule="auto"/>
              <w:rPr>
                <w:szCs w:val="24"/>
              </w:rPr>
            </w:pPr>
            <w:proofErr w:type="spellStart"/>
            <w:r w:rsidRPr="00667DAA">
              <w:rPr>
                <w:szCs w:val="24"/>
              </w:rPr>
              <w:t>Gluationa</w:t>
            </w:r>
            <w:proofErr w:type="spellEnd"/>
            <w:r w:rsidRPr="00667DAA">
              <w:rPr>
                <w:szCs w:val="24"/>
              </w:rPr>
              <w:t xml:space="preserve"> </w:t>
            </w:r>
            <w:proofErr w:type="spellStart"/>
            <w:r w:rsidRPr="00667DAA">
              <w:rPr>
                <w:szCs w:val="24"/>
              </w:rPr>
              <w:t>redutase</w:t>
            </w:r>
            <w:proofErr w:type="spellEnd"/>
          </w:p>
        </w:tc>
        <w:tc>
          <w:tcPr>
            <w:tcW w:w="1620" w:type="dxa"/>
          </w:tcPr>
          <w:p w14:paraId="0581C545" w14:textId="77777777" w:rsidR="006635B7" w:rsidRPr="00667DAA" w:rsidRDefault="006635B7" w:rsidP="0054200D">
            <w:pPr>
              <w:pStyle w:val="BodyText"/>
              <w:spacing w:line="360" w:lineRule="auto"/>
              <w:rPr>
                <w:szCs w:val="24"/>
              </w:rPr>
            </w:pPr>
            <w:r w:rsidRPr="00667DAA">
              <w:rPr>
                <w:szCs w:val="24"/>
              </w:rPr>
              <w:t>727,00</w:t>
            </w:r>
          </w:p>
        </w:tc>
      </w:tr>
      <w:tr w:rsidR="006635B7" w:rsidRPr="00667DAA" w14:paraId="0537EF35" w14:textId="77777777" w:rsidTr="0054200D">
        <w:tc>
          <w:tcPr>
            <w:tcW w:w="1908" w:type="dxa"/>
          </w:tcPr>
          <w:p w14:paraId="789EE8B1" w14:textId="77777777" w:rsidR="006635B7" w:rsidRPr="00667DAA" w:rsidRDefault="006635B7" w:rsidP="0054200D">
            <w:pPr>
              <w:pStyle w:val="BodyText"/>
              <w:spacing w:line="360" w:lineRule="auto"/>
              <w:rPr>
                <w:szCs w:val="24"/>
              </w:rPr>
            </w:pPr>
            <w:r w:rsidRPr="00667DAA">
              <w:rPr>
                <w:szCs w:val="24"/>
              </w:rPr>
              <w:t>N6876-500MG</w:t>
            </w:r>
          </w:p>
        </w:tc>
        <w:tc>
          <w:tcPr>
            <w:tcW w:w="5940" w:type="dxa"/>
          </w:tcPr>
          <w:p w14:paraId="0351D686" w14:textId="77777777" w:rsidR="006635B7" w:rsidRPr="00667DAA" w:rsidRDefault="006635B7" w:rsidP="0054200D">
            <w:pPr>
              <w:pStyle w:val="BodyText"/>
              <w:spacing w:line="360" w:lineRule="auto"/>
              <w:rPr>
                <w:szCs w:val="24"/>
              </w:rPr>
            </w:pPr>
            <w:r w:rsidRPr="00667DAA">
              <w:rPr>
                <w:szCs w:val="24"/>
              </w:rPr>
              <w:t xml:space="preserve">Nitro </w:t>
            </w:r>
            <w:proofErr w:type="spellStart"/>
            <w:r w:rsidRPr="00667DAA">
              <w:rPr>
                <w:szCs w:val="24"/>
              </w:rPr>
              <w:t>tetrazolio</w:t>
            </w:r>
            <w:proofErr w:type="spellEnd"/>
            <w:r w:rsidRPr="00667DAA">
              <w:rPr>
                <w:szCs w:val="24"/>
              </w:rPr>
              <w:t xml:space="preserve"> (NBT)</w:t>
            </w:r>
          </w:p>
        </w:tc>
        <w:tc>
          <w:tcPr>
            <w:tcW w:w="1620" w:type="dxa"/>
          </w:tcPr>
          <w:p w14:paraId="759F8ED8" w14:textId="77777777" w:rsidR="006635B7" w:rsidRPr="00667DAA" w:rsidRDefault="006635B7" w:rsidP="0054200D">
            <w:pPr>
              <w:pStyle w:val="BodyText"/>
              <w:spacing w:line="360" w:lineRule="auto"/>
              <w:rPr>
                <w:szCs w:val="24"/>
              </w:rPr>
            </w:pPr>
            <w:r w:rsidRPr="00667DAA">
              <w:rPr>
                <w:szCs w:val="24"/>
              </w:rPr>
              <w:t>569,00</w:t>
            </w:r>
          </w:p>
        </w:tc>
      </w:tr>
      <w:tr w:rsidR="006635B7" w:rsidRPr="00667DAA" w14:paraId="05E757A4" w14:textId="77777777" w:rsidTr="0054200D">
        <w:tc>
          <w:tcPr>
            <w:tcW w:w="1908" w:type="dxa"/>
          </w:tcPr>
          <w:p w14:paraId="4DE07CAD" w14:textId="77777777" w:rsidR="006635B7" w:rsidRPr="00667DAA" w:rsidRDefault="006635B7" w:rsidP="0054200D">
            <w:pPr>
              <w:pStyle w:val="BodyText"/>
              <w:spacing w:line="360" w:lineRule="auto"/>
              <w:rPr>
                <w:szCs w:val="24"/>
              </w:rPr>
            </w:pPr>
            <w:r w:rsidRPr="00667DAA">
              <w:rPr>
                <w:szCs w:val="24"/>
              </w:rPr>
              <w:t>R4500-100G</w:t>
            </w:r>
          </w:p>
        </w:tc>
        <w:tc>
          <w:tcPr>
            <w:tcW w:w="5940" w:type="dxa"/>
          </w:tcPr>
          <w:p w14:paraId="381BCA12" w14:textId="77777777" w:rsidR="006635B7" w:rsidRPr="00667DAA" w:rsidRDefault="006635B7" w:rsidP="0054200D">
            <w:pPr>
              <w:pStyle w:val="BodyText"/>
              <w:spacing w:line="360" w:lineRule="auto"/>
              <w:rPr>
                <w:szCs w:val="24"/>
              </w:rPr>
            </w:pPr>
            <w:r w:rsidRPr="00667DAA">
              <w:rPr>
                <w:szCs w:val="24"/>
              </w:rPr>
              <w:t>Riboflavina</w:t>
            </w:r>
          </w:p>
        </w:tc>
        <w:tc>
          <w:tcPr>
            <w:tcW w:w="1620" w:type="dxa"/>
          </w:tcPr>
          <w:p w14:paraId="1D23EA7C" w14:textId="77777777" w:rsidR="006635B7" w:rsidRPr="00667DAA" w:rsidRDefault="006635B7" w:rsidP="0054200D">
            <w:pPr>
              <w:pStyle w:val="BodyText"/>
              <w:spacing w:line="360" w:lineRule="auto"/>
              <w:rPr>
                <w:szCs w:val="24"/>
              </w:rPr>
            </w:pPr>
            <w:r w:rsidRPr="00667DAA">
              <w:rPr>
                <w:szCs w:val="24"/>
              </w:rPr>
              <w:t>331,00</w:t>
            </w:r>
          </w:p>
        </w:tc>
      </w:tr>
      <w:tr w:rsidR="006635B7" w:rsidRPr="00667DAA" w14:paraId="2CD749AC" w14:textId="77777777" w:rsidTr="0054200D">
        <w:tc>
          <w:tcPr>
            <w:tcW w:w="1908" w:type="dxa"/>
          </w:tcPr>
          <w:p w14:paraId="1719D1B9" w14:textId="77777777" w:rsidR="006635B7" w:rsidRPr="00667DAA" w:rsidRDefault="006635B7" w:rsidP="0054200D">
            <w:pPr>
              <w:pStyle w:val="BodyText"/>
              <w:spacing w:line="360" w:lineRule="auto"/>
              <w:rPr>
                <w:szCs w:val="24"/>
              </w:rPr>
            </w:pPr>
            <w:r w:rsidRPr="00667DAA">
              <w:rPr>
                <w:szCs w:val="24"/>
              </w:rPr>
              <w:t>H9151-250G</w:t>
            </w:r>
          </w:p>
        </w:tc>
        <w:tc>
          <w:tcPr>
            <w:tcW w:w="5940" w:type="dxa"/>
          </w:tcPr>
          <w:p w14:paraId="548F60F3" w14:textId="77777777" w:rsidR="006635B7" w:rsidRPr="00667DAA" w:rsidRDefault="006635B7" w:rsidP="0054200D">
            <w:pPr>
              <w:pStyle w:val="BodyText"/>
              <w:spacing w:line="360" w:lineRule="auto"/>
              <w:rPr>
                <w:szCs w:val="24"/>
              </w:rPr>
            </w:pPr>
            <w:proofErr w:type="spellStart"/>
            <w:r w:rsidRPr="00667DAA">
              <w:rPr>
                <w:szCs w:val="24"/>
              </w:rPr>
              <w:t>Hexadeciltrimetilamonio</w:t>
            </w:r>
            <w:proofErr w:type="spellEnd"/>
            <w:r w:rsidRPr="00667DAA">
              <w:rPr>
                <w:szCs w:val="24"/>
              </w:rPr>
              <w:t xml:space="preserve"> (HTAB)</w:t>
            </w:r>
          </w:p>
        </w:tc>
        <w:tc>
          <w:tcPr>
            <w:tcW w:w="1620" w:type="dxa"/>
          </w:tcPr>
          <w:p w14:paraId="1B8733B4" w14:textId="77777777" w:rsidR="006635B7" w:rsidRPr="00667DAA" w:rsidRDefault="006635B7" w:rsidP="0054200D">
            <w:pPr>
              <w:pStyle w:val="BodyText"/>
              <w:spacing w:line="360" w:lineRule="auto"/>
              <w:rPr>
                <w:szCs w:val="24"/>
              </w:rPr>
            </w:pPr>
            <w:r w:rsidRPr="00667DAA">
              <w:rPr>
                <w:szCs w:val="24"/>
              </w:rPr>
              <w:t>749,00</w:t>
            </w:r>
          </w:p>
        </w:tc>
      </w:tr>
      <w:tr w:rsidR="006635B7" w:rsidRPr="00667DAA" w14:paraId="1578C952" w14:textId="77777777" w:rsidTr="0054200D">
        <w:tc>
          <w:tcPr>
            <w:tcW w:w="1908" w:type="dxa"/>
          </w:tcPr>
          <w:p w14:paraId="5A3217AF" w14:textId="77777777" w:rsidR="006635B7" w:rsidRPr="00667DAA" w:rsidRDefault="006635B7" w:rsidP="0054200D">
            <w:pPr>
              <w:pStyle w:val="BodyText"/>
              <w:spacing w:line="360" w:lineRule="auto"/>
              <w:rPr>
                <w:szCs w:val="24"/>
              </w:rPr>
            </w:pPr>
            <w:r w:rsidRPr="00667DAA">
              <w:rPr>
                <w:szCs w:val="24"/>
              </w:rPr>
              <w:lastRenderedPageBreak/>
              <w:t>D3202-25G</w:t>
            </w:r>
          </w:p>
        </w:tc>
        <w:tc>
          <w:tcPr>
            <w:tcW w:w="5940" w:type="dxa"/>
          </w:tcPr>
          <w:p w14:paraId="4EC38A5C" w14:textId="77777777" w:rsidR="006635B7" w:rsidRPr="00667DAA" w:rsidRDefault="006635B7" w:rsidP="0054200D">
            <w:pPr>
              <w:pStyle w:val="BodyText"/>
              <w:spacing w:line="360" w:lineRule="auto"/>
              <w:rPr>
                <w:szCs w:val="24"/>
              </w:rPr>
            </w:pPr>
            <w:proofErr w:type="spellStart"/>
            <w:r w:rsidRPr="00667DAA">
              <w:rPr>
                <w:szCs w:val="24"/>
              </w:rPr>
              <w:t>Hidrocloreto</w:t>
            </w:r>
            <w:proofErr w:type="spellEnd"/>
            <w:r w:rsidRPr="00667DAA">
              <w:rPr>
                <w:szCs w:val="24"/>
              </w:rPr>
              <w:t xml:space="preserve"> de </w:t>
            </w:r>
            <w:proofErr w:type="spellStart"/>
            <w:r w:rsidRPr="00667DAA">
              <w:rPr>
                <w:szCs w:val="24"/>
              </w:rPr>
              <w:t>orto</w:t>
            </w:r>
            <w:proofErr w:type="spellEnd"/>
            <w:r w:rsidRPr="00667DAA">
              <w:rPr>
                <w:szCs w:val="24"/>
              </w:rPr>
              <w:t xml:space="preserve"> </w:t>
            </w:r>
            <w:proofErr w:type="spellStart"/>
            <w:r w:rsidRPr="00667DAA">
              <w:rPr>
                <w:szCs w:val="24"/>
              </w:rPr>
              <w:t>dianisidine</w:t>
            </w:r>
            <w:proofErr w:type="spellEnd"/>
          </w:p>
        </w:tc>
        <w:tc>
          <w:tcPr>
            <w:tcW w:w="1620" w:type="dxa"/>
          </w:tcPr>
          <w:p w14:paraId="3E9FD9F1" w14:textId="77777777" w:rsidR="006635B7" w:rsidRPr="00667DAA" w:rsidRDefault="006635B7" w:rsidP="0054200D">
            <w:pPr>
              <w:pStyle w:val="BodyText"/>
              <w:spacing w:line="360" w:lineRule="auto"/>
              <w:rPr>
                <w:szCs w:val="24"/>
              </w:rPr>
            </w:pPr>
            <w:r w:rsidRPr="00667DAA">
              <w:rPr>
                <w:szCs w:val="24"/>
              </w:rPr>
              <w:t>745,00</w:t>
            </w:r>
          </w:p>
        </w:tc>
      </w:tr>
      <w:tr w:rsidR="006635B7" w:rsidRPr="00667DAA" w14:paraId="50ECEA35" w14:textId="77777777" w:rsidTr="0054200D">
        <w:tc>
          <w:tcPr>
            <w:tcW w:w="1908" w:type="dxa"/>
          </w:tcPr>
          <w:p w14:paraId="55D00F4D" w14:textId="77777777" w:rsidR="006635B7" w:rsidRPr="00667DAA" w:rsidRDefault="006635B7" w:rsidP="0054200D">
            <w:pPr>
              <w:pStyle w:val="BodyText"/>
              <w:spacing w:line="360" w:lineRule="auto"/>
              <w:rPr>
                <w:szCs w:val="24"/>
              </w:rPr>
            </w:pPr>
          </w:p>
        </w:tc>
        <w:tc>
          <w:tcPr>
            <w:tcW w:w="5940" w:type="dxa"/>
          </w:tcPr>
          <w:p w14:paraId="29E7E5E0" w14:textId="77777777" w:rsidR="006635B7" w:rsidRPr="00667DAA" w:rsidRDefault="006635B7" w:rsidP="0054200D">
            <w:pPr>
              <w:pStyle w:val="BodyText"/>
              <w:spacing w:line="360" w:lineRule="auto"/>
              <w:rPr>
                <w:szCs w:val="24"/>
              </w:rPr>
            </w:pPr>
            <w:r w:rsidRPr="00667DAA">
              <w:rPr>
                <w:szCs w:val="24"/>
              </w:rPr>
              <w:t xml:space="preserve">Anticorpos </w:t>
            </w:r>
            <w:proofErr w:type="spellStart"/>
            <w:r w:rsidRPr="00667DAA">
              <w:rPr>
                <w:szCs w:val="24"/>
              </w:rPr>
              <w:t>anti</w:t>
            </w:r>
            <w:proofErr w:type="spellEnd"/>
            <w:r w:rsidRPr="00667DAA">
              <w:rPr>
                <w:szCs w:val="24"/>
              </w:rPr>
              <w:t xml:space="preserve">- TNFα, anti-IL-1β, </w:t>
            </w:r>
            <w:proofErr w:type="spellStart"/>
            <w:r w:rsidRPr="00667DAA">
              <w:rPr>
                <w:szCs w:val="24"/>
              </w:rPr>
              <w:t>ani</w:t>
            </w:r>
            <w:proofErr w:type="spellEnd"/>
            <w:r w:rsidRPr="00667DAA">
              <w:rPr>
                <w:szCs w:val="24"/>
              </w:rPr>
              <w:t xml:space="preserve">- </w:t>
            </w:r>
            <w:proofErr w:type="spellStart"/>
            <w:r w:rsidRPr="00667DAA">
              <w:rPr>
                <w:szCs w:val="24"/>
              </w:rPr>
              <w:t>iNOS</w:t>
            </w:r>
            <w:proofErr w:type="spellEnd"/>
            <w:r w:rsidRPr="00667DAA">
              <w:rPr>
                <w:szCs w:val="24"/>
              </w:rPr>
              <w:t xml:space="preserve"> </w:t>
            </w:r>
          </w:p>
        </w:tc>
        <w:tc>
          <w:tcPr>
            <w:tcW w:w="1620" w:type="dxa"/>
          </w:tcPr>
          <w:p w14:paraId="406A813D" w14:textId="77777777" w:rsidR="006635B7" w:rsidRPr="00667DAA" w:rsidRDefault="006635B7" w:rsidP="0054200D">
            <w:pPr>
              <w:pStyle w:val="BodyText"/>
              <w:spacing w:line="360" w:lineRule="auto"/>
              <w:rPr>
                <w:szCs w:val="24"/>
              </w:rPr>
            </w:pPr>
            <w:r w:rsidRPr="00667DAA">
              <w:rPr>
                <w:szCs w:val="24"/>
              </w:rPr>
              <w:t>2.148,00 (cada)</w:t>
            </w:r>
          </w:p>
        </w:tc>
      </w:tr>
      <w:tr w:rsidR="006635B7" w:rsidRPr="00667DAA" w14:paraId="1F5AE19B" w14:textId="77777777" w:rsidTr="0054200D">
        <w:tc>
          <w:tcPr>
            <w:tcW w:w="1908" w:type="dxa"/>
          </w:tcPr>
          <w:p w14:paraId="2BE1E66C" w14:textId="77777777" w:rsidR="006635B7" w:rsidRPr="00667DAA" w:rsidRDefault="006635B7" w:rsidP="0054200D">
            <w:pPr>
              <w:pStyle w:val="BodyText"/>
              <w:spacing w:line="360" w:lineRule="auto"/>
              <w:rPr>
                <w:szCs w:val="24"/>
              </w:rPr>
            </w:pPr>
            <w:r w:rsidRPr="00667DAA">
              <w:rPr>
                <w:szCs w:val="24"/>
              </w:rPr>
              <w:t>10296010</w:t>
            </w:r>
          </w:p>
        </w:tc>
        <w:tc>
          <w:tcPr>
            <w:tcW w:w="5940" w:type="dxa"/>
          </w:tcPr>
          <w:p w14:paraId="145177AE" w14:textId="77777777" w:rsidR="006635B7" w:rsidRPr="00667DAA" w:rsidRDefault="006635B7" w:rsidP="0054200D">
            <w:pPr>
              <w:pStyle w:val="BodyText"/>
              <w:spacing w:line="360" w:lineRule="auto"/>
              <w:rPr>
                <w:szCs w:val="24"/>
              </w:rPr>
            </w:pPr>
            <w:proofErr w:type="spellStart"/>
            <w:r w:rsidRPr="00667DAA">
              <w:rPr>
                <w:szCs w:val="24"/>
              </w:rPr>
              <w:t>Trizol</w:t>
            </w:r>
            <w:proofErr w:type="spellEnd"/>
            <w:r w:rsidRPr="00667DAA">
              <w:rPr>
                <w:szCs w:val="24"/>
              </w:rPr>
              <w:t xml:space="preserve"> Reagente-100Ml</w:t>
            </w:r>
          </w:p>
        </w:tc>
        <w:tc>
          <w:tcPr>
            <w:tcW w:w="1620" w:type="dxa"/>
          </w:tcPr>
          <w:p w14:paraId="14691BC4" w14:textId="77777777" w:rsidR="006635B7" w:rsidRPr="00667DAA" w:rsidRDefault="006635B7" w:rsidP="0054200D">
            <w:pPr>
              <w:pStyle w:val="BodyText"/>
              <w:spacing w:line="360" w:lineRule="auto"/>
              <w:rPr>
                <w:szCs w:val="24"/>
              </w:rPr>
            </w:pPr>
            <w:r w:rsidRPr="00667DAA">
              <w:rPr>
                <w:szCs w:val="24"/>
              </w:rPr>
              <w:t>756,32</w:t>
            </w:r>
          </w:p>
        </w:tc>
      </w:tr>
      <w:tr w:rsidR="006635B7" w:rsidRPr="00667DAA" w14:paraId="2072B863" w14:textId="77777777" w:rsidTr="0054200D">
        <w:tc>
          <w:tcPr>
            <w:tcW w:w="1908" w:type="dxa"/>
          </w:tcPr>
          <w:p w14:paraId="7C8DC202" w14:textId="77777777" w:rsidR="006635B7" w:rsidRPr="00667DAA" w:rsidRDefault="006635B7" w:rsidP="0054200D">
            <w:pPr>
              <w:pStyle w:val="BodyText"/>
              <w:spacing w:line="360" w:lineRule="auto"/>
              <w:rPr>
                <w:szCs w:val="24"/>
              </w:rPr>
            </w:pPr>
          </w:p>
        </w:tc>
        <w:tc>
          <w:tcPr>
            <w:tcW w:w="5940" w:type="dxa"/>
          </w:tcPr>
          <w:p w14:paraId="6558CA99" w14:textId="77777777" w:rsidR="006635B7" w:rsidRPr="00667DAA" w:rsidRDefault="006635B7" w:rsidP="0054200D">
            <w:pPr>
              <w:pStyle w:val="BodyText"/>
              <w:spacing w:line="360" w:lineRule="auto"/>
              <w:rPr>
                <w:szCs w:val="24"/>
              </w:rPr>
            </w:pPr>
            <w:proofErr w:type="spellStart"/>
            <w:r w:rsidRPr="00667DAA">
              <w:rPr>
                <w:szCs w:val="24"/>
              </w:rPr>
              <w:t>Primers</w:t>
            </w:r>
            <w:proofErr w:type="spellEnd"/>
            <w:r w:rsidRPr="00667DAA">
              <w:rPr>
                <w:szCs w:val="24"/>
              </w:rPr>
              <w:t xml:space="preserve"> 10 UMOL 10 UMOL</w:t>
            </w:r>
          </w:p>
        </w:tc>
        <w:tc>
          <w:tcPr>
            <w:tcW w:w="1620" w:type="dxa"/>
          </w:tcPr>
          <w:p w14:paraId="1A6143CC" w14:textId="77777777" w:rsidR="006635B7" w:rsidRPr="00667DAA" w:rsidRDefault="006635B7" w:rsidP="0054200D">
            <w:pPr>
              <w:pStyle w:val="BodyText"/>
              <w:spacing w:line="360" w:lineRule="auto"/>
              <w:rPr>
                <w:szCs w:val="24"/>
              </w:rPr>
            </w:pPr>
            <w:r w:rsidRPr="00667DAA">
              <w:rPr>
                <w:szCs w:val="24"/>
              </w:rPr>
              <w:t>90,00 (cada)</w:t>
            </w:r>
          </w:p>
        </w:tc>
      </w:tr>
      <w:tr w:rsidR="006635B7" w:rsidRPr="00667DAA" w14:paraId="43BE9D22" w14:textId="77777777" w:rsidTr="0054200D">
        <w:tc>
          <w:tcPr>
            <w:tcW w:w="1908" w:type="dxa"/>
          </w:tcPr>
          <w:p w14:paraId="6C18682F" w14:textId="77777777" w:rsidR="006635B7" w:rsidRPr="00667DAA" w:rsidRDefault="006635B7" w:rsidP="0054200D">
            <w:pPr>
              <w:pStyle w:val="BodyText"/>
              <w:spacing w:line="360" w:lineRule="auto"/>
              <w:rPr>
                <w:szCs w:val="24"/>
              </w:rPr>
            </w:pPr>
            <w:r w:rsidRPr="00667DAA">
              <w:rPr>
                <w:szCs w:val="24"/>
              </w:rPr>
              <w:t>Q32852</w:t>
            </w:r>
          </w:p>
        </w:tc>
        <w:tc>
          <w:tcPr>
            <w:tcW w:w="5940" w:type="dxa"/>
          </w:tcPr>
          <w:p w14:paraId="7F61B214" w14:textId="77777777" w:rsidR="006635B7" w:rsidRPr="00667DAA" w:rsidRDefault="006635B7" w:rsidP="0054200D">
            <w:pPr>
              <w:pStyle w:val="BodyText"/>
              <w:spacing w:line="360" w:lineRule="auto"/>
              <w:rPr>
                <w:szCs w:val="24"/>
                <w:lang w:val="en-US"/>
              </w:rPr>
            </w:pPr>
            <w:r w:rsidRPr="00667DAA">
              <w:rPr>
                <w:szCs w:val="24"/>
                <w:lang w:val="en-US"/>
              </w:rPr>
              <w:t>QUANT-IT RNA ASSAY KIT 100 assays 1 KIT</w:t>
            </w:r>
          </w:p>
        </w:tc>
        <w:tc>
          <w:tcPr>
            <w:tcW w:w="1620" w:type="dxa"/>
          </w:tcPr>
          <w:p w14:paraId="61F9B5C1" w14:textId="77777777" w:rsidR="006635B7" w:rsidRPr="00667DAA" w:rsidRDefault="006635B7" w:rsidP="0054200D">
            <w:pPr>
              <w:pStyle w:val="BodyText"/>
              <w:spacing w:line="360" w:lineRule="auto"/>
              <w:rPr>
                <w:szCs w:val="24"/>
                <w:lang w:val="en-US"/>
              </w:rPr>
            </w:pPr>
            <w:r w:rsidRPr="00667DAA">
              <w:rPr>
                <w:szCs w:val="24"/>
                <w:lang w:val="en-US"/>
              </w:rPr>
              <w:t>375,49</w:t>
            </w:r>
          </w:p>
        </w:tc>
      </w:tr>
      <w:tr w:rsidR="006635B7" w:rsidRPr="00667DAA" w14:paraId="79A5C420" w14:textId="77777777" w:rsidTr="0054200D">
        <w:tc>
          <w:tcPr>
            <w:tcW w:w="1908" w:type="dxa"/>
          </w:tcPr>
          <w:p w14:paraId="029EEA09" w14:textId="77777777" w:rsidR="006635B7" w:rsidRPr="00667DAA" w:rsidRDefault="006635B7" w:rsidP="0054200D">
            <w:pPr>
              <w:pStyle w:val="BodyText"/>
              <w:spacing w:line="360" w:lineRule="auto"/>
              <w:rPr>
                <w:szCs w:val="24"/>
                <w:lang w:val="en-US"/>
              </w:rPr>
            </w:pPr>
            <w:r w:rsidRPr="00667DAA">
              <w:rPr>
                <w:szCs w:val="24"/>
                <w:lang w:val="en-US"/>
              </w:rPr>
              <w:t>12091021</w:t>
            </w:r>
          </w:p>
        </w:tc>
        <w:tc>
          <w:tcPr>
            <w:tcW w:w="5940" w:type="dxa"/>
          </w:tcPr>
          <w:p w14:paraId="25851617" w14:textId="77777777" w:rsidR="006635B7" w:rsidRPr="00667DAA" w:rsidRDefault="006635B7" w:rsidP="0054200D">
            <w:pPr>
              <w:pStyle w:val="BodyText"/>
              <w:spacing w:line="360" w:lineRule="auto"/>
              <w:rPr>
                <w:szCs w:val="24"/>
                <w:lang w:val="en-US"/>
              </w:rPr>
            </w:pPr>
            <w:r w:rsidRPr="00667DAA">
              <w:rPr>
                <w:szCs w:val="24"/>
              </w:rPr>
              <w:t>RNASE A 10ml</w:t>
            </w:r>
          </w:p>
        </w:tc>
        <w:tc>
          <w:tcPr>
            <w:tcW w:w="1620" w:type="dxa"/>
          </w:tcPr>
          <w:p w14:paraId="7DAD3A62" w14:textId="77777777" w:rsidR="006635B7" w:rsidRPr="00667DAA" w:rsidRDefault="006635B7" w:rsidP="0054200D">
            <w:pPr>
              <w:pStyle w:val="BodyText"/>
              <w:spacing w:line="360" w:lineRule="auto"/>
              <w:rPr>
                <w:szCs w:val="24"/>
                <w:lang w:val="en-US"/>
              </w:rPr>
            </w:pPr>
            <w:r w:rsidRPr="00667DAA">
              <w:rPr>
                <w:szCs w:val="24"/>
                <w:lang w:val="en-US"/>
              </w:rPr>
              <w:t>528,96</w:t>
            </w:r>
          </w:p>
        </w:tc>
      </w:tr>
      <w:tr w:rsidR="006635B7" w:rsidRPr="00667DAA" w14:paraId="54BA889D" w14:textId="77777777" w:rsidTr="0054200D">
        <w:tc>
          <w:tcPr>
            <w:tcW w:w="1908" w:type="dxa"/>
          </w:tcPr>
          <w:p w14:paraId="6761E9A5" w14:textId="77777777" w:rsidR="006635B7" w:rsidRPr="00667DAA" w:rsidRDefault="006635B7" w:rsidP="0054200D">
            <w:pPr>
              <w:pStyle w:val="BodyText"/>
              <w:spacing w:line="360" w:lineRule="auto"/>
              <w:rPr>
                <w:szCs w:val="24"/>
                <w:lang w:val="en-US"/>
              </w:rPr>
            </w:pPr>
            <w:r w:rsidRPr="00667DAA">
              <w:rPr>
                <w:szCs w:val="24"/>
                <w:lang w:val="en-US"/>
              </w:rPr>
              <w:t>11735032</w:t>
            </w:r>
          </w:p>
        </w:tc>
        <w:tc>
          <w:tcPr>
            <w:tcW w:w="5940" w:type="dxa"/>
          </w:tcPr>
          <w:p w14:paraId="324D600B" w14:textId="77777777" w:rsidR="006635B7" w:rsidRPr="00667DAA" w:rsidRDefault="006635B7" w:rsidP="0054200D">
            <w:pPr>
              <w:pStyle w:val="BodyText"/>
              <w:spacing w:line="360" w:lineRule="auto"/>
              <w:rPr>
                <w:szCs w:val="24"/>
                <w:lang w:val="en-US"/>
              </w:rPr>
            </w:pPr>
            <w:r w:rsidRPr="00667DAA">
              <w:rPr>
                <w:szCs w:val="24"/>
                <w:lang w:val="en-US"/>
              </w:rPr>
              <w:t>SYBR 1-STEP QRT-PCR KIT 100 REAÇÕES</w:t>
            </w:r>
          </w:p>
        </w:tc>
        <w:tc>
          <w:tcPr>
            <w:tcW w:w="1620" w:type="dxa"/>
          </w:tcPr>
          <w:p w14:paraId="5D6A5E8F" w14:textId="77777777" w:rsidR="006635B7" w:rsidRPr="00667DAA" w:rsidRDefault="006635B7" w:rsidP="0054200D">
            <w:pPr>
              <w:pStyle w:val="BodyText"/>
              <w:spacing w:line="360" w:lineRule="auto"/>
              <w:rPr>
                <w:szCs w:val="24"/>
                <w:lang w:val="en-US"/>
              </w:rPr>
            </w:pPr>
            <w:r w:rsidRPr="00667DAA">
              <w:rPr>
                <w:szCs w:val="24"/>
                <w:lang w:val="en-US"/>
              </w:rPr>
              <w:t>1.540,00</w:t>
            </w:r>
          </w:p>
        </w:tc>
      </w:tr>
      <w:tr w:rsidR="006635B7" w:rsidRPr="00667DAA" w14:paraId="21E164B7" w14:textId="77777777" w:rsidTr="0054200D">
        <w:tc>
          <w:tcPr>
            <w:tcW w:w="1908" w:type="dxa"/>
          </w:tcPr>
          <w:p w14:paraId="1317C1C2" w14:textId="77777777" w:rsidR="006635B7" w:rsidRPr="00667DAA" w:rsidRDefault="006635B7" w:rsidP="0054200D">
            <w:pPr>
              <w:pStyle w:val="BodyText"/>
              <w:spacing w:line="360" w:lineRule="auto"/>
              <w:rPr>
                <w:szCs w:val="24"/>
                <w:lang w:val="en-US"/>
              </w:rPr>
            </w:pPr>
            <w:r w:rsidRPr="00667DAA">
              <w:rPr>
                <w:szCs w:val="24"/>
                <w:lang w:val="en-US"/>
              </w:rPr>
              <w:t>15576028</w:t>
            </w:r>
          </w:p>
        </w:tc>
        <w:tc>
          <w:tcPr>
            <w:tcW w:w="5940" w:type="dxa"/>
          </w:tcPr>
          <w:p w14:paraId="1170F756" w14:textId="77777777" w:rsidR="006635B7" w:rsidRPr="00667DAA" w:rsidRDefault="006635B7" w:rsidP="0054200D">
            <w:pPr>
              <w:pStyle w:val="BodyText"/>
              <w:spacing w:line="360" w:lineRule="auto"/>
              <w:rPr>
                <w:szCs w:val="24"/>
                <w:lang w:val="en-US"/>
              </w:rPr>
            </w:pPr>
            <w:r w:rsidRPr="00667DAA">
              <w:rPr>
                <w:szCs w:val="24"/>
              </w:rPr>
              <w:t>EDTA 500g </w:t>
            </w:r>
          </w:p>
        </w:tc>
        <w:tc>
          <w:tcPr>
            <w:tcW w:w="1620" w:type="dxa"/>
          </w:tcPr>
          <w:p w14:paraId="35CD5923" w14:textId="77777777" w:rsidR="006635B7" w:rsidRPr="00667DAA" w:rsidRDefault="006635B7" w:rsidP="0054200D">
            <w:pPr>
              <w:pStyle w:val="BodyText"/>
              <w:spacing w:line="360" w:lineRule="auto"/>
              <w:rPr>
                <w:szCs w:val="24"/>
                <w:lang w:val="en-US"/>
              </w:rPr>
            </w:pPr>
            <w:r w:rsidRPr="00667DAA">
              <w:rPr>
                <w:szCs w:val="24"/>
                <w:lang w:val="en-US"/>
              </w:rPr>
              <w:t>387,44</w:t>
            </w:r>
          </w:p>
        </w:tc>
      </w:tr>
      <w:tr w:rsidR="006635B7" w:rsidRPr="00667DAA" w14:paraId="370F9C16" w14:textId="77777777" w:rsidTr="0054200D">
        <w:tc>
          <w:tcPr>
            <w:tcW w:w="1908" w:type="dxa"/>
          </w:tcPr>
          <w:p w14:paraId="5EE18184" w14:textId="77777777" w:rsidR="006635B7" w:rsidRPr="00667DAA" w:rsidRDefault="006635B7" w:rsidP="0054200D">
            <w:pPr>
              <w:pStyle w:val="BodyText"/>
              <w:spacing w:line="360" w:lineRule="auto"/>
              <w:rPr>
                <w:szCs w:val="24"/>
                <w:lang w:val="en-US"/>
              </w:rPr>
            </w:pPr>
            <w:r w:rsidRPr="00667DAA">
              <w:rPr>
                <w:szCs w:val="24"/>
                <w:lang w:val="en-US"/>
              </w:rPr>
              <w:t>11733038</w:t>
            </w:r>
          </w:p>
        </w:tc>
        <w:tc>
          <w:tcPr>
            <w:tcW w:w="5940" w:type="dxa"/>
          </w:tcPr>
          <w:p w14:paraId="0C329845" w14:textId="77777777" w:rsidR="006635B7" w:rsidRPr="00667DAA" w:rsidRDefault="006635B7" w:rsidP="0054200D">
            <w:pPr>
              <w:pStyle w:val="BodyText"/>
              <w:spacing w:line="360" w:lineRule="auto"/>
              <w:rPr>
                <w:szCs w:val="24"/>
                <w:lang w:val="en-US"/>
              </w:rPr>
            </w:pPr>
            <w:r w:rsidRPr="00667DAA">
              <w:rPr>
                <w:szCs w:val="24"/>
              </w:rPr>
              <w:t>PLAT SYBR QPCR 100 REAÇÕES</w:t>
            </w:r>
          </w:p>
        </w:tc>
        <w:tc>
          <w:tcPr>
            <w:tcW w:w="1620" w:type="dxa"/>
          </w:tcPr>
          <w:p w14:paraId="0C085773" w14:textId="77777777" w:rsidR="006635B7" w:rsidRPr="00667DAA" w:rsidRDefault="006635B7" w:rsidP="0054200D">
            <w:pPr>
              <w:pStyle w:val="BodyText"/>
              <w:spacing w:line="360" w:lineRule="auto"/>
              <w:rPr>
                <w:szCs w:val="24"/>
                <w:lang w:val="en-US"/>
              </w:rPr>
            </w:pPr>
            <w:r w:rsidRPr="00667DAA">
              <w:rPr>
                <w:szCs w:val="24"/>
                <w:lang w:val="en-US"/>
              </w:rPr>
              <w:t>580,32</w:t>
            </w:r>
          </w:p>
        </w:tc>
      </w:tr>
      <w:tr w:rsidR="006635B7" w:rsidRPr="00667DAA" w14:paraId="7ECF6E87" w14:textId="77777777" w:rsidTr="0054200D">
        <w:tc>
          <w:tcPr>
            <w:tcW w:w="1908" w:type="dxa"/>
          </w:tcPr>
          <w:p w14:paraId="6CE3D281" w14:textId="77777777" w:rsidR="006635B7" w:rsidRPr="00667DAA" w:rsidRDefault="006635B7" w:rsidP="0054200D">
            <w:pPr>
              <w:pStyle w:val="BodyText"/>
              <w:spacing w:line="360" w:lineRule="auto"/>
              <w:rPr>
                <w:szCs w:val="24"/>
                <w:lang w:val="en-US"/>
              </w:rPr>
            </w:pPr>
            <w:r w:rsidRPr="00667DAA">
              <w:rPr>
                <w:szCs w:val="24"/>
                <w:lang w:val="en-US"/>
              </w:rPr>
              <w:t>10928034</w:t>
            </w:r>
          </w:p>
        </w:tc>
        <w:tc>
          <w:tcPr>
            <w:tcW w:w="5940" w:type="dxa"/>
          </w:tcPr>
          <w:p w14:paraId="7B0F88E2" w14:textId="77777777" w:rsidR="006635B7" w:rsidRPr="00667DAA" w:rsidRDefault="006635B7" w:rsidP="0054200D">
            <w:pPr>
              <w:pStyle w:val="BodyText"/>
              <w:spacing w:line="360" w:lineRule="auto"/>
              <w:rPr>
                <w:szCs w:val="24"/>
                <w:lang w:val="en-US"/>
              </w:rPr>
            </w:pPr>
            <w:r w:rsidRPr="00667DAA">
              <w:rPr>
                <w:szCs w:val="24"/>
                <w:lang w:val="en-US"/>
              </w:rPr>
              <w:t>SS ONE STEP RT-PCR WITH PLATINUM TAQ 100 REAÇÕES</w:t>
            </w:r>
          </w:p>
        </w:tc>
        <w:tc>
          <w:tcPr>
            <w:tcW w:w="1620" w:type="dxa"/>
          </w:tcPr>
          <w:p w14:paraId="1E034735" w14:textId="77777777" w:rsidR="006635B7" w:rsidRPr="00667DAA" w:rsidRDefault="006635B7" w:rsidP="0054200D">
            <w:pPr>
              <w:pStyle w:val="BodyText"/>
              <w:spacing w:line="360" w:lineRule="auto"/>
              <w:rPr>
                <w:szCs w:val="24"/>
                <w:lang w:val="en-US"/>
              </w:rPr>
            </w:pPr>
            <w:r w:rsidRPr="00667DAA">
              <w:rPr>
                <w:szCs w:val="24"/>
                <w:lang w:val="en-US"/>
              </w:rPr>
              <w:t>3.368,04</w:t>
            </w:r>
          </w:p>
        </w:tc>
      </w:tr>
      <w:tr w:rsidR="006635B7" w:rsidRPr="00667DAA" w14:paraId="6D05011D" w14:textId="77777777" w:rsidTr="0054200D">
        <w:tc>
          <w:tcPr>
            <w:tcW w:w="1908" w:type="dxa"/>
          </w:tcPr>
          <w:p w14:paraId="76D02CAC" w14:textId="77777777" w:rsidR="006635B7" w:rsidRPr="00667DAA" w:rsidRDefault="006635B7" w:rsidP="0054200D">
            <w:pPr>
              <w:pStyle w:val="BodyText"/>
              <w:spacing w:line="360" w:lineRule="auto"/>
              <w:rPr>
                <w:szCs w:val="24"/>
                <w:lang w:val="en-US"/>
              </w:rPr>
            </w:pPr>
            <w:r w:rsidRPr="00667DAA">
              <w:rPr>
                <w:szCs w:val="24"/>
                <w:lang w:val="en-US"/>
              </w:rPr>
              <w:t>11615010</w:t>
            </w:r>
          </w:p>
        </w:tc>
        <w:tc>
          <w:tcPr>
            <w:tcW w:w="5940" w:type="dxa"/>
          </w:tcPr>
          <w:p w14:paraId="2B4EB799" w14:textId="77777777" w:rsidR="006635B7" w:rsidRPr="00667DAA" w:rsidRDefault="006635B7" w:rsidP="0054200D">
            <w:pPr>
              <w:pStyle w:val="BodyText"/>
              <w:spacing w:line="360" w:lineRule="auto"/>
              <w:rPr>
                <w:szCs w:val="24"/>
                <w:lang w:val="en-US"/>
              </w:rPr>
            </w:pPr>
            <w:r w:rsidRPr="00667DAA">
              <w:rPr>
                <w:szCs w:val="24"/>
              </w:rPr>
              <w:t>TAQ POLIMERASE BRASIL 500 UNID</w:t>
            </w:r>
          </w:p>
        </w:tc>
        <w:tc>
          <w:tcPr>
            <w:tcW w:w="1620" w:type="dxa"/>
          </w:tcPr>
          <w:p w14:paraId="05E63ED4" w14:textId="77777777" w:rsidR="006635B7" w:rsidRPr="00667DAA" w:rsidRDefault="006635B7" w:rsidP="0054200D">
            <w:pPr>
              <w:pStyle w:val="BodyText"/>
              <w:spacing w:line="360" w:lineRule="auto"/>
              <w:rPr>
                <w:szCs w:val="24"/>
                <w:lang w:val="en-US"/>
              </w:rPr>
            </w:pPr>
            <w:r w:rsidRPr="00667DAA">
              <w:rPr>
                <w:szCs w:val="24"/>
                <w:lang w:val="en-US"/>
              </w:rPr>
              <w:t>255,72</w:t>
            </w:r>
          </w:p>
        </w:tc>
      </w:tr>
      <w:tr w:rsidR="006635B7" w:rsidRPr="00667DAA" w14:paraId="58D3813D" w14:textId="77777777" w:rsidTr="0054200D">
        <w:tc>
          <w:tcPr>
            <w:tcW w:w="1908" w:type="dxa"/>
          </w:tcPr>
          <w:p w14:paraId="740894EB" w14:textId="77777777" w:rsidR="006635B7" w:rsidRPr="00667DAA" w:rsidRDefault="006635B7" w:rsidP="0054200D">
            <w:pPr>
              <w:pStyle w:val="BodyText"/>
              <w:spacing w:line="360" w:lineRule="auto"/>
              <w:rPr>
                <w:szCs w:val="24"/>
                <w:lang w:val="en-US"/>
              </w:rPr>
            </w:pPr>
            <w:r w:rsidRPr="00667DAA">
              <w:rPr>
                <w:szCs w:val="24"/>
                <w:lang w:val="en-US"/>
              </w:rPr>
              <w:t>18427088</w:t>
            </w:r>
          </w:p>
        </w:tc>
        <w:tc>
          <w:tcPr>
            <w:tcW w:w="5940" w:type="dxa"/>
          </w:tcPr>
          <w:p w14:paraId="0845DE0E" w14:textId="77777777" w:rsidR="006635B7" w:rsidRPr="00667DAA" w:rsidRDefault="006635B7" w:rsidP="0054200D">
            <w:pPr>
              <w:pStyle w:val="BodyText"/>
              <w:spacing w:line="360" w:lineRule="auto"/>
              <w:rPr>
                <w:szCs w:val="24"/>
                <w:lang w:val="en-US"/>
              </w:rPr>
            </w:pPr>
            <w:r w:rsidRPr="00667DAA">
              <w:rPr>
                <w:szCs w:val="24"/>
              </w:rPr>
              <w:t>10 MM DNTP MIX 1 ml</w:t>
            </w:r>
          </w:p>
        </w:tc>
        <w:tc>
          <w:tcPr>
            <w:tcW w:w="1620" w:type="dxa"/>
          </w:tcPr>
          <w:p w14:paraId="7B647B1A" w14:textId="77777777" w:rsidR="006635B7" w:rsidRPr="00667DAA" w:rsidRDefault="006635B7" w:rsidP="0054200D">
            <w:pPr>
              <w:pStyle w:val="BodyText"/>
              <w:spacing w:line="360" w:lineRule="auto"/>
              <w:rPr>
                <w:szCs w:val="24"/>
                <w:lang w:val="en-US"/>
              </w:rPr>
            </w:pPr>
            <w:r w:rsidRPr="00667DAA">
              <w:rPr>
                <w:szCs w:val="24"/>
                <w:lang w:val="en-US"/>
              </w:rPr>
              <w:t>2.459,73</w:t>
            </w:r>
          </w:p>
        </w:tc>
      </w:tr>
      <w:tr w:rsidR="006635B7" w:rsidRPr="00667DAA" w14:paraId="08E58FA8" w14:textId="77777777" w:rsidTr="0054200D">
        <w:tc>
          <w:tcPr>
            <w:tcW w:w="1908" w:type="dxa"/>
          </w:tcPr>
          <w:p w14:paraId="4511F779" w14:textId="77777777" w:rsidR="006635B7" w:rsidRPr="00667DAA" w:rsidRDefault="006635B7" w:rsidP="0054200D">
            <w:pPr>
              <w:pStyle w:val="BodyText"/>
              <w:spacing w:line="360" w:lineRule="auto"/>
              <w:rPr>
                <w:szCs w:val="24"/>
                <w:lang w:val="en-US"/>
              </w:rPr>
            </w:pPr>
            <w:r w:rsidRPr="00667DAA">
              <w:rPr>
                <w:szCs w:val="24"/>
                <w:lang w:val="en-US"/>
              </w:rPr>
              <w:t>10966030</w:t>
            </w:r>
          </w:p>
        </w:tc>
        <w:tc>
          <w:tcPr>
            <w:tcW w:w="5940" w:type="dxa"/>
          </w:tcPr>
          <w:p w14:paraId="5D4FAF87" w14:textId="77777777" w:rsidR="006635B7" w:rsidRPr="00667DAA" w:rsidRDefault="006635B7" w:rsidP="0054200D">
            <w:pPr>
              <w:pStyle w:val="BodyText"/>
              <w:spacing w:line="360" w:lineRule="auto"/>
              <w:rPr>
                <w:szCs w:val="24"/>
              </w:rPr>
            </w:pPr>
            <w:r w:rsidRPr="00667DAA">
              <w:rPr>
                <w:szCs w:val="24"/>
              </w:rPr>
              <w:t>PLATINUM TAQ DNA POLYMERASE - BRASIL 500 UNID</w:t>
            </w:r>
          </w:p>
        </w:tc>
        <w:tc>
          <w:tcPr>
            <w:tcW w:w="1620" w:type="dxa"/>
          </w:tcPr>
          <w:p w14:paraId="550DAE53" w14:textId="77777777" w:rsidR="006635B7" w:rsidRPr="00667DAA" w:rsidRDefault="006635B7" w:rsidP="0054200D">
            <w:pPr>
              <w:pStyle w:val="BodyText"/>
              <w:spacing w:line="360" w:lineRule="auto"/>
              <w:rPr>
                <w:szCs w:val="24"/>
              </w:rPr>
            </w:pPr>
            <w:r w:rsidRPr="00667DAA">
              <w:rPr>
                <w:szCs w:val="24"/>
              </w:rPr>
              <w:t>357,99</w:t>
            </w:r>
          </w:p>
        </w:tc>
      </w:tr>
      <w:tr w:rsidR="006635B7" w:rsidRPr="00667DAA" w14:paraId="7240D32F" w14:textId="77777777" w:rsidTr="0054200D">
        <w:tc>
          <w:tcPr>
            <w:tcW w:w="1908" w:type="dxa"/>
          </w:tcPr>
          <w:p w14:paraId="69C4C9EA" w14:textId="77777777" w:rsidR="006635B7" w:rsidRPr="00667DAA" w:rsidRDefault="006635B7" w:rsidP="0054200D">
            <w:pPr>
              <w:pStyle w:val="BodyText"/>
              <w:spacing w:line="360" w:lineRule="auto"/>
              <w:rPr>
                <w:szCs w:val="24"/>
              </w:rPr>
            </w:pPr>
            <w:r w:rsidRPr="00667DAA">
              <w:rPr>
                <w:szCs w:val="24"/>
              </w:rPr>
              <w:t>18418012</w:t>
            </w:r>
          </w:p>
        </w:tc>
        <w:tc>
          <w:tcPr>
            <w:tcW w:w="5940" w:type="dxa"/>
          </w:tcPr>
          <w:p w14:paraId="3D830474" w14:textId="77777777" w:rsidR="006635B7" w:rsidRPr="00667DAA" w:rsidRDefault="006635B7" w:rsidP="0054200D">
            <w:pPr>
              <w:pStyle w:val="BodyText"/>
              <w:spacing w:line="360" w:lineRule="auto"/>
              <w:rPr>
                <w:szCs w:val="24"/>
              </w:rPr>
            </w:pPr>
            <w:r w:rsidRPr="00667DAA">
              <w:rPr>
                <w:szCs w:val="24"/>
              </w:rPr>
              <w:t>OLIGO (DT)12-18 PRIMER 25 µg</w:t>
            </w:r>
          </w:p>
        </w:tc>
        <w:tc>
          <w:tcPr>
            <w:tcW w:w="1620" w:type="dxa"/>
          </w:tcPr>
          <w:p w14:paraId="664EA5F0" w14:textId="77777777" w:rsidR="006635B7" w:rsidRPr="00667DAA" w:rsidRDefault="006635B7" w:rsidP="0054200D">
            <w:pPr>
              <w:pStyle w:val="BodyText"/>
              <w:spacing w:line="360" w:lineRule="auto"/>
              <w:rPr>
                <w:szCs w:val="24"/>
              </w:rPr>
            </w:pPr>
            <w:r w:rsidRPr="00667DAA">
              <w:rPr>
                <w:szCs w:val="24"/>
              </w:rPr>
              <w:t>435,00</w:t>
            </w:r>
          </w:p>
        </w:tc>
      </w:tr>
      <w:tr w:rsidR="006635B7" w:rsidRPr="00667DAA" w14:paraId="3DCA98CE" w14:textId="77777777" w:rsidTr="0054200D">
        <w:tc>
          <w:tcPr>
            <w:tcW w:w="1908" w:type="dxa"/>
          </w:tcPr>
          <w:p w14:paraId="3BF29A9A" w14:textId="77777777" w:rsidR="006635B7" w:rsidRPr="00667DAA" w:rsidRDefault="006635B7" w:rsidP="0054200D">
            <w:pPr>
              <w:pStyle w:val="BodyText"/>
              <w:spacing w:line="360" w:lineRule="auto"/>
              <w:rPr>
                <w:szCs w:val="24"/>
              </w:rPr>
            </w:pPr>
            <w:r w:rsidRPr="00667DAA">
              <w:rPr>
                <w:szCs w:val="24"/>
              </w:rPr>
              <w:t>18080044</w:t>
            </w:r>
          </w:p>
        </w:tc>
        <w:tc>
          <w:tcPr>
            <w:tcW w:w="5940" w:type="dxa"/>
          </w:tcPr>
          <w:p w14:paraId="6521C868" w14:textId="77777777" w:rsidR="006635B7" w:rsidRPr="00667DAA" w:rsidRDefault="006635B7" w:rsidP="0054200D">
            <w:pPr>
              <w:pStyle w:val="BodyText"/>
              <w:spacing w:line="360" w:lineRule="auto"/>
              <w:rPr>
                <w:szCs w:val="24"/>
                <w:lang w:val="en-US"/>
              </w:rPr>
            </w:pPr>
            <w:r w:rsidRPr="00667DAA">
              <w:rPr>
                <w:szCs w:val="24"/>
                <w:lang w:val="en-US"/>
              </w:rPr>
              <w:t>SUPERSCRIPT III REV TRANSCRIPT 10,000 UNID</w:t>
            </w:r>
          </w:p>
        </w:tc>
        <w:tc>
          <w:tcPr>
            <w:tcW w:w="1620" w:type="dxa"/>
          </w:tcPr>
          <w:p w14:paraId="5C121C0A" w14:textId="77777777" w:rsidR="006635B7" w:rsidRPr="00667DAA" w:rsidRDefault="006635B7" w:rsidP="0054200D">
            <w:pPr>
              <w:pStyle w:val="BodyText"/>
              <w:spacing w:line="360" w:lineRule="auto"/>
              <w:rPr>
                <w:szCs w:val="24"/>
                <w:lang w:val="en-US"/>
              </w:rPr>
            </w:pPr>
            <w:r w:rsidRPr="00667DAA">
              <w:rPr>
                <w:szCs w:val="24"/>
                <w:lang w:val="en-US"/>
              </w:rPr>
              <w:t>1.183,20</w:t>
            </w:r>
          </w:p>
        </w:tc>
      </w:tr>
    </w:tbl>
    <w:p w14:paraId="2054E344" w14:textId="77777777" w:rsidR="00F3539D" w:rsidRPr="00667DAA" w:rsidRDefault="00F3539D" w:rsidP="00F3539D">
      <w:pPr>
        <w:spacing w:line="360" w:lineRule="auto"/>
        <w:jc w:val="both"/>
        <w:rPr>
          <w:rFonts w:ascii="Times New Roman" w:eastAsia="Times New Roman" w:hAnsi="Times New Roman" w:cs="Times New Roman"/>
          <w:sz w:val="24"/>
          <w:szCs w:val="24"/>
          <w:lang w:eastAsia="pt-BR"/>
        </w:rPr>
      </w:pPr>
    </w:p>
    <w:p w14:paraId="739F65AA" w14:textId="77777777" w:rsidR="00F3539D" w:rsidRPr="00667DAA" w:rsidRDefault="00F3539D" w:rsidP="00F3539D">
      <w:pPr>
        <w:spacing w:line="360" w:lineRule="auto"/>
        <w:jc w:val="both"/>
        <w:rPr>
          <w:rFonts w:ascii="Times New Roman" w:eastAsia="Times New Roman" w:hAnsi="Times New Roman" w:cs="Times New Roman"/>
          <w:sz w:val="24"/>
          <w:szCs w:val="24"/>
          <w:lang w:eastAsia="pt-BR"/>
        </w:rPr>
      </w:pPr>
    </w:p>
    <w:p w14:paraId="450C3347" w14:textId="77777777" w:rsidR="00F3539D" w:rsidRPr="00667DAA" w:rsidRDefault="00F3539D" w:rsidP="00F3539D">
      <w:pPr>
        <w:spacing w:line="360" w:lineRule="auto"/>
        <w:jc w:val="both"/>
        <w:rPr>
          <w:rFonts w:ascii="Times New Roman" w:eastAsia="Times New Roman" w:hAnsi="Times New Roman" w:cs="Times New Roman"/>
          <w:sz w:val="24"/>
          <w:szCs w:val="24"/>
          <w:lang w:eastAsia="pt-BR"/>
        </w:rPr>
      </w:pPr>
    </w:p>
    <w:p w14:paraId="001802D7" w14:textId="77777777" w:rsidR="00F3539D" w:rsidRPr="00667DAA" w:rsidRDefault="00F3539D" w:rsidP="00F3539D">
      <w:pPr>
        <w:spacing w:line="360" w:lineRule="auto"/>
        <w:jc w:val="both"/>
        <w:rPr>
          <w:rFonts w:ascii="Times New Roman" w:eastAsia="Times New Roman" w:hAnsi="Times New Roman" w:cs="Times New Roman"/>
          <w:sz w:val="24"/>
          <w:szCs w:val="24"/>
          <w:lang w:eastAsia="pt-BR"/>
        </w:rPr>
      </w:pPr>
    </w:p>
    <w:p w14:paraId="34318FA1" w14:textId="77777777" w:rsidR="00F3539D" w:rsidRPr="00667DAA" w:rsidRDefault="00F3539D" w:rsidP="00F3539D">
      <w:pPr>
        <w:spacing w:line="360" w:lineRule="auto"/>
        <w:jc w:val="both"/>
        <w:rPr>
          <w:rFonts w:ascii="Times New Roman" w:eastAsia="Times New Roman" w:hAnsi="Times New Roman" w:cs="Times New Roman"/>
          <w:sz w:val="24"/>
          <w:szCs w:val="24"/>
          <w:lang w:eastAsia="pt-BR"/>
        </w:rPr>
      </w:pPr>
    </w:p>
    <w:p w14:paraId="6C5FDCB1" w14:textId="77777777" w:rsidR="00675292" w:rsidRDefault="00675292" w:rsidP="00F3539D">
      <w:pPr>
        <w:autoSpaceDE w:val="0"/>
        <w:autoSpaceDN w:val="0"/>
        <w:adjustRightInd w:val="0"/>
        <w:spacing w:after="0" w:line="360" w:lineRule="auto"/>
        <w:rPr>
          <w:rFonts w:ascii="Times New Roman" w:hAnsi="Times New Roman" w:cs="Times New Roman"/>
          <w:b/>
          <w:sz w:val="24"/>
          <w:szCs w:val="24"/>
        </w:rPr>
      </w:pPr>
    </w:p>
    <w:p w14:paraId="34A26B89" w14:textId="77777777" w:rsidR="004A7400" w:rsidRDefault="004A7400" w:rsidP="00F3539D">
      <w:pPr>
        <w:autoSpaceDE w:val="0"/>
        <w:autoSpaceDN w:val="0"/>
        <w:adjustRightInd w:val="0"/>
        <w:spacing w:after="0" w:line="360" w:lineRule="auto"/>
        <w:rPr>
          <w:rFonts w:ascii="Times New Roman" w:hAnsi="Times New Roman" w:cs="Times New Roman"/>
          <w:b/>
          <w:sz w:val="24"/>
          <w:szCs w:val="24"/>
        </w:rPr>
      </w:pPr>
    </w:p>
    <w:p w14:paraId="56043CB6" w14:textId="77777777" w:rsidR="004A7400" w:rsidRDefault="004A7400" w:rsidP="00F3539D">
      <w:pPr>
        <w:autoSpaceDE w:val="0"/>
        <w:autoSpaceDN w:val="0"/>
        <w:adjustRightInd w:val="0"/>
        <w:spacing w:after="0" w:line="360" w:lineRule="auto"/>
        <w:rPr>
          <w:rFonts w:ascii="Times New Roman" w:hAnsi="Times New Roman" w:cs="Times New Roman"/>
          <w:b/>
          <w:sz w:val="24"/>
          <w:szCs w:val="24"/>
        </w:rPr>
      </w:pPr>
    </w:p>
    <w:p w14:paraId="7B99F911" w14:textId="77777777" w:rsidR="004A7400" w:rsidRDefault="004A7400" w:rsidP="00F3539D">
      <w:pPr>
        <w:autoSpaceDE w:val="0"/>
        <w:autoSpaceDN w:val="0"/>
        <w:adjustRightInd w:val="0"/>
        <w:spacing w:after="0" w:line="360" w:lineRule="auto"/>
        <w:rPr>
          <w:rFonts w:ascii="Times New Roman" w:hAnsi="Times New Roman" w:cs="Times New Roman"/>
          <w:b/>
          <w:sz w:val="24"/>
          <w:szCs w:val="24"/>
        </w:rPr>
      </w:pPr>
    </w:p>
    <w:p w14:paraId="5CF4F10B" w14:textId="77777777" w:rsidR="004A7400" w:rsidRDefault="004A7400" w:rsidP="00F3539D">
      <w:pPr>
        <w:autoSpaceDE w:val="0"/>
        <w:autoSpaceDN w:val="0"/>
        <w:adjustRightInd w:val="0"/>
        <w:spacing w:after="0" w:line="360" w:lineRule="auto"/>
        <w:rPr>
          <w:rFonts w:ascii="Times New Roman" w:hAnsi="Times New Roman" w:cs="Times New Roman"/>
          <w:b/>
          <w:sz w:val="24"/>
          <w:szCs w:val="24"/>
        </w:rPr>
      </w:pPr>
    </w:p>
    <w:p w14:paraId="3BD0142E" w14:textId="77777777" w:rsidR="004A7400" w:rsidRDefault="004A7400" w:rsidP="00F3539D">
      <w:pPr>
        <w:autoSpaceDE w:val="0"/>
        <w:autoSpaceDN w:val="0"/>
        <w:adjustRightInd w:val="0"/>
        <w:spacing w:after="0" w:line="360" w:lineRule="auto"/>
        <w:rPr>
          <w:rFonts w:ascii="Times New Roman" w:hAnsi="Times New Roman" w:cs="Times New Roman"/>
          <w:b/>
          <w:sz w:val="24"/>
          <w:szCs w:val="24"/>
        </w:rPr>
      </w:pPr>
    </w:p>
    <w:p w14:paraId="38A2F2BE" w14:textId="77777777" w:rsidR="004A7400" w:rsidRDefault="004A7400" w:rsidP="00F3539D">
      <w:pPr>
        <w:autoSpaceDE w:val="0"/>
        <w:autoSpaceDN w:val="0"/>
        <w:adjustRightInd w:val="0"/>
        <w:spacing w:after="0" w:line="360" w:lineRule="auto"/>
        <w:rPr>
          <w:rFonts w:ascii="Times New Roman" w:hAnsi="Times New Roman" w:cs="Times New Roman"/>
          <w:b/>
          <w:sz w:val="24"/>
          <w:szCs w:val="24"/>
        </w:rPr>
      </w:pPr>
    </w:p>
    <w:p w14:paraId="5E47282E" w14:textId="77777777" w:rsidR="004A7400" w:rsidRDefault="004A7400" w:rsidP="00F3539D">
      <w:pPr>
        <w:autoSpaceDE w:val="0"/>
        <w:autoSpaceDN w:val="0"/>
        <w:adjustRightInd w:val="0"/>
        <w:spacing w:after="0" w:line="360" w:lineRule="auto"/>
        <w:rPr>
          <w:rFonts w:ascii="Times New Roman" w:hAnsi="Times New Roman" w:cs="Times New Roman"/>
          <w:b/>
          <w:sz w:val="24"/>
          <w:szCs w:val="24"/>
        </w:rPr>
      </w:pPr>
    </w:p>
    <w:p w14:paraId="6ADD5FA6" w14:textId="77777777" w:rsidR="004A7400" w:rsidRDefault="004A7400" w:rsidP="00F3539D">
      <w:pPr>
        <w:autoSpaceDE w:val="0"/>
        <w:autoSpaceDN w:val="0"/>
        <w:adjustRightInd w:val="0"/>
        <w:spacing w:after="0" w:line="360" w:lineRule="auto"/>
        <w:rPr>
          <w:rFonts w:ascii="Times New Roman" w:hAnsi="Times New Roman" w:cs="Times New Roman"/>
          <w:b/>
          <w:sz w:val="24"/>
          <w:szCs w:val="24"/>
        </w:rPr>
      </w:pPr>
    </w:p>
    <w:p w14:paraId="49AB5592" w14:textId="77777777" w:rsidR="00F3539D" w:rsidRDefault="00F3539D" w:rsidP="00F3539D">
      <w:pPr>
        <w:autoSpaceDE w:val="0"/>
        <w:autoSpaceDN w:val="0"/>
        <w:adjustRightInd w:val="0"/>
        <w:spacing w:after="0" w:line="360" w:lineRule="auto"/>
        <w:rPr>
          <w:rFonts w:ascii="Times New Roman" w:hAnsi="Times New Roman" w:cs="Times New Roman"/>
          <w:b/>
          <w:sz w:val="24"/>
          <w:szCs w:val="24"/>
        </w:rPr>
      </w:pPr>
      <w:r w:rsidRPr="00667DAA">
        <w:rPr>
          <w:rFonts w:ascii="Times New Roman" w:hAnsi="Times New Roman" w:cs="Times New Roman"/>
          <w:b/>
          <w:sz w:val="24"/>
          <w:szCs w:val="24"/>
        </w:rPr>
        <w:t>REFERÊNCIAS</w:t>
      </w:r>
    </w:p>
    <w:p w14:paraId="4CFE9C07" w14:textId="77777777" w:rsidR="00675292" w:rsidRDefault="00675292" w:rsidP="00F3539D">
      <w:pPr>
        <w:autoSpaceDE w:val="0"/>
        <w:autoSpaceDN w:val="0"/>
        <w:adjustRightInd w:val="0"/>
        <w:spacing w:after="0" w:line="360" w:lineRule="auto"/>
        <w:rPr>
          <w:rFonts w:ascii="Times New Roman" w:hAnsi="Times New Roman" w:cs="Times New Roman"/>
          <w:b/>
          <w:sz w:val="24"/>
          <w:szCs w:val="24"/>
        </w:rPr>
      </w:pPr>
    </w:p>
    <w:p w14:paraId="5EB49826" w14:textId="77777777" w:rsidR="00675292" w:rsidRPr="00866BA5" w:rsidRDefault="00675292" w:rsidP="00F011DE">
      <w:pPr>
        <w:pStyle w:val="Heading2"/>
        <w:jc w:val="both"/>
        <w:rPr>
          <w:rFonts w:ascii="Times New Roman" w:hAnsi="Times New Roman" w:cs="Times New Roman"/>
          <w:b w:val="0"/>
          <w:sz w:val="24"/>
          <w:szCs w:val="24"/>
        </w:rPr>
      </w:pPr>
      <w:r w:rsidRPr="00675292">
        <w:rPr>
          <w:rFonts w:ascii="Times New Roman" w:hAnsi="Times New Roman" w:cs="Times New Roman"/>
          <w:b w:val="0"/>
          <w:color w:val="auto"/>
          <w:sz w:val="24"/>
          <w:szCs w:val="24"/>
        </w:rPr>
        <w:t xml:space="preserve">AFONSECA SO, SILVA MAC, GIGLIO A. Abordagem da neuropatia periférica induzida por quimioterapia. </w:t>
      </w:r>
      <w:r w:rsidRPr="00866BA5">
        <w:rPr>
          <w:rFonts w:ascii="Times New Roman" w:hAnsi="Times New Roman" w:cs="Times New Roman"/>
          <w:color w:val="auto"/>
          <w:sz w:val="24"/>
          <w:szCs w:val="24"/>
        </w:rPr>
        <w:t>Revista Brasileira de Medicina</w:t>
      </w:r>
      <w:r w:rsidRPr="00866BA5">
        <w:rPr>
          <w:rFonts w:ascii="Times New Roman" w:hAnsi="Times New Roman" w:cs="Times New Roman"/>
          <w:b w:val="0"/>
          <w:color w:val="auto"/>
          <w:sz w:val="24"/>
          <w:szCs w:val="24"/>
        </w:rPr>
        <w:t>. V67: 20-25, 2010.</w:t>
      </w:r>
    </w:p>
    <w:p w14:paraId="513DE151" w14:textId="77777777" w:rsidR="00DE0721" w:rsidRPr="00866BA5" w:rsidRDefault="00DE0721" w:rsidP="00F3539D">
      <w:pPr>
        <w:autoSpaceDE w:val="0"/>
        <w:autoSpaceDN w:val="0"/>
        <w:adjustRightInd w:val="0"/>
        <w:spacing w:after="0" w:line="360" w:lineRule="auto"/>
        <w:rPr>
          <w:rFonts w:ascii="Times New Roman" w:hAnsi="Times New Roman" w:cs="Times New Roman"/>
          <w:b/>
          <w:sz w:val="24"/>
          <w:szCs w:val="24"/>
        </w:rPr>
      </w:pPr>
    </w:p>
    <w:p w14:paraId="4DF9AF66" w14:textId="77777777" w:rsidR="00DE0721" w:rsidRDefault="00360D94" w:rsidP="00FA12B1">
      <w:pPr>
        <w:autoSpaceDE w:val="0"/>
        <w:autoSpaceDN w:val="0"/>
        <w:adjustRightInd w:val="0"/>
        <w:spacing w:after="0" w:line="240" w:lineRule="auto"/>
        <w:jc w:val="both"/>
        <w:rPr>
          <w:rFonts w:ascii="Times New Roman" w:hAnsi="Times New Roman" w:cs="Times New Roman"/>
          <w:sz w:val="24"/>
          <w:szCs w:val="24"/>
          <w:lang w:val="en-US"/>
        </w:rPr>
      </w:pPr>
      <w:r w:rsidRPr="00866BA5">
        <w:rPr>
          <w:rFonts w:ascii="Times New Roman" w:hAnsi="Times New Roman" w:cs="Times New Roman"/>
          <w:sz w:val="24"/>
          <w:szCs w:val="24"/>
        </w:rPr>
        <w:t>ALBERS</w:t>
      </w:r>
      <w:r w:rsidR="00DE0721" w:rsidRPr="00866BA5">
        <w:rPr>
          <w:rFonts w:ascii="Times New Roman" w:hAnsi="Times New Roman" w:cs="Times New Roman"/>
          <w:sz w:val="24"/>
          <w:szCs w:val="24"/>
        </w:rPr>
        <w:t xml:space="preserve"> JW, </w:t>
      </w:r>
      <w:r w:rsidRPr="00866BA5">
        <w:rPr>
          <w:rFonts w:ascii="Times New Roman" w:hAnsi="Times New Roman" w:cs="Times New Roman"/>
          <w:sz w:val="24"/>
          <w:szCs w:val="24"/>
        </w:rPr>
        <w:t>CHAUDHRY</w:t>
      </w:r>
      <w:r w:rsidR="00DE0721" w:rsidRPr="00866BA5">
        <w:rPr>
          <w:rFonts w:ascii="Times New Roman" w:hAnsi="Times New Roman" w:cs="Times New Roman"/>
          <w:sz w:val="24"/>
          <w:szCs w:val="24"/>
        </w:rPr>
        <w:t xml:space="preserve"> V, </w:t>
      </w:r>
      <w:r w:rsidRPr="00866BA5">
        <w:rPr>
          <w:rFonts w:ascii="Times New Roman" w:hAnsi="Times New Roman" w:cs="Times New Roman"/>
          <w:sz w:val="24"/>
          <w:szCs w:val="24"/>
        </w:rPr>
        <w:t xml:space="preserve">CAVALETTI </w:t>
      </w:r>
      <w:r w:rsidR="00DE0721" w:rsidRPr="00866BA5">
        <w:rPr>
          <w:rFonts w:ascii="Times New Roman" w:hAnsi="Times New Roman" w:cs="Times New Roman"/>
          <w:sz w:val="24"/>
          <w:szCs w:val="24"/>
        </w:rPr>
        <w:t xml:space="preserve">G, </w:t>
      </w:r>
      <w:r w:rsidRPr="00866BA5">
        <w:rPr>
          <w:rFonts w:ascii="Times New Roman" w:hAnsi="Times New Roman" w:cs="Times New Roman"/>
          <w:sz w:val="24"/>
          <w:szCs w:val="24"/>
        </w:rPr>
        <w:t xml:space="preserve">DONEHOWER </w:t>
      </w:r>
      <w:r w:rsidR="00DE0721" w:rsidRPr="00866BA5">
        <w:rPr>
          <w:rFonts w:ascii="Times New Roman" w:hAnsi="Times New Roman" w:cs="Times New Roman"/>
          <w:sz w:val="24"/>
          <w:szCs w:val="24"/>
        </w:rPr>
        <w:t>RC</w:t>
      </w:r>
      <w:r w:rsidRPr="00866BA5">
        <w:rPr>
          <w:rFonts w:ascii="Times New Roman" w:hAnsi="Times New Roman" w:cs="Times New Roman"/>
          <w:sz w:val="24"/>
          <w:szCs w:val="24"/>
        </w:rPr>
        <w:t>.</w:t>
      </w:r>
      <w:r w:rsidR="00DE0721" w:rsidRPr="00866BA5">
        <w:rPr>
          <w:rFonts w:ascii="Times New Roman" w:hAnsi="Times New Roman" w:cs="Times New Roman"/>
          <w:sz w:val="24"/>
          <w:szCs w:val="24"/>
        </w:rPr>
        <w:t xml:space="preserve"> </w:t>
      </w:r>
      <w:r w:rsidR="00DE0721" w:rsidRPr="00DE0721">
        <w:rPr>
          <w:rFonts w:ascii="Times New Roman" w:hAnsi="Times New Roman" w:cs="Times New Roman"/>
          <w:sz w:val="24"/>
          <w:szCs w:val="24"/>
          <w:lang w:val="en-US"/>
        </w:rPr>
        <w:t xml:space="preserve">Interventions for preventing neuropathy caused by </w:t>
      </w:r>
      <w:proofErr w:type="spellStart"/>
      <w:r w:rsidR="00DE0721" w:rsidRPr="00DE0721">
        <w:rPr>
          <w:rFonts w:ascii="Times New Roman" w:hAnsi="Times New Roman" w:cs="Times New Roman"/>
          <w:sz w:val="24"/>
          <w:szCs w:val="24"/>
          <w:lang w:val="en-US"/>
        </w:rPr>
        <w:t>cisplatin</w:t>
      </w:r>
      <w:proofErr w:type="spellEnd"/>
      <w:r w:rsidR="00DE0721" w:rsidRPr="00DE0721">
        <w:rPr>
          <w:rFonts w:ascii="Times New Roman" w:hAnsi="Times New Roman" w:cs="Times New Roman"/>
          <w:sz w:val="24"/>
          <w:szCs w:val="24"/>
          <w:lang w:val="en-US"/>
        </w:rPr>
        <w:t xml:space="preserve"> and related compounds. </w:t>
      </w:r>
      <w:proofErr w:type="gramStart"/>
      <w:r w:rsidR="00DE0721" w:rsidRPr="00DE0721">
        <w:rPr>
          <w:rFonts w:ascii="Times New Roman" w:hAnsi="Times New Roman" w:cs="Times New Roman"/>
          <w:sz w:val="24"/>
          <w:szCs w:val="24"/>
          <w:lang w:val="en-US"/>
        </w:rPr>
        <w:t xml:space="preserve">Cochrane Database </w:t>
      </w:r>
      <w:proofErr w:type="spellStart"/>
      <w:r w:rsidR="00DE0721" w:rsidRPr="00DE0721">
        <w:rPr>
          <w:rFonts w:ascii="Times New Roman" w:hAnsi="Times New Roman" w:cs="Times New Roman"/>
          <w:sz w:val="24"/>
          <w:szCs w:val="24"/>
          <w:lang w:val="en-US"/>
        </w:rPr>
        <w:t>Syst</w:t>
      </w:r>
      <w:proofErr w:type="spellEnd"/>
      <w:r w:rsidR="00DE0721" w:rsidRPr="00DE0721">
        <w:rPr>
          <w:rFonts w:ascii="Times New Roman" w:hAnsi="Times New Roman" w:cs="Times New Roman"/>
          <w:sz w:val="24"/>
          <w:szCs w:val="24"/>
          <w:lang w:val="en-US"/>
        </w:rPr>
        <w:t xml:space="preserve"> Rev 2:1–49, 2011.</w:t>
      </w:r>
      <w:proofErr w:type="gramEnd"/>
    </w:p>
    <w:p w14:paraId="7ECAC720" w14:textId="77777777" w:rsidR="00441AF1" w:rsidRDefault="00441AF1" w:rsidP="00FA12B1">
      <w:pPr>
        <w:autoSpaceDE w:val="0"/>
        <w:autoSpaceDN w:val="0"/>
        <w:adjustRightInd w:val="0"/>
        <w:spacing w:after="0" w:line="240" w:lineRule="auto"/>
        <w:jc w:val="both"/>
        <w:rPr>
          <w:rFonts w:ascii="Times New Roman" w:hAnsi="Times New Roman" w:cs="Times New Roman"/>
          <w:sz w:val="24"/>
          <w:szCs w:val="24"/>
          <w:lang w:val="en-US"/>
        </w:rPr>
      </w:pPr>
    </w:p>
    <w:p w14:paraId="4446061E" w14:textId="77777777" w:rsidR="00441AF1" w:rsidRPr="00441AF1" w:rsidRDefault="00441AF1" w:rsidP="00441AF1">
      <w:pPr>
        <w:spacing w:after="0" w:line="240" w:lineRule="auto"/>
        <w:ind w:left="720" w:hanging="720"/>
        <w:jc w:val="both"/>
        <w:rPr>
          <w:rFonts w:ascii="Times New Roman" w:eastAsia="PMingLiU" w:hAnsi="Times New Roman" w:cs="Times New Roman"/>
          <w:noProof/>
          <w:sz w:val="24"/>
          <w:szCs w:val="24"/>
          <w:lang w:val="en-US" w:eastAsia="ar-SA"/>
        </w:rPr>
      </w:pPr>
      <w:bookmarkStart w:id="224" w:name="_ENREF_6"/>
      <w:r w:rsidRPr="00441AF1">
        <w:rPr>
          <w:rFonts w:ascii="Times New Roman" w:eastAsia="PMingLiU" w:hAnsi="Times New Roman" w:cs="Times New Roman"/>
          <w:noProof/>
          <w:sz w:val="24"/>
          <w:szCs w:val="24"/>
          <w:lang w:val="en-US" w:eastAsia="ar-SA"/>
        </w:rPr>
        <w:t>BEAULIEU JM, GAINETDINOV RR, CARON MG</w:t>
      </w:r>
      <w:r>
        <w:rPr>
          <w:rFonts w:ascii="Times New Roman" w:eastAsia="PMingLiU" w:hAnsi="Times New Roman" w:cs="Times New Roman"/>
          <w:noProof/>
          <w:sz w:val="24"/>
          <w:szCs w:val="24"/>
          <w:lang w:val="en-US" w:eastAsia="ar-SA"/>
        </w:rPr>
        <w:t xml:space="preserve">. </w:t>
      </w:r>
      <w:r w:rsidRPr="00441AF1">
        <w:rPr>
          <w:rFonts w:ascii="Times New Roman" w:eastAsia="PMingLiU" w:hAnsi="Times New Roman" w:cs="Times New Roman"/>
          <w:noProof/>
          <w:sz w:val="24"/>
          <w:szCs w:val="24"/>
          <w:lang w:val="en-US" w:eastAsia="ar-SA"/>
        </w:rPr>
        <w:t xml:space="preserve">Akt/GSK3 signaling in the action of </w:t>
      </w:r>
      <w:r>
        <w:rPr>
          <w:rFonts w:ascii="Times New Roman" w:eastAsia="PMingLiU" w:hAnsi="Times New Roman" w:cs="Times New Roman"/>
          <w:noProof/>
          <w:sz w:val="24"/>
          <w:szCs w:val="24"/>
          <w:lang w:val="en-US" w:eastAsia="ar-SA"/>
        </w:rPr>
        <w:t xml:space="preserve"> </w:t>
      </w:r>
      <w:r w:rsidRPr="00441AF1">
        <w:rPr>
          <w:rFonts w:ascii="Times New Roman" w:eastAsia="PMingLiU" w:hAnsi="Times New Roman" w:cs="Times New Roman"/>
          <w:noProof/>
          <w:sz w:val="24"/>
          <w:szCs w:val="24"/>
          <w:lang w:val="en-US" w:eastAsia="ar-SA"/>
        </w:rPr>
        <w:t xml:space="preserve">psychotropic drugs. </w:t>
      </w:r>
      <w:r w:rsidRPr="00441AF1">
        <w:rPr>
          <w:rFonts w:ascii="Times New Roman" w:eastAsia="PMingLiU" w:hAnsi="Times New Roman" w:cs="Times New Roman"/>
          <w:b/>
          <w:noProof/>
          <w:sz w:val="24"/>
          <w:szCs w:val="24"/>
          <w:lang w:val="en-US" w:eastAsia="ar-SA"/>
        </w:rPr>
        <w:t>Annu Rev Pharmacol Toxicol</w:t>
      </w:r>
      <w:r w:rsidRPr="00441AF1">
        <w:rPr>
          <w:rFonts w:ascii="Times New Roman" w:eastAsia="PMingLiU" w:hAnsi="Times New Roman" w:cs="Times New Roman"/>
          <w:noProof/>
          <w:sz w:val="24"/>
          <w:szCs w:val="24"/>
          <w:lang w:val="en-US" w:eastAsia="ar-SA"/>
        </w:rPr>
        <w:t xml:space="preserve"> 49:327-347</w:t>
      </w:r>
      <w:bookmarkEnd w:id="224"/>
      <w:r>
        <w:rPr>
          <w:rFonts w:ascii="Times New Roman" w:eastAsia="PMingLiU" w:hAnsi="Times New Roman" w:cs="Times New Roman"/>
          <w:noProof/>
          <w:sz w:val="24"/>
          <w:szCs w:val="24"/>
          <w:lang w:val="en-US" w:eastAsia="ar-SA"/>
        </w:rPr>
        <w:t>, 2009.</w:t>
      </w:r>
    </w:p>
    <w:p w14:paraId="4D659187" w14:textId="77777777" w:rsidR="00441AF1" w:rsidRPr="00441AF1" w:rsidRDefault="00441AF1" w:rsidP="00441AF1">
      <w:pPr>
        <w:autoSpaceDE w:val="0"/>
        <w:autoSpaceDN w:val="0"/>
        <w:adjustRightInd w:val="0"/>
        <w:spacing w:after="0" w:line="240" w:lineRule="auto"/>
        <w:jc w:val="both"/>
        <w:rPr>
          <w:rFonts w:ascii="Times New Roman" w:hAnsi="Times New Roman" w:cs="Times New Roman"/>
          <w:sz w:val="24"/>
          <w:szCs w:val="24"/>
          <w:lang w:val="en-US"/>
        </w:rPr>
      </w:pPr>
    </w:p>
    <w:p w14:paraId="4C8CBFB5" w14:textId="77777777" w:rsidR="00900149" w:rsidRPr="00441AF1" w:rsidRDefault="00900149" w:rsidP="00441AF1">
      <w:pPr>
        <w:autoSpaceDE w:val="0"/>
        <w:autoSpaceDN w:val="0"/>
        <w:adjustRightInd w:val="0"/>
        <w:spacing w:after="0" w:line="240" w:lineRule="auto"/>
        <w:jc w:val="both"/>
        <w:rPr>
          <w:rFonts w:ascii="Times New Roman" w:hAnsi="Times New Roman" w:cs="Times New Roman"/>
          <w:sz w:val="24"/>
          <w:szCs w:val="24"/>
          <w:lang w:val="en-US"/>
        </w:rPr>
      </w:pPr>
    </w:p>
    <w:p w14:paraId="4EA37086" w14:textId="77777777" w:rsidR="00900149" w:rsidRDefault="00441AF1" w:rsidP="00441AF1">
      <w:pPr>
        <w:spacing w:after="0" w:line="240" w:lineRule="auto"/>
        <w:ind w:left="720" w:hanging="720"/>
        <w:jc w:val="both"/>
        <w:rPr>
          <w:rFonts w:ascii="Times New Roman" w:eastAsia="PMingLiU" w:hAnsi="Times New Roman" w:cs="Times New Roman"/>
          <w:noProof/>
          <w:sz w:val="24"/>
          <w:szCs w:val="24"/>
          <w:lang w:val="en-US" w:eastAsia="ar-SA"/>
        </w:rPr>
      </w:pPr>
      <w:bookmarkStart w:id="225" w:name="_ENREF_12"/>
      <w:r>
        <w:rPr>
          <w:rFonts w:ascii="Times New Roman" w:eastAsia="PMingLiU" w:hAnsi="Times New Roman" w:cs="Times New Roman"/>
          <w:noProof/>
          <w:sz w:val="24"/>
          <w:szCs w:val="24"/>
          <w:lang w:val="en-US" w:eastAsia="ar-SA"/>
        </w:rPr>
        <w:t xml:space="preserve">BIEWENGA GP, HAENEN GR, BAST A. </w:t>
      </w:r>
      <w:r w:rsidR="00900149" w:rsidRPr="00441AF1">
        <w:rPr>
          <w:rFonts w:ascii="Times New Roman" w:eastAsia="PMingLiU" w:hAnsi="Times New Roman" w:cs="Times New Roman"/>
          <w:noProof/>
          <w:sz w:val="24"/>
          <w:szCs w:val="24"/>
          <w:lang w:val="en-US" w:eastAsia="ar-SA"/>
        </w:rPr>
        <w:t>The pharmacology of the antioxidant lipoic acid. Gen</w:t>
      </w:r>
      <w:r>
        <w:rPr>
          <w:rFonts w:ascii="Times New Roman" w:eastAsia="PMingLiU" w:hAnsi="Times New Roman" w:cs="Times New Roman"/>
          <w:noProof/>
          <w:sz w:val="24"/>
          <w:szCs w:val="24"/>
          <w:lang w:val="en-US" w:eastAsia="ar-SA"/>
        </w:rPr>
        <w:t>.</w:t>
      </w:r>
      <w:r w:rsidR="00900149" w:rsidRPr="00441AF1">
        <w:rPr>
          <w:rFonts w:ascii="Times New Roman" w:eastAsia="PMingLiU" w:hAnsi="Times New Roman" w:cs="Times New Roman"/>
          <w:noProof/>
          <w:sz w:val="24"/>
          <w:szCs w:val="24"/>
          <w:lang w:val="en-US" w:eastAsia="ar-SA"/>
        </w:rPr>
        <w:t xml:space="preserve"> </w:t>
      </w:r>
      <w:r w:rsidR="00900149" w:rsidRPr="00441AF1">
        <w:rPr>
          <w:rFonts w:ascii="Times New Roman" w:eastAsia="PMingLiU" w:hAnsi="Times New Roman" w:cs="Times New Roman"/>
          <w:b/>
          <w:noProof/>
          <w:sz w:val="24"/>
          <w:szCs w:val="24"/>
          <w:lang w:val="en-US" w:eastAsia="ar-SA"/>
        </w:rPr>
        <w:t>Pharmacol</w:t>
      </w:r>
      <w:r w:rsidR="00900149" w:rsidRPr="00441AF1">
        <w:rPr>
          <w:rFonts w:ascii="Times New Roman" w:eastAsia="PMingLiU" w:hAnsi="Times New Roman" w:cs="Times New Roman"/>
          <w:noProof/>
          <w:sz w:val="24"/>
          <w:szCs w:val="24"/>
          <w:lang w:val="en-US" w:eastAsia="ar-SA"/>
        </w:rPr>
        <w:t xml:space="preserve"> 29:315-331</w:t>
      </w:r>
      <w:r>
        <w:rPr>
          <w:rFonts w:ascii="Times New Roman" w:eastAsia="PMingLiU" w:hAnsi="Times New Roman" w:cs="Times New Roman"/>
          <w:noProof/>
          <w:sz w:val="24"/>
          <w:szCs w:val="24"/>
          <w:lang w:val="en-US" w:eastAsia="ar-SA"/>
        </w:rPr>
        <w:t>, 1997</w:t>
      </w:r>
      <w:r w:rsidR="00900149" w:rsidRPr="00441AF1">
        <w:rPr>
          <w:rFonts w:ascii="Times New Roman" w:eastAsia="PMingLiU" w:hAnsi="Times New Roman" w:cs="Times New Roman"/>
          <w:noProof/>
          <w:sz w:val="24"/>
          <w:szCs w:val="24"/>
          <w:lang w:val="en-US" w:eastAsia="ar-SA"/>
        </w:rPr>
        <w:t>.</w:t>
      </w:r>
      <w:bookmarkEnd w:id="225"/>
    </w:p>
    <w:p w14:paraId="6F20A27D" w14:textId="77777777" w:rsidR="00BE0FBC" w:rsidRDefault="00BE0FBC" w:rsidP="00441AF1">
      <w:pPr>
        <w:spacing w:after="0" w:line="240" w:lineRule="auto"/>
        <w:ind w:left="720" w:hanging="720"/>
        <w:jc w:val="both"/>
        <w:rPr>
          <w:rFonts w:ascii="Times New Roman" w:eastAsia="PMingLiU" w:hAnsi="Times New Roman" w:cs="Times New Roman"/>
          <w:noProof/>
          <w:sz w:val="24"/>
          <w:szCs w:val="24"/>
          <w:lang w:val="en-US" w:eastAsia="ar-SA"/>
        </w:rPr>
      </w:pPr>
    </w:p>
    <w:p w14:paraId="52067F22" w14:textId="77777777" w:rsidR="004A7400" w:rsidRDefault="00BE0FBC" w:rsidP="00BE0FBC">
      <w:pPr>
        <w:jc w:val="both"/>
        <w:rPr>
          <w:rFonts w:ascii="Times New Roman" w:hAnsi="Times New Roman" w:cs="Times New Roman"/>
          <w:sz w:val="24"/>
          <w:szCs w:val="24"/>
          <w:lang w:val="en-US"/>
        </w:rPr>
      </w:pPr>
      <w:r w:rsidRPr="00D347AB">
        <w:rPr>
          <w:rFonts w:ascii="Times New Roman" w:hAnsi="Times New Roman" w:cs="Times New Roman"/>
          <w:sz w:val="24"/>
          <w:szCs w:val="24"/>
          <w:lang w:val="en-US"/>
        </w:rPr>
        <w:t>CAROZZ</w:t>
      </w:r>
      <w:r>
        <w:rPr>
          <w:rFonts w:ascii="Times New Roman" w:hAnsi="Times New Roman" w:cs="Times New Roman"/>
          <w:sz w:val="24"/>
          <w:szCs w:val="24"/>
          <w:lang w:val="en-US"/>
        </w:rPr>
        <w:t xml:space="preserve">I V, CHIORAZZI A, CANTA A. </w:t>
      </w:r>
      <w:r w:rsidRPr="00D347AB">
        <w:rPr>
          <w:rFonts w:ascii="Times New Roman" w:hAnsi="Times New Roman" w:cs="Times New Roman"/>
          <w:sz w:val="24"/>
          <w:szCs w:val="24"/>
          <w:lang w:val="en-US"/>
        </w:rPr>
        <w:t>Effect of the chronic combined administration</w:t>
      </w:r>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proofErr w:type="spellStart"/>
      <w:r w:rsidRPr="00D347AB">
        <w:rPr>
          <w:rFonts w:ascii="Times New Roman" w:hAnsi="Times New Roman" w:cs="Times New Roman"/>
          <w:sz w:val="24"/>
          <w:szCs w:val="24"/>
          <w:lang w:val="en-US"/>
        </w:rPr>
        <w:t>cisplatin</w:t>
      </w:r>
      <w:proofErr w:type="spellEnd"/>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and</w:t>
      </w:r>
      <w:r>
        <w:rPr>
          <w:rFonts w:ascii="Times New Roman" w:hAnsi="Times New Roman" w:cs="Times New Roman"/>
          <w:sz w:val="24"/>
          <w:szCs w:val="24"/>
          <w:lang w:val="en-US"/>
        </w:rPr>
        <w:t xml:space="preserve"> paclitaxel </w:t>
      </w:r>
      <w:proofErr w:type="spellStart"/>
      <w:r w:rsidRPr="00D347AB">
        <w:rPr>
          <w:rFonts w:ascii="Times New Roman" w:hAnsi="Times New Roman" w:cs="Times New Roman"/>
          <w:sz w:val="24"/>
          <w:szCs w:val="24"/>
          <w:lang w:val="en-US"/>
        </w:rPr>
        <w:t>linar</w:t>
      </w:r>
      <w:proofErr w:type="spellEnd"/>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at</w:t>
      </w:r>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model</w:t>
      </w:r>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 xml:space="preserve">peripheral neurotoxicity. </w:t>
      </w:r>
      <w:proofErr w:type="spellStart"/>
      <w:proofErr w:type="gramStart"/>
      <w:r w:rsidRPr="00D347AB">
        <w:rPr>
          <w:rFonts w:ascii="Times New Roman" w:hAnsi="Times New Roman" w:cs="Times New Roman"/>
          <w:b/>
          <w:sz w:val="24"/>
          <w:szCs w:val="24"/>
          <w:lang w:val="en-US"/>
        </w:rPr>
        <w:t>Eur</w:t>
      </w:r>
      <w:proofErr w:type="spellEnd"/>
      <w:r w:rsidRPr="00D347AB">
        <w:rPr>
          <w:rFonts w:ascii="Times New Roman" w:hAnsi="Times New Roman" w:cs="Times New Roman"/>
          <w:b/>
          <w:sz w:val="24"/>
          <w:szCs w:val="24"/>
          <w:lang w:val="en-US"/>
        </w:rPr>
        <w:t xml:space="preserve"> J Cancer</w:t>
      </w:r>
      <w:r w:rsidRPr="00D347AB">
        <w:rPr>
          <w:rFonts w:ascii="Times New Roman" w:hAnsi="Times New Roman" w:cs="Times New Roman"/>
          <w:sz w:val="24"/>
          <w:szCs w:val="24"/>
          <w:lang w:val="en-US"/>
        </w:rPr>
        <w:t xml:space="preserve"> 45:656–665</w:t>
      </w:r>
      <w:r>
        <w:rPr>
          <w:rFonts w:ascii="Times New Roman" w:hAnsi="Times New Roman" w:cs="Times New Roman"/>
          <w:sz w:val="24"/>
          <w:szCs w:val="24"/>
          <w:lang w:val="en-US"/>
        </w:rPr>
        <w:t>, 2009.</w:t>
      </w:r>
      <w:proofErr w:type="gramEnd"/>
    </w:p>
    <w:p w14:paraId="5E482094" w14:textId="77777777" w:rsidR="0042390A" w:rsidRDefault="004A7400" w:rsidP="004A7400">
      <w:pPr>
        <w:jc w:val="both"/>
        <w:rPr>
          <w:rFonts w:ascii="Times New Roman" w:hAnsi="Times New Roman" w:cs="Times New Roman"/>
          <w:sz w:val="24"/>
          <w:szCs w:val="24"/>
          <w:lang w:val="en-US" w:eastAsia="pt-BR"/>
        </w:rPr>
      </w:pPr>
      <w:r w:rsidRPr="00570CF2">
        <w:rPr>
          <w:rFonts w:ascii="Times New Roman" w:hAnsi="Times New Roman" w:cs="Times New Roman"/>
          <w:sz w:val="24"/>
          <w:szCs w:val="24"/>
          <w:lang w:val="en-US" w:eastAsia="pt-BR"/>
        </w:rPr>
        <w:t xml:space="preserve">CHEN S, WU H, KLEBE D, HONG Y, ZHANG </w:t>
      </w:r>
      <w:proofErr w:type="spellStart"/>
      <w:r w:rsidRPr="00570CF2">
        <w:rPr>
          <w:rFonts w:ascii="Times New Roman" w:hAnsi="Times New Roman" w:cs="Times New Roman"/>
          <w:sz w:val="24"/>
          <w:szCs w:val="24"/>
          <w:lang w:val="en-US" w:eastAsia="pt-BR"/>
        </w:rPr>
        <w:t>J.Valproic</w:t>
      </w:r>
      <w:proofErr w:type="spellEnd"/>
      <w:r w:rsidRPr="00570CF2">
        <w:rPr>
          <w:rFonts w:ascii="Times New Roman" w:hAnsi="Times New Roman" w:cs="Times New Roman"/>
          <w:sz w:val="24"/>
          <w:szCs w:val="24"/>
          <w:lang w:val="en-US" w:eastAsia="pt-BR"/>
        </w:rPr>
        <w:t xml:space="preserve"> acid: a</w:t>
      </w:r>
      <w:r w:rsidRPr="00435FFA">
        <w:rPr>
          <w:rFonts w:ascii="Times New Roman" w:hAnsi="Times New Roman" w:cs="Times New Roman"/>
          <w:sz w:val="24"/>
          <w:szCs w:val="24"/>
          <w:lang w:val="en-US" w:eastAsia="pt-BR"/>
        </w:rPr>
        <w:t xml:space="preserve"> </w:t>
      </w:r>
      <w:r w:rsidRPr="00570CF2">
        <w:rPr>
          <w:rFonts w:ascii="Times New Roman" w:hAnsi="Times New Roman" w:cs="Times New Roman"/>
          <w:sz w:val="24"/>
          <w:szCs w:val="24"/>
          <w:lang w:val="en-US" w:eastAsia="pt-BR"/>
        </w:rPr>
        <w:t xml:space="preserve">new candidate of therapeutic application for the acute central nervous system injuries. </w:t>
      </w:r>
      <w:proofErr w:type="spellStart"/>
      <w:r w:rsidRPr="00570CF2">
        <w:rPr>
          <w:rFonts w:ascii="Times New Roman" w:hAnsi="Times New Roman" w:cs="Times New Roman"/>
          <w:b/>
          <w:sz w:val="24"/>
          <w:szCs w:val="24"/>
          <w:lang w:val="en-US" w:eastAsia="pt-BR"/>
        </w:rPr>
        <w:t>Neurochem</w:t>
      </w:r>
      <w:proofErr w:type="spellEnd"/>
      <w:r w:rsidRPr="00570CF2">
        <w:rPr>
          <w:rFonts w:ascii="Times New Roman" w:hAnsi="Times New Roman" w:cs="Times New Roman"/>
          <w:b/>
          <w:sz w:val="24"/>
          <w:szCs w:val="24"/>
          <w:lang w:val="en-US" w:eastAsia="pt-BR"/>
        </w:rPr>
        <w:t xml:space="preserve">. </w:t>
      </w:r>
      <w:proofErr w:type="gramStart"/>
      <w:r w:rsidRPr="00570CF2">
        <w:rPr>
          <w:rFonts w:ascii="Times New Roman" w:hAnsi="Times New Roman" w:cs="Times New Roman"/>
          <w:b/>
          <w:sz w:val="24"/>
          <w:szCs w:val="24"/>
          <w:lang w:val="en-US" w:eastAsia="pt-BR"/>
        </w:rPr>
        <w:t>Res</w:t>
      </w:r>
      <w:r w:rsidRPr="00570CF2">
        <w:rPr>
          <w:rFonts w:ascii="Times New Roman" w:hAnsi="Times New Roman" w:cs="Times New Roman"/>
          <w:sz w:val="24"/>
          <w:szCs w:val="24"/>
          <w:lang w:val="en-US" w:eastAsia="pt-BR"/>
        </w:rPr>
        <w:t>.</w:t>
      </w:r>
      <w:r w:rsidRPr="00435FFA">
        <w:rPr>
          <w:rFonts w:ascii="Times New Roman" w:hAnsi="Times New Roman" w:cs="Times New Roman"/>
          <w:sz w:val="24"/>
          <w:szCs w:val="24"/>
          <w:lang w:val="en-US" w:eastAsia="pt-BR"/>
        </w:rPr>
        <w:t xml:space="preserve"> </w:t>
      </w:r>
      <w:r w:rsidRPr="00570CF2">
        <w:rPr>
          <w:rFonts w:ascii="Times New Roman" w:hAnsi="Times New Roman" w:cs="Times New Roman"/>
          <w:sz w:val="24"/>
          <w:szCs w:val="24"/>
          <w:lang w:val="en-US" w:eastAsia="pt-BR"/>
        </w:rPr>
        <w:t>39(9), 1621–1633</w:t>
      </w:r>
      <w:r w:rsidRPr="00435FFA">
        <w:rPr>
          <w:rFonts w:ascii="Times New Roman" w:hAnsi="Times New Roman" w:cs="Times New Roman"/>
          <w:sz w:val="24"/>
          <w:szCs w:val="24"/>
          <w:lang w:val="en-US" w:eastAsia="pt-BR"/>
        </w:rPr>
        <w:t>,</w:t>
      </w:r>
      <w:r w:rsidRPr="00570CF2">
        <w:rPr>
          <w:rFonts w:ascii="Times New Roman" w:hAnsi="Times New Roman" w:cs="Times New Roman"/>
          <w:sz w:val="24"/>
          <w:szCs w:val="24"/>
          <w:lang w:val="en-US" w:eastAsia="pt-BR"/>
        </w:rPr>
        <w:t>2014</w:t>
      </w:r>
      <w:r w:rsidRPr="00435FFA">
        <w:rPr>
          <w:rFonts w:ascii="Times New Roman" w:hAnsi="Times New Roman" w:cs="Times New Roman"/>
          <w:sz w:val="24"/>
          <w:szCs w:val="24"/>
          <w:lang w:val="en-US" w:eastAsia="pt-BR"/>
        </w:rPr>
        <w:t>.</w:t>
      </w:r>
      <w:proofErr w:type="gramEnd"/>
    </w:p>
    <w:p w14:paraId="1016B6D1" w14:textId="77777777" w:rsidR="00F011DE" w:rsidRPr="00D33B32" w:rsidRDefault="00F011DE" w:rsidP="00FA12B1">
      <w:pPr>
        <w:autoSpaceDE w:val="0"/>
        <w:autoSpaceDN w:val="0"/>
        <w:adjustRightInd w:val="0"/>
        <w:spacing w:after="0" w:line="240" w:lineRule="auto"/>
        <w:jc w:val="both"/>
        <w:rPr>
          <w:rFonts w:ascii="Times New Roman" w:hAnsi="Times New Roman" w:cs="Times New Roman"/>
          <w:sz w:val="24"/>
          <w:szCs w:val="24"/>
          <w:lang w:val="en-US"/>
        </w:rPr>
      </w:pPr>
      <w:r w:rsidRPr="00D33B32">
        <w:rPr>
          <w:rFonts w:ascii="Times New Roman" w:hAnsi="Times New Roman" w:cs="Times New Roman"/>
          <w:sz w:val="24"/>
          <w:szCs w:val="24"/>
          <w:lang w:val="en-US"/>
        </w:rPr>
        <w:t>CHO, J</w:t>
      </w:r>
      <w:proofErr w:type="gramStart"/>
      <w:r w:rsidRPr="00D33B32">
        <w:rPr>
          <w:rFonts w:ascii="Times New Roman" w:hAnsi="Times New Roman" w:cs="Times New Roman"/>
          <w:sz w:val="24"/>
          <w:szCs w:val="24"/>
          <w:lang w:val="en-US"/>
        </w:rPr>
        <w:t>.-</w:t>
      </w:r>
      <w:proofErr w:type="gramEnd"/>
      <w:r w:rsidRPr="00D33B32">
        <w:rPr>
          <w:rFonts w:ascii="Times New Roman" w:hAnsi="Times New Roman" w:cs="Times New Roman"/>
          <w:sz w:val="24"/>
          <w:szCs w:val="24"/>
          <w:lang w:val="en-US"/>
        </w:rPr>
        <w:t xml:space="preserve">M.; MANANDHAR, S.; LEE, H.-R.; PARK, H.-M.; KWAK, M.-K. Role of the Nrf2-antioxidant system in cytotoxicity mediated by anticancer </w:t>
      </w:r>
      <w:proofErr w:type="spellStart"/>
      <w:r w:rsidRPr="00D33B32">
        <w:rPr>
          <w:rFonts w:ascii="Times New Roman" w:hAnsi="Times New Roman" w:cs="Times New Roman"/>
          <w:sz w:val="24"/>
          <w:szCs w:val="24"/>
          <w:lang w:val="en-US"/>
        </w:rPr>
        <w:t>cisplatin</w:t>
      </w:r>
      <w:proofErr w:type="spellEnd"/>
      <w:r w:rsidRPr="00D33B32">
        <w:rPr>
          <w:rFonts w:ascii="Times New Roman" w:hAnsi="Times New Roman" w:cs="Times New Roman"/>
          <w:sz w:val="24"/>
          <w:szCs w:val="24"/>
          <w:lang w:val="en-US"/>
        </w:rPr>
        <w:t xml:space="preserve">: implication to cancer cell resistance. Cancer </w:t>
      </w:r>
      <w:proofErr w:type="spellStart"/>
      <w:r w:rsidRPr="00D33B32">
        <w:rPr>
          <w:rFonts w:ascii="Times New Roman" w:hAnsi="Times New Roman" w:cs="Times New Roman"/>
          <w:sz w:val="24"/>
          <w:szCs w:val="24"/>
          <w:lang w:val="en-US"/>
        </w:rPr>
        <w:t>Lett</w:t>
      </w:r>
      <w:proofErr w:type="spellEnd"/>
      <w:proofErr w:type="gramStart"/>
      <w:r w:rsidRPr="00D33B32">
        <w:rPr>
          <w:rFonts w:ascii="Times New Roman" w:hAnsi="Times New Roman" w:cs="Times New Roman"/>
          <w:sz w:val="24"/>
          <w:szCs w:val="24"/>
          <w:lang w:val="en-US"/>
        </w:rPr>
        <w:t>.,</w:t>
      </w:r>
      <w:proofErr w:type="gramEnd"/>
      <w:r w:rsidRPr="00D33B32">
        <w:rPr>
          <w:rFonts w:ascii="Times New Roman" w:hAnsi="Times New Roman" w:cs="Times New Roman"/>
          <w:sz w:val="24"/>
          <w:szCs w:val="24"/>
          <w:lang w:val="en-US"/>
        </w:rPr>
        <w:t xml:space="preserve"> v.260, n.1-2, p.96-108, 2008. </w:t>
      </w:r>
    </w:p>
    <w:p w14:paraId="52703CBA" w14:textId="77777777" w:rsidR="00F011DE" w:rsidRPr="00D33B32" w:rsidRDefault="00F011DE" w:rsidP="00FA12B1">
      <w:pPr>
        <w:autoSpaceDE w:val="0"/>
        <w:autoSpaceDN w:val="0"/>
        <w:adjustRightInd w:val="0"/>
        <w:spacing w:after="0" w:line="240" w:lineRule="auto"/>
        <w:jc w:val="both"/>
        <w:rPr>
          <w:rFonts w:ascii="Times New Roman" w:hAnsi="Times New Roman" w:cs="Times New Roman"/>
          <w:sz w:val="24"/>
          <w:szCs w:val="24"/>
          <w:lang w:val="en-US"/>
        </w:rPr>
      </w:pPr>
      <w:r w:rsidRPr="00D33B32">
        <w:rPr>
          <w:rFonts w:ascii="Times New Roman" w:hAnsi="Times New Roman" w:cs="Times New Roman"/>
          <w:sz w:val="24"/>
          <w:szCs w:val="24"/>
          <w:lang w:val="en-US"/>
        </w:rPr>
        <w:t>COLLINS</w:t>
      </w:r>
      <w:r w:rsidR="00FA12B1">
        <w:rPr>
          <w:rFonts w:ascii="Times New Roman" w:hAnsi="Times New Roman" w:cs="Times New Roman"/>
          <w:sz w:val="24"/>
          <w:szCs w:val="24"/>
          <w:lang w:val="en-US"/>
        </w:rPr>
        <w:t>.</w:t>
      </w:r>
    </w:p>
    <w:p w14:paraId="36D68C61" w14:textId="77777777" w:rsidR="00F011DE" w:rsidRPr="00D33B32" w:rsidRDefault="00F011DE" w:rsidP="00F011DE">
      <w:pPr>
        <w:autoSpaceDE w:val="0"/>
        <w:autoSpaceDN w:val="0"/>
        <w:adjustRightInd w:val="0"/>
        <w:spacing w:after="0" w:line="360" w:lineRule="auto"/>
        <w:jc w:val="both"/>
        <w:rPr>
          <w:rFonts w:ascii="Times New Roman" w:hAnsi="Times New Roman" w:cs="Times New Roman"/>
          <w:sz w:val="24"/>
          <w:szCs w:val="24"/>
          <w:lang w:val="en-US"/>
        </w:rPr>
      </w:pPr>
    </w:p>
    <w:p w14:paraId="5FD432CA" w14:textId="77777777" w:rsidR="00F011DE" w:rsidRPr="00DE0721" w:rsidRDefault="00F011DE" w:rsidP="00FA12B1">
      <w:pPr>
        <w:autoSpaceDE w:val="0"/>
        <w:autoSpaceDN w:val="0"/>
        <w:adjustRightInd w:val="0"/>
        <w:spacing w:after="0" w:line="240" w:lineRule="auto"/>
        <w:jc w:val="both"/>
        <w:rPr>
          <w:rFonts w:ascii="Times New Roman" w:hAnsi="Times New Roman" w:cs="Times New Roman"/>
          <w:sz w:val="24"/>
          <w:szCs w:val="24"/>
          <w:lang w:val="en-US"/>
        </w:rPr>
      </w:pPr>
      <w:r w:rsidRPr="0042390A">
        <w:rPr>
          <w:rFonts w:ascii="Times New Roman" w:hAnsi="Times New Roman" w:cs="Times New Roman"/>
          <w:sz w:val="24"/>
          <w:szCs w:val="24"/>
          <w:lang w:val="en-US"/>
        </w:rPr>
        <w:t xml:space="preserve"> CHU</w:t>
      </w:r>
      <w:r>
        <w:rPr>
          <w:rFonts w:ascii="Times New Roman" w:hAnsi="Times New Roman" w:cs="Times New Roman"/>
          <w:sz w:val="24"/>
          <w:szCs w:val="24"/>
          <w:lang w:val="en-US"/>
        </w:rPr>
        <w:t xml:space="preserve"> T</w:t>
      </w:r>
      <w:r w:rsidRPr="0042390A">
        <w:rPr>
          <w:rFonts w:ascii="Times New Roman" w:hAnsi="Times New Roman" w:cs="Times New Roman"/>
          <w:sz w:val="24"/>
          <w:szCs w:val="24"/>
          <w:lang w:val="en-US"/>
        </w:rPr>
        <w:t>, HENGXING Z, LU L</w:t>
      </w:r>
      <w:proofErr w:type="gramStart"/>
      <w:r w:rsidRPr="0042390A">
        <w:rPr>
          <w:rFonts w:ascii="Times New Roman" w:hAnsi="Times New Roman" w:cs="Times New Roman"/>
          <w:sz w:val="24"/>
          <w:szCs w:val="24"/>
          <w:lang w:val="en-US"/>
        </w:rPr>
        <w:t>,  KONG</w:t>
      </w:r>
      <w:proofErr w:type="gramEnd"/>
      <w:r>
        <w:rPr>
          <w:rFonts w:ascii="Times New Roman" w:hAnsi="Times New Roman" w:cs="Times New Roman"/>
          <w:sz w:val="24"/>
          <w:szCs w:val="24"/>
          <w:lang w:val="en-US"/>
        </w:rPr>
        <w:t xml:space="preserve"> X,</w:t>
      </w:r>
      <w:r w:rsidRPr="0042390A">
        <w:rPr>
          <w:rFonts w:ascii="Times New Roman" w:hAnsi="Times New Roman" w:cs="Times New Roman"/>
          <w:sz w:val="24"/>
          <w:szCs w:val="24"/>
          <w:lang w:val="en-US"/>
        </w:rPr>
        <w:t xml:space="preserve"> WANG</w:t>
      </w:r>
      <w:r>
        <w:rPr>
          <w:rFonts w:ascii="Times New Roman" w:hAnsi="Times New Roman" w:cs="Times New Roman"/>
          <w:sz w:val="24"/>
          <w:szCs w:val="24"/>
          <w:lang w:val="en-US"/>
        </w:rPr>
        <w:t xml:space="preserve"> T,</w:t>
      </w:r>
      <w:r w:rsidRPr="0042390A">
        <w:rPr>
          <w:rFonts w:ascii="Times New Roman" w:hAnsi="Times New Roman" w:cs="Times New Roman"/>
          <w:sz w:val="24"/>
          <w:szCs w:val="24"/>
          <w:lang w:val="en-US"/>
        </w:rPr>
        <w:t xml:space="preserve"> PAN</w:t>
      </w:r>
      <w:r>
        <w:rPr>
          <w:rFonts w:ascii="Times New Roman" w:hAnsi="Times New Roman" w:cs="Times New Roman"/>
          <w:sz w:val="24"/>
          <w:szCs w:val="24"/>
          <w:lang w:val="en-US"/>
        </w:rPr>
        <w:t xml:space="preserve"> B, </w:t>
      </w:r>
      <w:r w:rsidRPr="0042390A">
        <w:rPr>
          <w:rFonts w:ascii="Times New Roman" w:hAnsi="Times New Roman" w:cs="Times New Roman"/>
          <w:sz w:val="24"/>
          <w:szCs w:val="24"/>
          <w:lang w:val="en-US"/>
        </w:rPr>
        <w:t xml:space="preserve"> FENG</w:t>
      </w:r>
      <w:r>
        <w:rPr>
          <w:rFonts w:ascii="Times New Roman" w:hAnsi="Times New Roman" w:cs="Times New Roman"/>
          <w:sz w:val="24"/>
          <w:szCs w:val="24"/>
          <w:lang w:val="en-US"/>
        </w:rPr>
        <w:t xml:space="preserve"> S. </w:t>
      </w:r>
      <w:proofErr w:type="spellStart"/>
      <w:r w:rsidRPr="0042390A">
        <w:rPr>
          <w:rFonts w:ascii="Times New Roman" w:hAnsi="Times New Roman" w:cs="Times New Roman"/>
          <w:sz w:val="24"/>
          <w:szCs w:val="24"/>
          <w:lang w:val="en-US"/>
        </w:rPr>
        <w:t>Valproic</w:t>
      </w:r>
      <w:proofErr w:type="spellEnd"/>
      <w:r w:rsidRPr="0042390A">
        <w:rPr>
          <w:rFonts w:ascii="Times New Roman" w:hAnsi="Times New Roman" w:cs="Times New Roman"/>
          <w:sz w:val="24"/>
          <w:szCs w:val="24"/>
          <w:lang w:val="en-US"/>
        </w:rPr>
        <w:t xml:space="preserve"> acid-mediated </w:t>
      </w:r>
      <w:proofErr w:type="spellStart"/>
      <w:r w:rsidRPr="0042390A">
        <w:rPr>
          <w:rFonts w:ascii="Times New Roman" w:hAnsi="Times New Roman" w:cs="Times New Roman"/>
          <w:sz w:val="24"/>
          <w:szCs w:val="24"/>
          <w:lang w:val="en-US"/>
        </w:rPr>
        <w:t>neuroprotection</w:t>
      </w:r>
      <w:proofErr w:type="spellEnd"/>
      <w:r w:rsidRPr="0042390A">
        <w:rPr>
          <w:rFonts w:ascii="Times New Roman" w:hAnsi="Times New Roman" w:cs="Times New Roman"/>
          <w:sz w:val="24"/>
          <w:szCs w:val="24"/>
          <w:lang w:val="en-US"/>
        </w:rPr>
        <w:t xml:space="preserve"> and neurogenesis after spinal cord injury: from mechanism to clinical potential</w:t>
      </w:r>
      <w:r>
        <w:rPr>
          <w:rFonts w:ascii="Times New Roman" w:hAnsi="Times New Roman" w:cs="Times New Roman"/>
          <w:sz w:val="24"/>
          <w:szCs w:val="24"/>
          <w:lang w:val="en-US"/>
        </w:rPr>
        <w:t xml:space="preserve">. </w:t>
      </w:r>
      <w:proofErr w:type="spellStart"/>
      <w:r w:rsidRPr="007735B2">
        <w:rPr>
          <w:rFonts w:ascii="Times New Roman" w:hAnsi="Times New Roman" w:cs="Times New Roman"/>
          <w:b/>
          <w:sz w:val="24"/>
          <w:szCs w:val="24"/>
          <w:lang w:val="en-US"/>
        </w:rPr>
        <w:t>Regen</w:t>
      </w:r>
      <w:proofErr w:type="spellEnd"/>
      <w:r w:rsidRPr="007735B2">
        <w:rPr>
          <w:rFonts w:ascii="Times New Roman" w:hAnsi="Times New Roman" w:cs="Times New Roman"/>
          <w:b/>
          <w:sz w:val="24"/>
          <w:szCs w:val="24"/>
          <w:lang w:val="en-US"/>
        </w:rPr>
        <w:t xml:space="preserve">. </w:t>
      </w:r>
      <w:proofErr w:type="gramStart"/>
      <w:r w:rsidRPr="007735B2">
        <w:rPr>
          <w:rFonts w:ascii="Times New Roman" w:hAnsi="Times New Roman" w:cs="Times New Roman"/>
          <w:b/>
          <w:sz w:val="24"/>
          <w:szCs w:val="24"/>
          <w:lang w:val="en-US"/>
        </w:rPr>
        <w:t>Med</w:t>
      </w:r>
      <w:r w:rsidRPr="004239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 </w:t>
      </w:r>
      <w:r w:rsidRPr="0042390A">
        <w:rPr>
          <w:rFonts w:ascii="Times New Roman" w:hAnsi="Times New Roman" w:cs="Times New Roman"/>
          <w:sz w:val="24"/>
          <w:szCs w:val="24"/>
          <w:lang w:val="en-US"/>
        </w:rPr>
        <w:t>10</w:t>
      </w:r>
      <w:r>
        <w:rPr>
          <w:rFonts w:ascii="Times New Roman" w:hAnsi="Times New Roman" w:cs="Times New Roman"/>
          <w:sz w:val="24"/>
          <w:szCs w:val="24"/>
          <w:lang w:val="en-US"/>
        </w:rPr>
        <w:t xml:space="preserve">: </w:t>
      </w:r>
      <w:r w:rsidRPr="0042390A">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42390A">
        <w:rPr>
          <w:rFonts w:ascii="Times New Roman" w:hAnsi="Times New Roman" w:cs="Times New Roman"/>
          <w:sz w:val="24"/>
          <w:szCs w:val="24"/>
          <w:lang w:val="en-US"/>
        </w:rPr>
        <w:t>2015</w:t>
      </w:r>
      <w:r>
        <w:rPr>
          <w:rFonts w:ascii="Times New Roman" w:hAnsi="Times New Roman" w:cs="Times New Roman"/>
          <w:sz w:val="24"/>
          <w:szCs w:val="24"/>
          <w:lang w:val="en-US"/>
        </w:rPr>
        <w:t>.</w:t>
      </w:r>
      <w:proofErr w:type="gramEnd"/>
    </w:p>
    <w:p w14:paraId="6AAD4925" w14:textId="77777777" w:rsidR="00DE0721" w:rsidRDefault="00DE0721" w:rsidP="00CB2DA0">
      <w:pPr>
        <w:autoSpaceDE w:val="0"/>
        <w:autoSpaceDN w:val="0"/>
        <w:adjustRightInd w:val="0"/>
        <w:spacing w:after="0" w:line="360" w:lineRule="auto"/>
        <w:jc w:val="both"/>
        <w:rPr>
          <w:rFonts w:ascii="Times New Roman" w:hAnsi="Times New Roman" w:cs="Times New Roman"/>
          <w:sz w:val="24"/>
          <w:szCs w:val="24"/>
          <w:lang w:val="en-US"/>
        </w:rPr>
      </w:pPr>
    </w:p>
    <w:p w14:paraId="14DC0183" w14:textId="77777777" w:rsidR="00CB2DA0" w:rsidRDefault="00360D94" w:rsidP="00FA12B1">
      <w:pPr>
        <w:autoSpaceDE w:val="0"/>
        <w:autoSpaceDN w:val="0"/>
        <w:adjustRightInd w:val="0"/>
        <w:spacing w:after="0" w:line="240" w:lineRule="auto"/>
        <w:jc w:val="both"/>
        <w:rPr>
          <w:rFonts w:ascii="Times New Roman" w:hAnsi="Times New Roman" w:cs="Times New Roman"/>
          <w:sz w:val="24"/>
          <w:szCs w:val="24"/>
        </w:rPr>
      </w:pPr>
      <w:r w:rsidRPr="0042390A">
        <w:rPr>
          <w:rFonts w:ascii="Times New Roman" w:hAnsi="Times New Roman" w:cs="Times New Roman"/>
          <w:sz w:val="24"/>
          <w:szCs w:val="24"/>
          <w:lang w:val="en-US"/>
        </w:rPr>
        <w:t>CHTOUROU</w:t>
      </w:r>
      <w:r w:rsidR="00CB2DA0" w:rsidRPr="0042390A">
        <w:rPr>
          <w:rFonts w:ascii="Times New Roman" w:hAnsi="Times New Roman" w:cs="Times New Roman"/>
          <w:sz w:val="24"/>
          <w:szCs w:val="24"/>
          <w:lang w:val="en-US"/>
        </w:rPr>
        <w:t xml:space="preserve"> </w:t>
      </w:r>
      <w:r w:rsidRPr="0042390A">
        <w:rPr>
          <w:rFonts w:ascii="Times New Roman" w:hAnsi="Times New Roman" w:cs="Times New Roman"/>
          <w:sz w:val="24"/>
          <w:szCs w:val="24"/>
          <w:lang w:val="en-US"/>
        </w:rPr>
        <w:t xml:space="preserve">Y, GARGOURI B, KEBIECHE M, FETOUI H. </w:t>
      </w:r>
      <w:proofErr w:type="spellStart"/>
      <w:r w:rsidR="00CB2DA0" w:rsidRPr="0042390A">
        <w:rPr>
          <w:rFonts w:ascii="Times New Roman" w:hAnsi="Times New Roman" w:cs="Times New Roman"/>
          <w:sz w:val="24"/>
          <w:szCs w:val="24"/>
          <w:lang w:val="en-US"/>
        </w:rPr>
        <w:t>Naringin</w:t>
      </w:r>
      <w:proofErr w:type="spellEnd"/>
      <w:r w:rsidR="00CB2DA0" w:rsidRPr="0042390A">
        <w:rPr>
          <w:rFonts w:ascii="Times New Roman" w:hAnsi="Times New Roman" w:cs="Times New Roman"/>
          <w:sz w:val="24"/>
          <w:szCs w:val="24"/>
          <w:lang w:val="en-US"/>
        </w:rPr>
        <w:t xml:space="preserve"> Abrogates </w:t>
      </w:r>
      <w:proofErr w:type="spellStart"/>
      <w:r w:rsidR="00CB2DA0" w:rsidRPr="0042390A">
        <w:rPr>
          <w:rFonts w:ascii="Times New Roman" w:hAnsi="Times New Roman" w:cs="Times New Roman"/>
          <w:sz w:val="24"/>
          <w:szCs w:val="24"/>
          <w:lang w:val="en-US"/>
        </w:rPr>
        <w:t>Cisplatin</w:t>
      </w:r>
      <w:proofErr w:type="spellEnd"/>
      <w:r w:rsidR="00CB2DA0" w:rsidRPr="0042390A">
        <w:rPr>
          <w:rFonts w:ascii="Times New Roman" w:hAnsi="Times New Roman" w:cs="Times New Roman"/>
          <w:sz w:val="24"/>
          <w:szCs w:val="24"/>
          <w:lang w:val="en-US"/>
        </w:rPr>
        <w:t xml:space="preserve">-Induced Cognitive Deficits </w:t>
      </w:r>
      <w:r w:rsidR="00CB2DA0" w:rsidRPr="00CB2DA0">
        <w:rPr>
          <w:rFonts w:ascii="Times New Roman" w:hAnsi="Times New Roman" w:cs="Times New Roman"/>
          <w:sz w:val="24"/>
          <w:szCs w:val="24"/>
          <w:lang w:val="en-US"/>
        </w:rPr>
        <w:t xml:space="preserve">and Cholinergic Dysfunction Through the Down-Regulation of </w:t>
      </w:r>
      <w:proofErr w:type="spellStart"/>
      <w:r w:rsidR="00CB2DA0" w:rsidRPr="00CB2DA0">
        <w:rPr>
          <w:rFonts w:ascii="Times New Roman" w:hAnsi="Times New Roman" w:cs="Times New Roman"/>
          <w:sz w:val="24"/>
          <w:szCs w:val="24"/>
          <w:lang w:val="en-US"/>
        </w:rPr>
        <w:t>AChE</w:t>
      </w:r>
      <w:proofErr w:type="spellEnd"/>
      <w:r w:rsidR="00CB2DA0" w:rsidRPr="00CB2DA0">
        <w:rPr>
          <w:rFonts w:ascii="Times New Roman" w:hAnsi="Times New Roman" w:cs="Times New Roman"/>
          <w:sz w:val="24"/>
          <w:szCs w:val="24"/>
          <w:lang w:val="en-US"/>
        </w:rPr>
        <w:t xml:space="preserve"> Expression and </w:t>
      </w:r>
      <w:proofErr w:type="spellStart"/>
      <w:r w:rsidR="00CB2DA0" w:rsidRPr="00CB2DA0">
        <w:rPr>
          <w:rFonts w:ascii="Times New Roman" w:hAnsi="Times New Roman" w:cs="Times New Roman"/>
          <w:sz w:val="24"/>
          <w:szCs w:val="24"/>
          <w:lang w:val="en-US"/>
        </w:rPr>
        <w:t>iNOS</w:t>
      </w:r>
      <w:proofErr w:type="spellEnd"/>
      <w:r w:rsidR="00CB2DA0" w:rsidRPr="00CB2DA0">
        <w:rPr>
          <w:rFonts w:ascii="Times New Roman" w:hAnsi="Times New Roman" w:cs="Times New Roman"/>
          <w:sz w:val="24"/>
          <w:szCs w:val="24"/>
          <w:lang w:val="en-US"/>
        </w:rPr>
        <w:t xml:space="preserve"> Signaling Pathways in Hippocampus of Aged Rats. </w:t>
      </w:r>
      <w:r w:rsidR="00CB2DA0" w:rsidRPr="00866BA5">
        <w:rPr>
          <w:rFonts w:ascii="Times New Roman" w:hAnsi="Times New Roman" w:cs="Times New Roman"/>
          <w:b/>
          <w:sz w:val="24"/>
          <w:szCs w:val="24"/>
        </w:rPr>
        <w:t xml:space="preserve">J Mol </w:t>
      </w:r>
      <w:proofErr w:type="spellStart"/>
      <w:r w:rsidR="00CB2DA0" w:rsidRPr="00866BA5">
        <w:rPr>
          <w:rFonts w:ascii="Times New Roman" w:hAnsi="Times New Roman" w:cs="Times New Roman"/>
          <w:b/>
          <w:sz w:val="24"/>
          <w:szCs w:val="24"/>
        </w:rPr>
        <w:t>Neurosci</w:t>
      </w:r>
      <w:proofErr w:type="spellEnd"/>
      <w:r w:rsidR="00CB2DA0" w:rsidRPr="00866BA5">
        <w:rPr>
          <w:rFonts w:ascii="Times New Roman" w:hAnsi="Times New Roman" w:cs="Times New Roman"/>
          <w:sz w:val="24"/>
          <w:szCs w:val="24"/>
        </w:rPr>
        <w:t>. V. 56:349–362, 2015.</w:t>
      </w:r>
    </w:p>
    <w:p w14:paraId="5732B5BC" w14:textId="77777777" w:rsidR="00F011DE" w:rsidRDefault="00F011DE" w:rsidP="00CB2DA0">
      <w:pPr>
        <w:autoSpaceDE w:val="0"/>
        <w:autoSpaceDN w:val="0"/>
        <w:adjustRightInd w:val="0"/>
        <w:spacing w:after="0" w:line="360" w:lineRule="auto"/>
        <w:jc w:val="both"/>
        <w:rPr>
          <w:rFonts w:ascii="Times New Roman" w:hAnsi="Times New Roman" w:cs="Times New Roman"/>
          <w:sz w:val="24"/>
          <w:szCs w:val="24"/>
        </w:rPr>
      </w:pPr>
    </w:p>
    <w:p w14:paraId="4F72E183" w14:textId="77777777" w:rsidR="00F011DE" w:rsidRDefault="00F011DE" w:rsidP="00F011DE">
      <w:pPr>
        <w:spacing w:line="240" w:lineRule="auto"/>
        <w:jc w:val="both"/>
        <w:rPr>
          <w:sz w:val="20"/>
          <w:szCs w:val="20"/>
          <w:lang w:val="en-US" w:eastAsia="pt-BR"/>
        </w:rPr>
      </w:pPr>
      <w:proofErr w:type="gramStart"/>
      <w:r w:rsidRPr="00B92FC1">
        <w:rPr>
          <w:rFonts w:ascii="Times New Roman" w:hAnsi="Times New Roman" w:cs="Times New Roman"/>
          <w:sz w:val="24"/>
          <w:szCs w:val="24"/>
          <w:lang w:val="en-US" w:eastAsia="pt-BR"/>
        </w:rPr>
        <w:t>CHIU CT, WANG Z, HUNSBERGER JG, CHUANG DM.</w:t>
      </w:r>
      <w:proofErr w:type="gramEnd"/>
      <w:r w:rsidRPr="00570CF2">
        <w:rPr>
          <w:rFonts w:ascii="Times New Roman" w:hAnsi="Times New Roman" w:cs="Times New Roman"/>
          <w:sz w:val="24"/>
          <w:szCs w:val="24"/>
          <w:lang w:val="en-US" w:eastAsia="pt-BR"/>
        </w:rPr>
        <w:t xml:space="preserve"> </w:t>
      </w:r>
      <w:r w:rsidRPr="00B92FC1">
        <w:rPr>
          <w:rFonts w:ascii="Times New Roman" w:hAnsi="Times New Roman" w:cs="Times New Roman"/>
          <w:sz w:val="24"/>
          <w:szCs w:val="24"/>
          <w:lang w:val="en-US" w:eastAsia="pt-BR"/>
        </w:rPr>
        <w:t xml:space="preserve"> </w:t>
      </w:r>
      <w:r w:rsidRPr="00570CF2">
        <w:rPr>
          <w:rFonts w:ascii="Times New Roman" w:hAnsi="Times New Roman" w:cs="Times New Roman"/>
          <w:sz w:val="24"/>
          <w:szCs w:val="24"/>
          <w:lang w:val="en-US" w:eastAsia="pt-BR"/>
        </w:rPr>
        <w:t xml:space="preserve">Therapeutic potential of mood stabilizers lithium and </w:t>
      </w:r>
      <w:proofErr w:type="spellStart"/>
      <w:r w:rsidRPr="00570CF2">
        <w:rPr>
          <w:rFonts w:ascii="Times New Roman" w:hAnsi="Times New Roman" w:cs="Times New Roman"/>
          <w:sz w:val="24"/>
          <w:szCs w:val="24"/>
          <w:lang w:val="en-US" w:eastAsia="pt-BR"/>
        </w:rPr>
        <w:t>valproic</w:t>
      </w:r>
      <w:proofErr w:type="spellEnd"/>
      <w:r w:rsidRPr="00570CF2">
        <w:rPr>
          <w:rFonts w:ascii="Times New Roman" w:hAnsi="Times New Roman" w:cs="Times New Roman"/>
          <w:sz w:val="24"/>
          <w:szCs w:val="24"/>
          <w:lang w:val="en-US" w:eastAsia="pt-BR"/>
        </w:rPr>
        <w:t xml:space="preserve"> acid: beyond bipolar disorder. </w:t>
      </w:r>
      <w:proofErr w:type="spellStart"/>
      <w:r w:rsidRPr="00570CF2">
        <w:rPr>
          <w:rFonts w:ascii="Times New Roman" w:hAnsi="Times New Roman" w:cs="Times New Roman"/>
          <w:b/>
          <w:sz w:val="24"/>
          <w:szCs w:val="24"/>
          <w:lang w:val="en-US" w:eastAsia="pt-BR"/>
        </w:rPr>
        <w:t>Pharmacol</w:t>
      </w:r>
      <w:proofErr w:type="spellEnd"/>
      <w:r w:rsidRPr="00570CF2">
        <w:rPr>
          <w:rFonts w:ascii="Times New Roman" w:hAnsi="Times New Roman" w:cs="Times New Roman"/>
          <w:b/>
          <w:sz w:val="24"/>
          <w:szCs w:val="24"/>
          <w:lang w:val="en-US" w:eastAsia="pt-BR"/>
        </w:rPr>
        <w:t xml:space="preserve">. </w:t>
      </w:r>
      <w:proofErr w:type="gramStart"/>
      <w:r w:rsidRPr="00570CF2">
        <w:rPr>
          <w:rFonts w:ascii="Times New Roman" w:hAnsi="Times New Roman" w:cs="Times New Roman"/>
          <w:b/>
          <w:sz w:val="24"/>
          <w:szCs w:val="24"/>
          <w:lang w:val="en-US" w:eastAsia="pt-BR"/>
        </w:rPr>
        <w:t>Rev.</w:t>
      </w:r>
      <w:r w:rsidRPr="00360D94">
        <w:rPr>
          <w:rFonts w:ascii="Times New Roman" w:hAnsi="Times New Roman" w:cs="Times New Roman"/>
          <w:sz w:val="24"/>
          <w:szCs w:val="24"/>
          <w:lang w:val="en-US" w:eastAsia="pt-BR"/>
        </w:rPr>
        <w:t xml:space="preserve"> </w:t>
      </w:r>
      <w:r w:rsidRPr="00570CF2">
        <w:rPr>
          <w:rFonts w:ascii="Times New Roman" w:hAnsi="Times New Roman" w:cs="Times New Roman"/>
          <w:sz w:val="24"/>
          <w:szCs w:val="24"/>
          <w:lang w:val="en-US" w:eastAsia="pt-BR"/>
        </w:rPr>
        <w:t>65(1), 105–142</w:t>
      </w:r>
      <w:r>
        <w:rPr>
          <w:rFonts w:ascii="Times New Roman" w:hAnsi="Times New Roman" w:cs="Times New Roman"/>
          <w:sz w:val="24"/>
          <w:szCs w:val="24"/>
          <w:lang w:val="en-US" w:eastAsia="pt-BR"/>
        </w:rPr>
        <w:t xml:space="preserve">, </w:t>
      </w:r>
      <w:r w:rsidRPr="00570CF2">
        <w:rPr>
          <w:rFonts w:ascii="Times New Roman" w:hAnsi="Times New Roman" w:cs="Times New Roman"/>
          <w:sz w:val="24"/>
          <w:szCs w:val="24"/>
          <w:lang w:val="en-US" w:eastAsia="pt-BR"/>
        </w:rPr>
        <w:t>2013</w:t>
      </w:r>
      <w:r>
        <w:rPr>
          <w:rFonts w:ascii="Times New Roman" w:hAnsi="Times New Roman" w:cs="Times New Roman"/>
          <w:sz w:val="24"/>
          <w:szCs w:val="24"/>
          <w:lang w:val="en-US" w:eastAsia="pt-BR"/>
        </w:rPr>
        <w:t>.</w:t>
      </w:r>
      <w:proofErr w:type="gramEnd"/>
    </w:p>
    <w:p w14:paraId="05422DDE" w14:textId="77777777" w:rsidR="00F011DE" w:rsidRPr="00F011DE" w:rsidRDefault="00F011DE" w:rsidP="00F011DE">
      <w:pPr>
        <w:jc w:val="both"/>
        <w:rPr>
          <w:rFonts w:ascii="Times New Roman" w:hAnsi="Times New Roman" w:cs="Times New Roman"/>
          <w:sz w:val="24"/>
          <w:szCs w:val="24"/>
          <w:lang w:val="en-US"/>
        </w:rPr>
      </w:pPr>
      <w:r>
        <w:rPr>
          <w:rFonts w:ascii="Times New Roman" w:hAnsi="Times New Roman" w:cs="Times New Roman"/>
          <w:sz w:val="24"/>
          <w:szCs w:val="24"/>
          <w:lang w:val="en-US" w:eastAsia="pt-BR"/>
        </w:rPr>
        <w:t xml:space="preserve">ENGLANDER, E. W. </w:t>
      </w:r>
      <w:r w:rsidRPr="00684BFB">
        <w:rPr>
          <w:rFonts w:ascii="Times New Roman" w:hAnsi="Times New Roman" w:cs="Times New Roman"/>
          <w:sz w:val="24"/>
          <w:szCs w:val="24"/>
          <w:lang w:val="en-US" w:eastAsia="pt-BR"/>
        </w:rPr>
        <w:t>DNA damage response in peripheral nervous system:</w:t>
      </w:r>
      <w:r>
        <w:rPr>
          <w:rFonts w:ascii="Times New Roman" w:hAnsi="Times New Roman" w:cs="Times New Roman"/>
          <w:sz w:val="24"/>
          <w:szCs w:val="24"/>
          <w:lang w:val="en-US" w:eastAsia="pt-BR"/>
        </w:rPr>
        <w:t xml:space="preserve"> </w:t>
      </w:r>
      <w:r w:rsidRPr="00684BFB">
        <w:rPr>
          <w:rFonts w:ascii="Times New Roman" w:hAnsi="Times New Roman" w:cs="Times New Roman"/>
          <w:sz w:val="24"/>
          <w:szCs w:val="24"/>
          <w:lang w:val="en-US" w:eastAsia="pt-BR"/>
        </w:rPr>
        <w:t>Coping with cancer therapy-induced DNA lesions.</w:t>
      </w:r>
      <w:r>
        <w:rPr>
          <w:rFonts w:ascii="Times New Roman" w:hAnsi="Times New Roman" w:cs="Times New Roman"/>
          <w:sz w:val="24"/>
          <w:szCs w:val="24"/>
          <w:lang w:val="en-US" w:eastAsia="pt-BR"/>
        </w:rPr>
        <w:t xml:space="preserve"> </w:t>
      </w:r>
      <w:proofErr w:type="gramStart"/>
      <w:r w:rsidRPr="00684BFB">
        <w:rPr>
          <w:rFonts w:ascii="Times New Roman" w:hAnsi="Times New Roman" w:cs="Times New Roman"/>
          <w:b/>
          <w:sz w:val="24"/>
          <w:szCs w:val="24"/>
          <w:lang w:val="en-US" w:eastAsia="pt-BR"/>
        </w:rPr>
        <w:t>DNA Repair</w:t>
      </w:r>
      <w:r w:rsidRPr="00684BFB">
        <w:rPr>
          <w:rFonts w:ascii="Times New Roman" w:hAnsi="Times New Roman" w:cs="Times New Roman"/>
          <w:sz w:val="24"/>
          <w:szCs w:val="24"/>
          <w:lang w:val="en-US" w:eastAsia="pt-BR"/>
        </w:rPr>
        <w:t>, 12</w:t>
      </w:r>
      <w:r>
        <w:rPr>
          <w:rFonts w:ascii="Times New Roman" w:hAnsi="Times New Roman" w:cs="Times New Roman"/>
          <w:sz w:val="24"/>
          <w:szCs w:val="24"/>
          <w:lang w:val="en-US" w:eastAsia="pt-BR"/>
        </w:rPr>
        <w:t xml:space="preserve"> </w:t>
      </w:r>
      <w:r w:rsidRPr="00684BFB">
        <w:rPr>
          <w:rFonts w:ascii="Times New Roman" w:hAnsi="Times New Roman" w:cs="Times New Roman"/>
          <w:sz w:val="24"/>
          <w:szCs w:val="24"/>
          <w:lang w:val="en-US" w:eastAsia="pt-BR"/>
        </w:rPr>
        <w:t>(8),</w:t>
      </w:r>
      <w:r w:rsidRPr="00435FFA">
        <w:rPr>
          <w:rFonts w:ascii="Times New Roman" w:hAnsi="Times New Roman" w:cs="Times New Roman"/>
          <w:sz w:val="24"/>
          <w:szCs w:val="24"/>
          <w:lang w:val="en-US" w:eastAsia="pt-BR"/>
        </w:rPr>
        <w:t xml:space="preserve"> </w:t>
      </w:r>
      <w:r w:rsidRPr="00684BFB">
        <w:rPr>
          <w:rFonts w:ascii="Times New Roman" w:hAnsi="Times New Roman" w:cs="Times New Roman"/>
          <w:sz w:val="24"/>
          <w:szCs w:val="24"/>
          <w:lang w:val="en-US" w:eastAsia="pt-BR"/>
        </w:rPr>
        <w:t>685–690</w:t>
      </w:r>
      <w:r>
        <w:rPr>
          <w:rFonts w:ascii="Times New Roman" w:hAnsi="Times New Roman" w:cs="Times New Roman"/>
          <w:sz w:val="24"/>
          <w:szCs w:val="24"/>
          <w:lang w:val="en-US" w:eastAsia="pt-BR"/>
        </w:rPr>
        <w:t>, 2013</w:t>
      </w:r>
      <w:r w:rsidRPr="00435FFA">
        <w:rPr>
          <w:rFonts w:ascii="Times New Roman" w:hAnsi="Times New Roman" w:cs="Times New Roman"/>
          <w:sz w:val="24"/>
          <w:szCs w:val="24"/>
          <w:lang w:val="en-US" w:eastAsia="pt-BR"/>
        </w:rPr>
        <w:t>.</w:t>
      </w:r>
      <w:proofErr w:type="gramEnd"/>
    </w:p>
    <w:p w14:paraId="56E657DE" w14:textId="77777777" w:rsidR="00F011DE" w:rsidRDefault="00F011DE" w:rsidP="00F011DE">
      <w:pPr>
        <w:rPr>
          <w:rFonts w:ascii="Times New Roman" w:hAnsi="Times New Roman"/>
          <w:sz w:val="24"/>
          <w:szCs w:val="24"/>
          <w:lang w:val="en-US"/>
        </w:rPr>
      </w:pPr>
      <w:r w:rsidRPr="00B40DE1">
        <w:rPr>
          <w:rFonts w:ascii="Times New Roman" w:hAnsi="Times New Roman"/>
          <w:sz w:val="24"/>
          <w:szCs w:val="24"/>
          <w:lang w:val="en-US"/>
        </w:rPr>
        <w:lastRenderedPageBreak/>
        <w:t xml:space="preserve">FAGUNDES S.B.R. </w:t>
      </w:r>
      <w:proofErr w:type="spellStart"/>
      <w:r w:rsidRPr="00B40DE1">
        <w:rPr>
          <w:rFonts w:ascii="Times New Roman" w:hAnsi="Times New Roman"/>
          <w:sz w:val="24"/>
          <w:szCs w:val="24"/>
          <w:lang w:val="en-US"/>
        </w:rPr>
        <w:t>Valproic</w:t>
      </w:r>
      <w:proofErr w:type="spellEnd"/>
      <w:r w:rsidRPr="00B40DE1">
        <w:rPr>
          <w:rFonts w:ascii="Times New Roman" w:hAnsi="Times New Roman"/>
          <w:sz w:val="24"/>
          <w:szCs w:val="24"/>
          <w:lang w:val="en-US"/>
        </w:rPr>
        <w:t xml:space="preserve"> Acid: Review. </w:t>
      </w:r>
      <w:proofErr w:type="spellStart"/>
      <w:r w:rsidRPr="00B40DE1">
        <w:rPr>
          <w:rFonts w:ascii="Times New Roman" w:hAnsi="Times New Roman"/>
          <w:b/>
          <w:sz w:val="24"/>
          <w:szCs w:val="24"/>
          <w:lang w:val="en-US"/>
        </w:rPr>
        <w:t>Rev.Neurocienc</w:t>
      </w:r>
      <w:proofErr w:type="spellEnd"/>
      <w:proofErr w:type="gramStart"/>
      <w:r w:rsidRPr="00B40DE1">
        <w:rPr>
          <w:rFonts w:ascii="Times New Roman" w:hAnsi="Times New Roman"/>
          <w:sz w:val="24"/>
          <w:szCs w:val="24"/>
          <w:lang w:val="en-US"/>
        </w:rPr>
        <w:t>;</w:t>
      </w:r>
      <w:proofErr w:type="gramEnd"/>
      <w:r w:rsidRPr="00B40DE1">
        <w:rPr>
          <w:rFonts w:ascii="Times New Roman" w:hAnsi="Times New Roman"/>
          <w:sz w:val="24"/>
          <w:szCs w:val="24"/>
          <w:lang w:val="en-US"/>
        </w:rPr>
        <w:t xml:space="preserve"> 16/2:130-136. 2008.</w:t>
      </w:r>
    </w:p>
    <w:p w14:paraId="5DC5BEA8" w14:textId="77777777" w:rsidR="00F011DE" w:rsidRDefault="00F011DE" w:rsidP="00BE0FBC">
      <w:pPr>
        <w:jc w:val="both"/>
        <w:rPr>
          <w:rFonts w:ascii="Times New Roman" w:hAnsi="Times New Roman" w:cs="Times New Roman"/>
          <w:sz w:val="24"/>
          <w:szCs w:val="24"/>
          <w:lang w:val="en-US"/>
        </w:rPr>
      </w:pPr>
      <w:r w:rsidRPr="00A312D7">
        <w:rPr>
          <w:rFonts w:ascii="Times New Roman" w:hAnsi="Times New Roman" w:cs="Times New Roman"/>
          <w:sz w:val="24"/>
          <w:szCs w:val="24"/>
          <w:lang w:val="en-US" w:eastAsia="pt-BR"/>
        </w:rPr>
        <w:t>GILL, J. S., &amp; WINDEBANK</w:t>
      </w:r>
      <w:r>
        <w:rPr>
          <w:rFonts w:ascii="Times New Roman" w:hAnsi="Times New Roman" w:cs="Times New Roman"/>
          <w:sz w:val="24"/>
          <w:szCs w:val="24"/>
          <w:lang w:val="en-US" w:eastAsia="pt-BR"/>
        </w:rPr>
        <w:t>, A. J.</w:t>
      </w:r>
      <w:r w:rsidRPr="00A312D7">
        <w:rPr>
          <w:rFonts w:ascii="Times New Roman" w:hAnsi="Times New Roman" w:cs="Times New Roman"/>
          <w:sz w:val="24"/>
          <w:szCs w:val="24"/>
          <w:lang w:val="en-US" w:eastAsia="pt-BR"/>
        </w:rPr>
        <w:t xml:space="preserve"> </w:t>
      </w:r>
      <w:proofErr w:type="spellStart"/>
      <w:r w:rsidRPr="00A312D7">
        <w:rPr>
          <w:rFonts w:ascii="Times New Roman" w:hAnsi="Times New Roman" w:cs="Times New Roman"/>
          <w:sz w:val="24"/>
          <w:szCs w:val="24"/>
          <w:lang w:val="en-US" w:eastAsia="pt-BR"/>
        </w:rPr>
        <w:t>Cisplatin</w:t>
      </w:r>
      <w:proofErr w:type="spellEnd"/>
      <w:r w:rsidRPr="00A312D7">
        <w:rPr>
          <w:rFonts w:ascii="Times New Roman" w:hAnsi="Times New Roman" w:cs="Times New Roman"/>
          <w:sz w:val="24"/>
          <w:szCs w:val="24"/>
          <w:lang w:val="en-US" w:eastAsia="pt-BR"/>
        </w:rPr>
        <w:t>-induced apoptosis in rat dorsal root</w:t>
      </w:r>
      <w:r>
        <w:rPr>
          <w:rFonts w:ascii="Times New Roman" w:hAnsi="Times New Roman" w:cs="Times New Roman"/>
          <w:sz w:val="24"/>
          <w:szCs w:val="24"/>
          <w:lang w:val="en-US" w:eastAsia="pt-BR"/>
        </w:rPr>
        <w:t xml:space="preserve"> </w:t>
      </w:r>
      <w:r w:rsidRPr="00A312D7">
        <w:rPr>
          <w:rFonts w:ascii="Times New Roman" w:hAnsi="Times New Roman" w:cs="Times New Roman"/>
          <w:sz w:val="24"/>
          <w:szCs w:val="24"/>
          <w:lang w:val="en-US" w:eastAsia="pt-BR"/>
        </w:rPr>
        <w:t>ganglion neurons is associated with attempted entry into the cell cycle.</w:t>
      </w:r>
      <w:r>
        <w:rPr>
          <w:rFonts w:ascii="Times New Roman" w:hAnsi="Times New Roman" w:cs="Times New Roman"/>
          <w:sz w:val="24"/>
          <w:szCs w:val="24"/>
          <w:lang w:val="en-US" w:eastAsia="pt-BR"/>
        </w:rPr>
        <w:t xml:space="preserve"> </w:t>
      </w:r>
      <w:proofErr w:type="gramStart"/>
      <w:r w:rsidRPr="00A312D7">
        <w:rPr>
          <w:rFonts w:ascii="Times New Roman" w:hAnsi="Times New Roman" w:cs="Times New Roman"/>
          <w:b/>
          <w:sz w:val="24"/>
          <w:szCs w:val="24"/>
          <w:lang w:val="en-US" w:eastAsia="pt-BR"/>
        </w:rPr>
        <w:t>Journal</w:t>
      </w:r>
      <w:r w:rsidRPr="00435FFA">
        <w:rPr>
          <w:rFonts w:ascii="Times New Roman" w:hAnsi="Times New Roman" w:cs="Times New Roman"/>
          <w:b/>
          <w:sz w:val="24"/>
          <w:szCs w:val="24"/>
          <w:lang w:val="en-US" w:eastAsia="pt-BR"/>
        </w:rPr>
        <w:t xml:space="preserve"> </w:t>
      </w:r>
      <w:r w:rsidRPr="00A312D7">
        <w:rPr>
          <w:rFonts w:ascii="Times New Roman" w:hAnsi="Times New Roman" w:cs="Times New Roman"/>
          <w:b/>
          <w:sz w:val="24"/>
          <w:szCs w:val="24"/>
          <w:lang w:val="en-US" w:eastAsia="pt-BR"/>
        </w:rPr>
        <w:t>of Clinical Investigation</w:t>
      </w:r>
      <w:r w:rsidRPr="00A312D7">
        <w:rPr>
          <w:rFonts w:ascii="Times New Roman" w:hAnsi="Times New Roman" w:cs="Times New Roman"/>
          <w:sz w:val="24"/>
          <w:szCs w:val="24"/>
          <w:lang w:val="en-US" w:eastAsia="pt-BR"/>
        </w:rPr>
        <w:t>, 101(12), 2842–2850</w:t>
      </w:r>
      <w:r w:rsidRPr="00A52B8A">
        <w:rPr>
          <w:rFonts w:ascii="Times New Roman" w:hAnsi="Times New Roman" w:cs="Times New Roman"/>
          <w:sz w:val="24"/>
          <w:szCs w:val="24"/>
          <w:lang w:val="en-US" w:eastAsia="pt-BR"/>
        </w:rPr>
        <w:t xml:space="preserve">, </w:t>
      </w:r>
      <w:r w:rsidRPr="00A312D7">
        <w:rPr>
          <w:rFonts w:ascii="Times New Roman" w:hAnsi="Times New Roman" w:cs="Times New Roman"/>
          <w:sz w:val="24"/>
          <w:szCs w:val="24"/>
          <w:lang w:val="en-US" w:eastAsia="pt-BR"/>
        </w:rPr>
        <w:t>1998</w:t>
      </w:r>
      <w:r>
        <w:rPr>
          <w:rFonts w:ascii="Times New Roman" w:hAnsi="Times New Roman" w:cs="Times New Roman"/>
          <w:sz w:val="24"/>
          <w:szCs w:val="24"/>
          <w:lang w:val="en-US" w:eastAsia="pt-BR"/>
        </w:rPr>
        <w:t>.</w:t>
      </w:r>
      <w:proofErr w:type="gramEnd"/>
    </w:p>
    <w:p w14:paraId="0630192A" w14:textId="77777777" w:rsidR="00F011DE" w:rsidRPr="00441AF1" w:rsidRDefault="00F011DE" w:rsidP="00441AF1">
      <w:pPr>
        <w:autoSpaceDE w:val="0"/>
        <w:autoSpaceDN w:val="0"/>
        <w:adjustRightInd w:val="0"/>
        <w:spacing w:after="0" w:line="360" w:lineRule="auto"/>
        <w:jc w:val="both"/>
        <w:rPr>
          <w:rFonts w:ascii="Times New Roman" w:hAnsi="Times New Roman" w:cs="Times New Roman"/>
          <w:sz w:val="24"/>
          <w:szCs w:val="24"/>
          <w:lang w:val="en-US"/>
        </w:rPr>
      </w:pPr>
      <w:r w:rsidRPr="00441AF1">
        <w:rPr>
          <w:rFonts w:ascii="Times New Roman" w:hAnsi="Times New Roman" w:cs="Times New Roman"/>
          <w:sz w:val="24"/>
          <w:szCs w:val="24"/>
          <w:lang w:val="en-US"/>
        </w:rPr>
        <w:t xml:space="preserve">GOODSELL, D. S. The molecular perspective: </w:t>
      </w:r>
      <w:proofErr w:type="spellStart"/>
      <w:r w:rsidRPr="00441AF1">
        <w:rPr>
          <w:rFonts w:ascii="Times New Roman" w:hAnsi="Times New Roman" w:cs="Times New Roman"/>
          <w:sz w:val="24"/>
          <w:szCs w:val="24"/>
          <w:lang w:val="en-US"/>
        </w:rPr>
        <w:t>cisplatin</w:t>
      </w:r>
      <w:proofErr w:type="spellEnd"/>
      <w:r w:rsidRPr="00441AF1">
        <w:rPr>
          <w:rFonts w:ascii="Times New Roman" w:hAnsi="Times New Roman" w:cs="Times New Roman"/>
          <w:sz w:val="24"/>
          <w:szCs w:val="24"/>
          <w:lang w:val="en-US"/>
        </w:rPr>
        <w:t xml:space="preserve">. </w:t>
      </w:r>
      <w:r w:rsidRPr="00441AF1">
        <w:rPr>
          <w:rFonts w:ascii="Times New Roman" w:hAnsi="Times New Roman" w:cs="Times New Roman"/>
          <w:b/>
          <w:sz w:val="24"/>
          <w:szCs w:val="24"/>
          <w:lang w:val="en-US"/>
        </w:rPr>
        <w:t>Oncologist.</w:t>
      </w:r>
      <w:r w:rsidRPr="00441AF1">
        <w:rPr>
          <w:rFonts w:ascii="Times New Roman" w:hAnsi="Times New Roman" w:cs="Times New Roman"/>
          <w:sz w:val="24"/>
          <w:szCs w:val="24"/>
          <w:lang w:val="en-US"/>
        </w:rPr>
        <w:t xml:space="preserve"> </w:t>
      </w:r>
      <w:proofErr w:type="gramStart"/>
      <w:r w:rsidRPr="00441AF1">
        <w:rPr>
          <w:rFonts w:ascii="Times New Roman" w:hAnsi="Times New Roman" w:cs="Times New Roman"/>
          <w:sz w:val="24"/>
          <w:szCs w:val="24"/>
          <w:lang w:val="en-US"/>
        </w:rPr>
        <w:t>11:316-317, 2006.</w:t>
      </w:r>
      <w:proofErr w:type="gramEnd"/>
      <w:r w:rsidRPr="00441AF1">
        <w:rPr>
          <w:rFonts w:ascii="Times New Roman" w:hAnsi="Times New Roman" w:cs="Times New Roman"/>
          <w:sz w:val="24"/>
          <w:szCs w:val="24"/>
          <w:lang w:val="en-US"/>
        </w:rPr>
        <w:t xml:space="preserve">  </w:t>
      </w:r>
    </w:p>
    <w:p w14:paraId="7E420378" w14:textId="77777777" w:rsidR="00900149" w:rsidRDefault="00441AF1" w:rsidP="00441AF1">
      <w:pPr>
        <w:spacing w:after="0" w:line="240" w:lineRule="auto"/>
        <w:ind w:left="720" w:hanging="720"/>
        <w:jc w:val="both"/>
        <w:rPr>
          <w:rFonts w:ascii="Times New Roman" w:eastAsia="PMingLiU" w:hAnsi="Times New Roman" w:cs="Times New Roman"/>
          <w:noProof/>
          <w:sz w:val="24"/>
          <w:szCs w:val="24"/>
          <w:lang w:val="en-US" w:eastAsia="ar-SA"/>
        </w:rPr>
      </w:pPr>
      <w:bookmarkStart w:id="226" w:name="_ENREF_35"/>
      <w:r w:rsidRPr="00441AF1">
        <w:rPr>
          <w:rFonts w:ascii="Times New Roman" w:eastAsia="PMingLiU" w:hAnsi="Times New Roman" w:cs="Times New Roman"/>
          <w:noProof/>
          <w:sz w:val="24"/>
          <w:szCs w:val="24"/>
          <w:lang w:val="en-US" w:eastAsia="ar-SA"/>
        </w:rPr>
        <w:t>GRANDE I, FRIES GR, KUNZ M, KAPCZINSKI F</w:t>
      </w:r>
      <w:r>
        <w:rPr>
          <w:rFonts w:ascii="Times New Roman" w:eastAsia="PMingLiU" w:hAnsi="Times New Roman" w:cs="Times New Roman"/>
          <w:noProof/>
          <w:sz w:val="24"/>
          <w:szCs w:val="24"/>
          <w:lang w:val="en-US" w:eastAsia="ar-SA"/>
        </w:rPr>
        <w:t>.</w:t>
      </w:r>
      <w:r w:rsidR="00900149" w:rsidRPr="00441AF1">
        <w:rPr>
          <w:rFonts w:ascii="Times New Roman" w:eastAsia="PMingLiU" w:hAnsi="Times New Roman" w:cs="Times New Roman"/>
          <w:noProof/>
          <w:sz w:val="24"/>
          <w:szCs w:val="24"/>
          <w:lang w:val="en-US" w:eastAsia="ar-SA"/>
        </w:rPr>
        <w:t xml:space="preserve"> The role of BDNF as a mediator of neuroplasticity in bipolar disorder</w:t>
      </w:r>
      <w:r w:rsidR="00900149" w:rsidRPr="001E74FA">
        <w:rPr>
          <w:rFonts w:ascii="Times New Roman" w:eastAsia="PMingLiU" w:hAnsi="Times New Roman" w:cs="Times New Roman"/>
          <w:b/>
          <w:noProof/>
          <w:sz w:val="24"/>
          <w:szCs w:val="24"/>
          <w:lang w:val="en-US" w:eastAsia="ar-SA"/>
        </w:rPr>
        <w:t>. Psychiatry Investig</w:t>
      </w:r>
      <w:r w:rsidR="00900149" w:rsidRPr="00441AF1">
        <w:rPr>
          <w:rFonts w:ascii="Times New Roman" w:eastAsia="PMingLiU" w:hAnsi="Times New Roman" w:cs="Times New Roman"/>
          <w:noProof/>
          <w:sz w:val="24"/>
          <w:szCs w:val="24"/>
          <w:lang w:val="en-US" w:eastAsia="ar-SA"/>
        </w:rPr>
        <w:t xml:space="preserve"> 7:243-250</w:t>
      </w:r>
      <w:r>
        <w:rPr>
          <w:rFonts w:ascii="Times New Roman" w:eastAsia="PMingLiU" w:hAnsi="Times New Roman" w:cs="Times New Roman"/>
          <w:noProof/>
          <w:sz w:val="24"/>
          <w:szCs w:val="24"/>
          <w:lang w:val="en-US" w:eastAsia="ar-SA"/>
        </w:rPr>
        <w:t>, 2010</w:t>
      </w:r>
      <w:r w:rsidR="00900149" w:rsidRPr="00441AF1">
        <w:rPr>
          <w:rFonts w:ascii="Times New Roman" w:eastAsia="PMingLiU" w:hAnsi="Times New Roman" w:cs="Times New Roman"/>
          <w:noProof/>
          <w:sz w:val="24"/>
          <w:szCs w:val="24"/>
          <w:lang w:val="en-US" w:eastAsia="ar-SA"/>
        </w:rPr>
        <w:t>.</w:t>
      </w:r>
      <w:bookmarkEnd w:id="226"/>
    </w:p>
    <w:p w14:paraId="458C2108" w14:textId="77777777" w:rsidR="00BE0FBC" w:rsidRDefault="00BE0FBC" w:rsidP="00441AF1">
      <w:pPr>
        <w:spacing w:after="0" w:line="240" w:lineRule="auto"/>
        <w:ind w:left="720" w:hanging="720"/>
        <w:jc w:val="both"/>
        <w:rPr>
          <w:rFonts w:ascii="Times New Roman" w:eastAsia="PMingLiU" w:hAnsi="Times New Roman" w:cs="Times New Roman"/>
          <w:noProof/>
          <w:sz w:val="24"/>
          <w:szCs w:val="24"/>
          <w:lang w:val="en-US" w:eastAsia="ar-SA"/>
        </w:rPr>
      </w:pPr>
    </w:p>
    <w:p w14:paraId="2BDC1549" w14:textId="77777777" w:rsidR="00935C23" w:rsidRPr="00441AF1" w:rsidRDefault="00BE0FBC" w:rsidP="00BE0FBC">
      <w:pPr>
        <w:jc w:val="both"/>
        <w:rPr>
          <w:rFonts w:ascii="Times New Roman" w:hAnsi="Times New Roman" w:cs="Times New Roman"/>
          <w:sz w:val="24"/>
          <w:szCs w:val="24"/>
          <w:lang w:val="en-US"/>
        </w:rPr>
      </w:pPr>
      <w:r w:rsidRPr="00BE0FBC">
        <w:rPr>
          <w:rFonts w:ascii="Times New Roman" w:hAnsi="Times New Roman" w:cs="Times New Roman"/>
          <w:sz w:val="24"/>
          <w:szCs w:val="24"/>
          <w:lang w:val="en-US"/>
        </w:rPr>
        <w:t xml:space="preserve">HARTMAN RE, SHAH A, FAGAN AM et </w:t>
      </w:r>
      <w:proofErr w:type="spellStart"/>
      <w:proofErr w:type="gramStart"/>
      <w:r w:rsidRPr="00BE0FBC">
        <w:rPr>
          <w:rFonts w:ascii="Times New Roman" w:hAnsi="Times New Roman" w:cs="Times New Roman"/>
          <w:sz w:val="24"/>
          <w:szCs w:val="24"/>
          <w:lang w:val="en-US"/>
        </w:rPr>
        <w:t>al.Pomegranate</w:t>
      </w:r>
      <w:proofErr w:type="spellEnd"/>
      <w:proofErr w:type="gramEnd"/>
      <w:r w:rsidRPr="00BE0FBC">
        <w:rPr>
          <w:rFonts w:ascii="Times New Roman" w:hAnsi="Times New Roman" w:cs="Times New Roman"/>
          <w:sz w:val="24"/>
          <w:szCs w:val="24"/>
          <w:lang w:val="en-US"/>
        </w:rPr>
        <w:t xml:space="preserve"> </w:t>
      </w:r>
      <w:proofErr w:type="spellStart"/>
      <w:r w:rsidRPr="00BE0FBC">
        <w:rPr>
          <w:rFonts w:ascii="Times New Roman" w:hAnsi="Times New Roman" w:cs="Times New Roman"/>
          <w:sz w:val="24"/>
          <w:szCs w:val="24"/>
          <w:lang w:val="en-US"/>
        </w:rPr>
        <w:t>juicedecreases</w:t>
      </w:r>
      <w:proofErr w:type="spellEnd"/>
      <w:r w:rsidRPr="00BE0FBC">
        <w:rPr>
          <w:rFonts w:ascii="Times New Roman" w:hAnsi="Times New Roman" w:cs="Times New Roman"/>
          <w:sz w:val="24"/>
          <w:szCs w:val="24"/>
          <w:lang w:val="en-US"/>
        </w:rPr>
        <w:t xml:space="preserve"> amyloid load and improves behavior in a mouse model of Alzheimer’s disease. </w:t>
      </w:r>
      <w:proofErr w:type="spellStart"/>
      <w:proofErr w:type="gramStart"/>
      <w:r w:rsidRPr="00BE0FBC">
        <w:rPr>
          <w:rFonts w:ascii="Times New Roman" w:hAnsi="Times New Roman" w:cs="Times New Roman"/>
          <w:b/>
          <w:sz w:val="24"/>
          <w:szCs w:val="24"/>
          <w:lang w:val="en-US"/>
        </w:rPr>
        <w:t>Neurobiol</w:t>
      </w:r>
      <w:proofErr w:type="spellEnd"/>
      <w:r w:rsidRPr="00BE0FBC">
        <w:rPr>
          <w:rFonts w:ascii="Times New Roman" w:hAnsi="Times New Roman" w:cs="Times New Roman"/>
          <w:sz w:val="24"/>
          <w:szCs w:val="24"/>
          <w:lang w:val="en-US"/>
        </w:rPr>
        <w:t xml:space="preserve"> Dis 24:506–515, 2006.</w:t>
      </w:r>
      <w:proofErr w:type="gramEnd"/>
    </w:p>
    <w:p w14:paraId="35296225" w14:textId="77777777" w:rsidR="00F011DE" w:rsidRDefault="00935C23" w:rsidP="00935C23">
      <w:pPr>
        <w:spacing w:after="0" w:line="240" w:lineRule="auto"/>
        <w:jc w:val="both"/>
        <w:rPr>
          <w:rFonts w:ascii="Times New Roman" w:eastAsia="Times New Roman" w:hAnsi="Times New Roman" w:cs="Times New Roman"/>
          <w:sz w:val="24"/>
          <w:szCs w:val="24"/>
          <w:lang w:val="en-US" w:eastAsia="pt-BR"/>
        </w:rPr>
      </w:pPr>
      <w:r w:rsidRPr="00935C23">
        <w:rPr>
          <w:rFonts w:ascii="Times New Roman" w:eastAsia="Times New Roman" w:hAnsi="Times New Roman" w:cs="Times New Roman"/>
          <w:sz w:val="24"/>
          <w:szCs w:val="24"/>
          <w:lang w:val="en-US" w:eastAsia="pt-BR"/>
        </w:rPr>
        <w:t xml:space="preserve"> HOSSEINIAN S; RAD A.K; MOUSA AL REZA H; MOHAMADIAN N; HAVAKHAH S; SHAFIEE S. The protective effect of Nigella sativa </w:t>
      </w:r>
      <w:proofErr w:type="gramStart"/>
      <w:r w:rsidRPr="00935C23">
        <w:rPr>
          <w:rFonts w:ascii="Times New Roman" w:eastAsia="Times New Roman" w:hAnsi="Times New Roman" w:cs="Times New Roman"/>
          <w:sz w:val="24"/>
          <w:szCs w:val="24"/>
          <w:lang w:val="en-US" w:eastAsia="pt-BR"/>
        </w:rPr>
        <w:t xml:space="preserve">against  </w:t>
      </w:r>
      <w:proofErr w:type="spellStart"/>
      <w:r w:rsidRPr="00935C23">
        <w:rPr>
          <w:rFonts w:ascii="Times New Roman" w:eastAsia="Times New Roman" w:hAnsi="Times New Roman" w:cs="Times New Roman"/>
          <w:sz w:val="24"/>
          <w:szCs w:val="24"/>
          <w:lang w:val="en-US" w:eastAsia="pt-BR"/>
        </w:rPr>
        <w:t>cisplatin</w:t>
      </w:r>
      <w:proofErr w:type="spellEnd"/>
      <w:proofErr w:type="gramEnd"/>
      <w:r w:rsidRPr="00935C23">
        <w:rPr>
          <w:rFonts w:ascii="Times New Roman" w:eastAsia="Times New Roman" w:hAnsi="Times New Roman" w:cs="Times New Roman"/>
          <w:sz w:val="24"/>
          <w:szCs w:val="24"/>
          <w:lang w:val="en-US" w:eastAsia="pt-BR"/>
        </w:rPr>
        <w:t xml:space="preserve">-induced nephrotoxicity in rats. </w:t>
      </w:r>
      <w:r w:rsidRPr="00935C23">
        <w:rPr>
          <w:rFonts w:ascii="Times New Roman" w:eastAsia="Times New Roman" w:hAnsi="Times New Roman" w:cs="Times New Roman"/>
          <w:b/>
          <w:sz w:val="24"/>
          <w:szCs w:val="24"/>
          <w:lang w:val="en-US" w:eastAsia="pt-BR"/>
        </w:rPr>
        <w:t>AJP</w:t>
      </w:r>
      <w:r w:rsidRPr="00935C23">
        <w:rPr>
          <w:rFonts w:ascii="Times New Roman" w:eastAsia="Times New Roman" w:hAnsi="Times New Roman" w:cs="Times New Roman"/>
          <w:sz w:val="24"/>
          <w:szCs w:val="24"/>
          <w:lang w:val="en-US" w:eastAsia="pt-BR"/>
        </w:rPr>
        <w:t>, Vol. 6, No. 1, Jan-Feb 2016.</w:t>
      </w:r>
    </w:p>
    <w:p w14:paraId="0FA6EA01" w14:textId="77777777" w:rsidR="00935C23" w:rsidRDefault="00935C23" w:rsidP="00935C23">
      <w:pPr>
        <w:spacing w:after="0" w:line="240" w:lineRule="auto"/>
        <w:jc w:val="both"/>
        <w:rPr>
          <w:rFonts w:ascii="Times New Roman" w:hAnsi="Times New Roman"/>
          <w:sz w:val="24"/>
          <w:szCs w:val="24"/>
          <w:lang w:val="en-US"/>
        </w:rPr>
      </w:pPr>
    </w:p>
    <w:p w14:paraId="116BE38F" w14:textId="77777777" w:rsidR="00F011DE" w:rsidRDefault="00F011DE" w:rsidP="00935C23">
      <w:pPr>
        <w:autoSpaceDE w:val="0"/>
        <w:autoSpaceDN w:val="0"/>
        <w:adjustRightInd w:val="0"/>
        <w:spacing w:after="0" w:line="240" w:lineRule="auto"/>
        <w:jc w:val="both"/>
        <w:rPr>
          <w:rFonts w:ascii="Times New Roman" w:hAnsi="Times New Roman" w:cs="Times New Roman"/>
          <w:sz w:val="24"/>
          <w:szCs w:val="24"/>
          <w:lang w:val="en-US"/>
        </w:rPr>
      </w:pPr>
      <w:r w:rsidRPr="005A7426">
        <w:rPr>
          <w:rFonts w:ascii="Times New Roman" w:hAnsi="Times New Roman" w:cs="Times New Roman"/>
          <w:sz w:val="24"/>
          <w:szCs w:val="24"/>
          <w:lang w:val="en-US"/>
        </w:rPr>
        <w:t xml:space="preserve">KHAN, R., et al. </w:t>
      </w:r>
      <w:proofErr w:type="spellStart"/>
      <w:r w:rsidRPr="005A7426">
        <w:rPr>
          <w:rFonts w:ascii="Times New Roman" w:hAnsi="Times New Roman" w:cs="Times New Roman"/>
          <w:sz w:val="24"/>
          <w:szCs w:val="24"/>
          <w:lang w:val="en-US"/>
        </w:rPr>
        <w:t>Chrysin</w:t>
      </w:r>
      <w:proofErr w:type="spellEnd"/>
      <w:r w:rsidRPr="005A7426">
        <w:rPr>
          <w:rFonts w:ascii="Times New Roman" w:hAnsi="Times New Roman" w:cs="Times New Roman"/>
          <w:sz w:val="24"/>
          <w:szCs w:val="24"/>
          <w:lang w:val="en-US"/>
        </w:rPr>
        <w:t xml:space="preserve"> protects against </w:t>
      </w:r>
      <w:proofErr w:type="spellStart"/>
      <w:r w:rsidRPr="005A7426">
        <w:rPr>
          <w:rFonts w:ascii="Times New Roman" w:hAnsi="Times New Roman" w:cs="Times New Roman"/>
          <w:sz w:val="24"/>
          <w:szCs w:val="24"/>
          <w:lang w:val="en-US"/>
        </w:rPr>
        <w:t>cisplatin</w:t>
      </w:r>
      <w:proofErr w:type="spellEnd"/>
      <w:r w:rsidRPr="005A7426">
        <w:rPr>
          <w:rFonts w:ascii="Times New Roman" w:hAnsi="Times New Roman" w:cs="Times New Roman"/>
          <w:sz w:val="24"/>
          <w:szCs w:val="24"/>
          <w:lang w:val="en-US"/>
        </w:rPr>
        <w:t xml:space="preserve">-induced colon. </w:t>
      </w:r>
      <w:proofErr w:type="gramStart"/>
      <w:r w:rsidRPr="005A7426">
        <w:rPr>
          <w:rFonts w:ascii="Times New Roman" w:hAnsi="Times New Roman" w:cs="Times New Roman"/>
          <w:sz w:val="24"/>
          <w:szCs w:val="24"/>
          <w:lang w:val="en-US"/>
        </w:rPr>
        <w:t>toxicity</w:t>
      </w:r>
      <w:proofErr w:type="gramEnd"/>
      <w:r w:rsidRPr="005A7426">
        <w:rPr>
          <w:rFonts w:ascii="Times New Roman" w:hAnsi="Times New Roman" w:cs="Times New Roman"/>
          <w:sz w:val="24"/>
          <w:szCs w:val="24"/>
          <w:lang w:val="en-US"/>
        </w:rPr>
        <w:t xml:space="preserve"> via amelioration of oxidative stress and apoptosis: probable role of p38MAPK and p53. </w:t>
      </w:r>
      <w:proofErr w:type="spellStart"/>
      <w:r w:rsidRPr="00435FFA">
        <w:rPr>
          <w:rFonts w:ascii="Times New Roman" w:hAnsi="Times New Roman" w:cs="Times New Roman"/>
          <w:b/>
          <w:sz w:val="24"/>
          <w:szCs w:val="24"/>
          <w:lang w:val="en-US"/>
        </w:rPr>
        <w:t>Toxicol</w:t>
      </w:r>
      <w:proofErr w:type="spellEnd"/>
      <w:r w:rsidRPr="00435FFA">
        <w:rPr>
          <w:rFonts w:ascii="Times New Roman" w:hAnsi="Times New Roman" w:cs="Times New Roman"/>
          <w:b/>
          <w:sz w:val="24"/>
          <w:szCs w:val="24"/>
          <w:lang w:val="en-US"/>
        </w:rPr>
        <w:t xml:space="preserve"> </w:t>
      </w:r>
      <w:proofErr w:type="spellStart"/>
      <w:r w:rsidRPr="00435FFA">
        <w:rPr>
          <w:rFonts w:ascii="Times New Roman" w:hAnsi="Times New Roman" w:cs="Times New Roman"/>
          <w:b/>
          <w:sz w:val="24"/>
          <w:szCs w:val="24"/>
          <w:lang w:val="en-US"/>
        </w:rPr>
        <w:t>Appl</w:t>
      </w:r>
      <w:proofErr w:type="spellEnd"/>
      <w:r w:rsidRPr="00435FFA">
        <w:rPr>
          <w:rFonts w:ascii="Times New Roman" w:hAnsi="Times New Roman" w:cs="Times New Roman"/>
          <w:b/>
          <w:sz w:val="24"/>
          <w:szCs w:val="24"/>
          <w:lang w:val="en-US"/>
        </w:rPr>
        <w:t xml:space="preserve"> </w:t>
      </w:r>
      <w:proofErr w:type="spellStart"/>
      <w:r w:rsidRPr="00435FFA">
        <w:rPr>
          <w:rFonts w:ascii="Times New Roman" w:hAnsi="Times New Roman" w:cs="Times New Roman"/>
          <w:b/>
          <w:sz w:val="24"/>
          <w:szCs w:val="24"/>
          <w:lang w:val="en-US"/>
        </w:rPr>
        <w:t>Pharmacol</w:t>
      </w:r>
      <w:proofErr w:type="spellEnd"/>
      <w:proofErr w:type="gramStart"/>
      <w:r w:rsidRPr="005A7426">
        <w:rPr>
          <w:rFonts w:ascii="Times New Roman" w:hAnsi="Times New Roman" w:cs="Times New Roman"/>
          <w:sz w:val="24"/>
          <w:szCs w:val="24"/>
          <w:lang w:val="en-US"/>
        </w:rPr>
        <w:t>,  v</w:t>
      </w:r>
      <w:proofErr w:type="gramEnd"/>
      <w:r w:rsidRPr="005A7426">
        <w:rPr>
          <w:rFonts w:ascii="Times New Roman" w:hAnsi="Times New Roman" w:cs="Times New Roman"/>
          <w:sz w:val="24"/>
          <w:szCs w:val="24"/>
          <w:lang w:val="en-US"/>
        </w:rPr>
        <w:t>. 258, n. 3, p. 315-329, 2012</w:t>
      </w:r>
      <w:r>
        <w:rPr>
          <w:rFonts w:ascii="Times New Roman" w:hAnsi="Times New Roman" w:cs="Times New Roman"/>
          <w:sz w:val="24"/>
          <w:szCs w:val="24"/>
          <w:lang w:val="en-US"/>
        </w:rPr>
        <w:t>.</w:t>
      </w:r>
    </w:p>
    <w:p w14:paraId="7305AB74" w14:textId="77777777" w:rsidR="00F011DE" w:rsidRDefault="00F011DE" w:rsidP="00F011DE">
      <w:pPr>
        <w:autoSpaceDE w:val="0"/>
        <w:autoSpaceDN w:val="0"/>
        <w:adjustRightInd w:val="0"/>
        <w:spacing w:after="0" w:line="360" w:lineRule="auto"/>
        <w:jc w:val="both"/>
        <w:rPr>
          <w:rFonts w:ascii="Times New Roman" w:hAnsi="Times New Roman" w:cs="Times New Roman"/>
          <w:sz w:val="24"/>
          <w:szCs w:val="24"/>
          <w:lang w:val="en-US"/>
        </w:rPr>
      </w:pPr>
    </w:p>
    <w:p w14:paraId="3B8F7E6C" w14:textId="77777777" w:rsidR="00F011DE" w:rsidRDefault="00F011DE" w:rsidP="00935C23">
      <w:pPr>
        <w:autoSpaceDE w:val="0"/>
        <w:autoSpaceDN w:val="0"/>
        <w:adjustRightInd w:val="0"/>
        <w:spacing w:after="0" w:line="240" w:lineRule="auto"/>
        <w:jc w:val="both"/>
        <w:rPr>
          <w:rFonts w:ascii="Times New Roman" w:hAnsi="Times New Roman" w:cs="Times New Roman"/>
          <w:sz w:val="24"/>
          <w:szCs w:val="24"/>
          <w:lang w:val="en-US"/>
        </w:rPr>
      </w:pPr>
      <w:r w:rsidRPr="005A7426">
        <w:rPr>
          <w:rFonts w:ascii="Times New Roman" w:hAnsi="Times New Roman" w:cs="Times New Roman"/>
          <w:sz w:val="24"/>
          <w:szCs w:val="24"/>
          <w:lang w:val="en-US"/>
        </w:rPr>
        <w:t xml:space="preserve">KIM, D. H., et al. SIRT1 activation by resveratrol ameliorates </w:t>
      </w:r>
      <w:proofErr w:type="spellStart"/>
      <w:r w:rsidRPr="005A7426">
        <w:rPr>
          <w:rFonts w:ascii="Times New Roman" w:hAnsi="Times New Roman" w:cs="Times New Roman"/>
          <w:sz w:val="24"/>
          <w:szCs w:val="24"/>
          <w:lang w:val="en-US"/>
        </w:rPr>
        <w:t>cisplatin</w:t>
      </w:r>
      <w:proofErr w:type="spellEnd"/>
      <w:r w:rsidRPr="005A7426">
        <w:rPr>
          <w:rFonts w:ascii="Times New Roman" w:hAnsi="Times New Roman" w:cs="Times New Roman"/>
          <w:sz w:val="24"/>
          <w:szCs w:val="24"/>
          <w:lang w:val="en-US"/>
        </w:rPr>
        <w:t>-induced ren</w:t>
      </w:r>
      <w:r>
        <w:rPr>
          <w:rFonts w:ascii="Times New Roman" w:hAnsi="Times New Roman" w:cs="Times New Roman"/>
          <w:sz w:val="24"/>
          <w:szCs w:val="24"/>
          <w:lang w:val="en-US"/>
        </w:rPr>
        <w:t xml:space="preserve">al injury through </w:t>
      </w:r>
      <w:proofErr w:type="spellStart"/>
      <w:r>
        <w:rPr>
          <w:rFonts w:ascii="Times New Roman" w:hAnsi="Times New Roman" w:cs="Times New Roman"/>
          <w:sz w:val="24"/>
          <w:szCs w:val="24"/>
          <w:lang w:val="en-US"/>
        </w:rPr>
        <w:t>deacetylation</w:t>
      </w:r>
      <w:proofErr w:type="spellEnd"/>
      <w:r>
        <w:rPr>
          <w:rFonts w:ascii="Times New Roman" w:hAnsi="Times New Roman" w:cs="Times New Roman"/>
          <w:sz w:val="24"/>
          <w:szCs w:val="24"/>
          <w:lang w:val="en-US"/>
        </w:rPr>
        <w:t>.</w:t>
      </w:r>
      <w:r w:rsidRPr="005A7426">
        <w:rPr>
          <w:rFonts w:ascii="Times New Roman" w:hAnsi="Times New Roman" w:cs="Times New Roman"/>
          <w:sz w:val="24"/>
          <w:szCs w:val="24"/>
          <w:lang w:val="en-US"/>
        </w:rPr>
        <w:t xml:space="preserve"> </w:t>
      </w:r>
      <w:proofErr w:type="gramStart"/>
      <w:r w:rsidRPr="006A63F0">
        <w:rPr>
          <w:rFonts w:ascii="Times New Roman" w:hAnsi="Times New Roman" w:cs="Times New Roman"/>
          <w:b/>
          <w:sz w:val="24"/>
          <w:szCs w:val="24"/>
          <w:lang w:val="en-US"/>
        </w:rPr>
        <w:t>Am</w:t>
      </w:r>
      <w:proofErr w:type="gramEnd"/>
      <w:r w:rsidRPr="006A63F0">
        <w:rPr>
          <w:rFonts w:ascii="Times New Roman" w:hAnsi="Times New Roman" w:cs="Times New Roman"/>
          <w:b/>
          <w:sz w:val="24"/>
          <w:szCs w:val="24"/>
          <w:lang w:val="en-US"/>
        </w:rPr>
        <w:t xml:space="preserve"> J </w:t>
      </w:r>
      <w:proofErr w:type="spellStart"/>
      <w:r w:rsidRPr="006A63F0">
        <w:rPr>
          <w:rFonts w:ascii="Times New Roman" w:hAnsi="Times New Roman" w:cs="Times New Roman"/>
          <w:b/>
          <w:sz w:val="24"/>
          <w:szCs w:val="24"/>
          <w:lang w:val="en-US"/>
        </w:rPr>
        <w:t>Physiol</w:t>
      </w:r>
      <w:proofErr w:type="spellEnd"/>
      <w:r w:rsidRPr="006A63F0">
        <w:rPr>
          <w:rFonts w:ascii="Times New Roman" w:hAnsi="Times New Roman" w:cs="Times New Roman"/>
          <w:b/>
          <w:sz w:val="24"/>
          <w:szCs w:val="24"/>
          <w:lang w:val="en-US"/>
        </w:rPr>
        <w:t xml:space="preserve"> Renal Physiol</w:t>
      </w:r>
      <w:r>
        <w:rPr>
          <w:rFonts w:ascii="Times New Roman" w:hAnsi="Times New Roman" w:cs="Times New Roman"/>
          <w:sz w:val="24"/>
          <w:szCs w:val="24"/>
          <w:lang w:val="en-US"/>
        </w:rPr>
        <w:t>.</w:t>
      </w:r>
      <w:r w:rsidRPr="005A742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 301, </w:t>
      </w:r>
      <w:r w:rsidRPr="005A7426">
        <w:rPr>
          <w:rFonts w:ascii="Times New Roman" w:hAnsi="Times New Roman" w:cs="Times New Roman"/>
          <w:sz w:val="24"/>
          <w:szCs w:val="24"/>
          <w:lang w:val="en-US"/>
        </w:rPr>
        <w:t>p53</w:t>
      </w:r>
      <w:r>
        <w:rPr>
          <w:rFonts w:ascii="Times New Roman" w:hAnsi="Times New Roman" w:cs="Times New Roman"/>
          <w:sz w:val="24"/>
          <w:szCs w:val="24"/>
          <w:lang w:val="en-US"/>
        </w:rPr>
        <w:t>, n. 2, p. F427-435, 2011.</w:t>
      </w:r>
    </w:p>
    <w:p w14:paraId="0AF1C3B0" w14:textId="77777777" w:rsidR="00F011DE" w:rsidRPr="005A7426" w:rsidRDefault="00F011DE" w:rsidP="00F011DE">
      <w:pPr>
        <w:autoSpaceDE w:val="0"/>
        <w:autoSpaceDN w:val="0"/>
        <w:adjustRightInd w:val="0"/>
        <w:spacing w:after="0" w:line="360" w:lineRule="auto"/>
        <w:jc w:val="both"/>
        <w:rPr>
          <w:rFonts w:ascii="Times New Roman" w:hAnsi="Times New Roman" w:cs="Times New Roman"/>
          <w:sz w:val="24"/>
          <w:szCs w:val="24"/>
          <w:lang w:val="en-US"/>
        </w:rPr>
      </w:pPr>
    </w:p>
    <w:p w14:paraId="77ECF13B" w14:textId="77777777" w:rsidR="0042390A" w:rsidRDefault="00F011DE" w:rsidP="00935C23">
      <w:pPr>
        <w:autoSpaceDE w:val="0"/>
        <w:autoSpaceDN w:val="0"/>
        <w:adjustRightInd w:val="0"/>
        <w:spacing w:after="0" w:line="240" w:lineRule="auto"/>
        <w:jc w:val="both"/>
        <w:rPr>
          <w:rFonts w:ascii="Times New Roman" w:hAnsi="Times New Roman" w:cs="Times New Roman"/>
          <w:sz w:val="24"/>
          <w:szCs w:val="24"/>
          <w:lang w:val="en-US"/>
        </w:rPr>
      </w:pPr>
      <w:r w:rsidRPr="005A7426">
        <w:rPr>
          <w:rFonts w:ascii="Times New Roman" w:hAnsi="Times New Roman" w:cs="Times New Roman"/>
          <w:sz w:val="24"/>
          <w:szCs w:val="24"/>
          <w:lang w:val="en-US"/>
        </w:rPr>
        <w:t xml:space="preserve">KIM, H. J., et al. Roles of NADPH oxidases in </w:t>
      </w:r>
      <w:proofErr w:type="spellStart"/>
      <w:r w:rsidRPr="005A7426">
        <w:rPr>
          <w:rFonts w:ascii="Times New Roman" w:hAnsi="Times New Roman" w:cs="Times New Roman"/>
          <w:sz w:val="24"/>
          <w:szCs w:val="24"/>
          <w:lang w:val="en-US"/>
        </w:rPr>
        <w:t>cisplatin</w:t>
      </w:r>
      <w:proofErr w:type="spellEnd"/>
      <w:r w:rsidRPr="005A7426">
        <w:rPr>
          <w:rFonts w:ascii="Times New Roman" w:hAnsi="Times New Roman" w:cs="Times New Roman"/>
          <w:sz w:val="24"/>
          <w:szCs w:val="24"/>
          <w:lang w:val="en-US"/>
        </w:rPr>
        <w:t xml:space="preserve">-induced reactive oxygen species generation and ototoxicity. </w:t>
      </w:r>
      <w:r w:rsidRPr="00435FFA">
        <w:rPr>
          <w:rFonts w:ascii="Times New Roman" w:hAnsi="Times New Roman" w:cs="Times New Roman"/>
          <w:sz w:val="24"/>
          <w:szCs w:val="24"/>
          <w:lang w:val="en-US"/>
        </w:rPr>
        <w:t xml:space="preserve">J </w:t>
      </w:r>
      <w:proofErr w:type="spellStart"/>
      <w:r w:rsidRPr="00435FFA">
        <w:rPr>
          <w:rFonts w:ascii="Times New Roman" w:hAnsi="Times New Roman" w:cs="Times New Roman"/>
          <w:sz w:val="24"/>
          <w:szCs w:val="24"/>
          <w:lang w:val="en-US"/>
        </w:rPr>
        <w:t>Neurosci</w:t>
      </w:r>
      <w:proofErr w:type="spellEnd"/>
      <w:proofErr w:type="gramStart"/>
      <w:r w:rsidRPr="00866BA5">
        <w:rPr>
          <w:rFonts w:ascii="Times New Roman" w:hAnsi="Times New Roman" w:cs="Times New Roman"/>
          <w:sz w:val="24"/>
          <w:szCs w:val="24"/>
          <w:lang w:val="en-US"/>
        </w:rPr>
        <w:t>,  v</w:t>
      </w:r>
      <w:proofErr w:type="gramEnd"/>
      <w:r w:rsidRPr="00866BA5">
        <w:rPr>
          <w:rFonts w:ascii="Times New Roman" w:hAnsi="Times New Roman" w:cs="Times New Roman"/>
          <w:sz w:val="24"/>
          <w:szCs w:val="24"/>
          <w:lang w:val="en-US"/>
        </w:rPr>
        <w:t>. 30, n. 11, p. 3933-3946, 2010.</w:t>
      </w:r>
    </w:p>
    <w:p w14:paraId="57EF4A69" w14:textId="77777777" w:rsidR="00F011DE" w:rsidRDefault="00F011DE" w:rsidP="00CB2DA0">
      <w:pPr>
        <w:autoSpaceDE w:val="0"/>
        <w:autoSpaceDN w:val="0"/>
        <w:adjustRightInd w:val="0"/>
        <w:spacing w:after="0" w:line="360" w:lineRule="auto"/>
        <w:jc w:val="both"/>
        <w:rPr>
          <w:rFonts w:ascii="Times New Roman" w:hAnsi="Times New Roman" w:cs="Times New Roman"/>
          <w:sz w:val="24"/>
          <w:szCs w:val="24"/>
          <w:lang w:val="en-US"/>
        </w:rPr>
      </w:pPr>
    </w:p>
    <w:p w14:paraId="1206803B" w14:textId="77777777" w:rsidR="00D33B32" w:rsidRDefault="00F011DE" w:rsidP="00FA12B1">
      <w:pPr>
        <w:jc w:val="both"/>
        <w:rPr>
          <w:rFonts w:ascii="Times New Roman" w:hAnsi="Times New Roman" w:cs="Times New Roman"/>
          <w:sz w:val="24"/>
          <w:szCs w:val="24"/>
          <w:lang w:val="en-US" w:eastAsia="pt-BR"/>
        </w:rPr>
      </w:pPr>
      <w:r w:rsidRPr="00570CF2">
        <w:rPr>
          <w:rFonts w:ascii="Times New Roman" w:hAnsi="Times New Roman" w:cs="Times New Roman"/>
          <w:sz w:val="24"/>
          <w:szCs w:val="24"/>
          <w:lang w:val="en-US" w:eastAsia="pt-BR"/>
        </w:rPr>
        <w:t xml:space="preserve">LV L, SUN Y, HAN X, XU CC, TANG YP, DONG Q. </w:t>
      </w:r>
      <w:proofErr w:type="spellStart"/>
      <w:r w:rsidRPr="00570CF2">
        <w:rPr>
          <w:rFonts w:ascii="Times New Roman" w:hAnsi="Times New Roman" w:cs="Times New Roman"/>
          <w:sz w:val="24"/>
          <w:szCs w:val="24"/>
          <w:lang w:val="en-US" w:eastAsia="pt-BR"/>
        </w:rPr>
        <w:t>Valproic</w:t>
      </w:r>
      <w:proofErr w:type="spellEnd"/>
      <w:r w:rsidRPr="00570CF2">
        <w:rPr>
          <w:rFonts w:ascii="Times New Roman" w:hAnsi="Times New Roman" w:cs="Times New Roman"/>
          <w:sz w:val="24"/>
          <w:szCs w:val="24"/>
          <w:lang w:val="en-US" w:eastAsia="pt-BR"/>
        </w:rPr>
        <w:t xml:space="preserve"> acid improves outcome after rodent spinal cord injury: potential roles of histone </w:t>
      </w:r>
      <w:proofErr w:type="spellStart"/>
      <w:r w:rsidRPr="00570CF2">
        <w:rPr>
          <w:rFonts w:ascii="Times New Roman" w:hAnsi="Times New Roman" w:cs="Times New Roman"/>
          <w:sz w:val="24"/>
          <w:szCs w:val="24"/>
          <w:lang w:val="en-US" w:eastAsia="pt-BR"/>
        </w:rPr>
        <w:t>deacetylase</w:t>
      </w:r>
      <w:proofErr w:type="spellEnd"/>
      <w:r w:rsidRPr="00570CF2">
        <w:rPr>
          <w:rFonts w:ascii="Times New Roman" w:hAnsi="Times New Roman" w:cs="Times New Roman"/>
          <w:sz w:val="24"/>
          <w:szCs w:val="24"/>
          <w:lang w:val="en-US" w:eastAsia="pt-BR"/>
        </w:rPr>
        <w:t xml:space="preserve"> inhibition. </w:t>
      </w:r>
      <w:proofErr w:type="gramStart"/>
      <w:r w:rsidRPr="00570CF2">
        <w:rPr>
          <w:rFonts w:ascii="Times New Roman" w:hAnsi="Times New Roman" w:cs="Times New Roman"/>
          <w:b/>
          <w:sz w:val="24"/>
          <w:szCs w:val="24"/>
          <w:lang w:val="en-US" w:eastAsia="pt-BR"/>
        </w:rPr>
        <w:t xml:space="preserve">Brain </w:t>
      </w:r>
      <w:r w:rsidRPr="00360D94">
        <w:rPr>
          <w:rFonts w:ascii="Times New Roman" w:hAnsi="Times New Roman" w:cs="Times New Roman"/>
          <w:b/>
          <w:sz w:val="24"/>
          <w:szCs w:val="24"/>
          <w:lang w:val="en-US" w:eastAsia="pt-BR"/>
        </w:rPr>
        <w:t xml:space="preserve"> </w:t>
      </w:r>
      <w:r w:rsidRPr="00570CF2">
        <w:rPr>
          <w:rFonts w:ascii="Times New Roman" w:hAnsi="Times New Roman" w:cs="Times New Roman"/>
          <w:b/>
          <w:sz w:val="24"/>
          <w:szCs w:val="24"/>
          <w:lang w:val="en-US" w:eastAsia="pt-BR"/>
        </w:rPr>
        <w:t>Res.</w:t>
      </w:r>
      <w:r w:rsidRPr="00570CF2">
        <w:rPr>
          <w:rFonts w:ascii="Times New Roman" w:hAnsi="Times New Roman" w:cs="Times New Roman"/>
          <w:sz w:val="24"/>
          <w:szCs w:val="24"/>
          <w:lang w:val="en-US" w:eastAsia="pt-BR"/>
        </w:rPr>
        <w:t>1396</w:t>
      </w:r>
      <w:proofErr w:type="gramEnd"/>
      <w:r w:rsidRPr="00570CF2">
        <w:rPr>
          <w:rFonts w:ascii="Times New Roman" w:hAnsi="Times New Roman" w:cs="Times New Roman"/>
          <w:sz w:val="24"/>
          <w:szCs w:val="24"/>
          <w:lang w:val="en-US" w:eastAsia="pt-BR"/>
        </w:rPr>
        <w:t>, 60–68</w:t>
      </w:r>
      <w:r w:rsidRPr="00360D94">
        <w:rPr>
          <w:rFonts w:ascii="Times New Roman" w:hAnsi="Times New Roman" w:cs="Times New Roman"/>
          <w:sz w:val="24"/>
          <w:szCs w:val="24"/>
          <w:lang w:val="en-US" w:eastAsia="pt-BR"/>
        </w:rPr>
        <w:t xml:space="preserve">, </w:t>
      </w:r>
      <w:r w:rsidRPr="00570CF2">
        <w:rPr>
          <w:rFonts w:ascii="Times New Roman" w:hAnsi="Times New Roman" w:cs="Times New Roman"/>
          <w:sz w:val="24"/>
          <w:szCs w:val="24"/>
          <w:lang w:val="en-US" w:eastAsia="pt-BR"/>
        </w:rPr>
        <w:t>2011</w:t>
      </w:r>
      <w:r w:rsidRPr="00360D94">
        <w:rPr>
          <w:rFonts w:ascii="Times New Roman" w:hAnsi="Times New Roman" w:cs="Times New Roman"/>
          <w:sz w:val="24"/>
          <w:szCs w:val="24"/>
          <w:lang w:val="en-US" w:eastAsia="pt-BR"/>
        </w:rPr>
        <w:t>.</w:t>
      </w:r>
    </w:p>
    <w:p w14:paraId="1E7201FF" w14:textId="77777777" w:rsidR="00BE0FBC" w:rsidRPr="00D347AB" w:rsidRDefault="00BE0FBC" w:rsidP="00BE0FB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MARKMAN M. </w:t>
      </w:r>
      <w:r w:rsidRPr="00D347AB">
        <w:rPr>
          <w:rFonts w:ascii="Times New Roman" w:hAnsi="Times New Roman" w:cs="Times New Roman"/>
          <w:sz w:val="24"/>
          <w:szCs w:val="24"/>
          <w:lang w:val="en-US"/>
        </w:rPr>
        <w:t xml:space="preserve">Chemotherapy-induced peripheral neuropathy: underreported and underappreciated. </w:t>
      </w:r>
      <w:proofErr w:type="spellStart"/>
      <w:r w:rsidRPr="00D347AB">
        <w:rPr>
          <w:rFonts w:ascii="Times New Roman" w:hAnsi="Times New Roman" w:cs="Times New Roman"/>
          <w:b/>
          <w:sz w:val="24"/>
          <w:szCs w:val="24"/>
          <w:lang w:val="en-US"/>
        </w:rPr>
        <w:t>Curr</w:t>
      </w:r>
      <w:proofErr w:type="spellEnd"/>
      <w:r w:rsidRPr="00D347AB">
        <w:rPr>
          <w:rFonts w:ascii="Times New Roman" w:hAnsi="Times New Roman" w:cs="Times New Roman"/>
          <w:b/>
          <w:sz w:val="24"/>
          <w:szCs w:val="24"/>
          <w:lang w:val="en-US"/>
        </w:rPr>
        <w:t xml:space="preserve"> Pain Headache</w:t>
      </w:r>
      <w:r w:rsidRPr="00D347AB">
        <w:rPr>
          <w:rFonts w:ascii="Times New Roman" w:hAnsi="Times New Roman" w:cs="Times New Roman"/>
          <w:sz w:val="24"/>
          <w:szCs w:val="24"/>
          <w:lang w:val="en-US"/>
        </w:rPr>
        <w:t xml:space="preserve"> Rep 10: 275–278</w:t>
      </w:r>
      <w:r>
        <w:rPr>
          <w:rFonts w:ascii="Times New Roman" w:hAnsi="Times New Roman" w:cs="Times New Roman"/>
          <w:sz w:val="24"/>
          <w:szCs w:val="24"/>
          <w:lang w:val="en-US"/>
        </w:rPr>
        <w:t>, 2006.</w:t>
      </w:r>
    </w:p>
    <w:p w14:paraId="16C34DB6" w14:textId="77777777" w:rsidR="00900149" w:rsidRPr="005B3A6D" w:rsidRDefault="005B3A6D" w:rsidP="00900149">
      <w:pPr>
        <w:spacing w:after="0" w:line="240" w:lineRule="auto"/>
        <w:ind w:left="720" w:hanging="720"/>
        <w:jc w:val="both"/>
        <w:rPr>
          <w:rFonts w:ascii="Times New Roman" w:eastAsia="PMingLiU" w:hAnsi="Times New Roman" w:cs="Times New Roman"/>
          <w:noProof/>
          <w:szCs w:val="24"/>
          <w:lang w:val="en-US" w:eastAsia="ar-SA"/>
        </w:rPr>
      </w:pPr>
      <w:bookmarkStart w:id="227" w:name="_ENREF_60"/>
      <w:r>
        <w:rPr>
          <w:rFonts w:ascii="Times New Roman" w:eastAsia="PMingLiU" w:hAnsi="Times New Roman" w:cs="Times New Roman"/>
          <w:noProof/>
          <w:szCs w:val="24"/>
          <w:lang w:val="en-US" w:eastAsia="ar-SA"/>
        </w:rPr>
        <w:t>MCCLUNG CA, NESTLER EJ. N</w:t>
      </w:r>
      <w:r w:rsidRPr="005B3A6D">
        <w:rPr>
          <w:rFonts w:ascii="Times New Roman" w:eastAsia="PMingLiU" w:hAnsi="Times New Roman" w:cs="Times New Roman"/>
          <w:noProof/>
          <w:szCs w:val="24"/>
          <w:lang w:val="en-US" w:eastAsia="ar-SA"/>
        </w:rPr>
        <w:t xml:space="preserve">europlasticity mediated by altered gene expression. </w:t>
      </w:r>
      <w:r w:rsidRPr="005B3A6D">
        <w:rPr>
          <w:rFonts w:ascii="Times New Roman" w:eastAsia="PMingLiU" w:hAnsi="Times New Roman" w:cs="Times New Roman"/>
          <w:b/>
          <w:noProof/>
          <w:szCs w:val="24"/>
          <w:lang w:val="en-US" w:eastAsia="ar-SA"/>
        </w:rPr>
        <w:t>Neuropsychopharmacology</w:t>
      </w:r>
      <w:r w:rsidRPr="005B3A6D">
        <w:rPr>
          <w:rFonts w:ascii="Times New Roman" w:eastAsia="PMingLiU" w:hAnsi="Times New Roman" w:cs="Times New Roman"/>
          <w:noProof/>
          <w:szCs w:val="24"/>
          <w:lang w:val="en-US" w:eastAsia="ar-SA"/>
        </w:rPr>
        <w:t xml:space="preserve"> 33:3-17</w:t>
      </w:r>
      <w:r>
        <w:rPr>
          <w:rFonts w:ascii="Times New Roman" w:eastAsia="PMingLiU" w:hAnsi="Times New Roman" w:cs="Times New Roman"/>
          <w:noProof/>
          <w:szCs w:val="24"/>
          <w:lang w:val="en-US" w:eastAsia="ar-SA"/>
        </w:rPr>
        <w:t>, 2008</w:t>
      </w:r>
      <w:r w:rsidRPr="005B3A6D">
        <w:rPr>
          <w:rFonts w:ascii="Times New Roman" w:eastAsia="PMingLiU" w:hAnsi="Times New Roman" w:cs="Times New Roman"/>
          <w:noProof/>
          <w:szCs w:val="24"/>
          <w:lang w:val="en-US" w:eastAsia="ar-SA"/>
        </w:rPr>
        <w:t>.</w:t>
      </w:r>
      <w:bookmarkEnd w:id="227"/>
    </w:p>
    <w:p w14:paraId="5D88E9D3" w14:textId="77777777" w:rsidR="00900149" w:rsidRPr="005B3A6D" w:rsidRDefault="00900149" w:rsidP="00FA12B1">
      <w:pPr>
        <w:jc w:val="both"/>
        <w:rPr>
          <w:rFonts w:ascii="Times New Roman" w:hAnsi="Times New Roman" w:cs="Times New Roman"/>
          <w:sz w:val="24"/>
          <w:szCs w:val="24"/>
          <w:lang w:val="en-US"/>
        </w:rPr>
      </w:pPr>
    </w:p>
    <w:p w14:paraId="687F3205" w14:textId="77777777" w:rsidR="005A7426" w:rsidRDefault="00D33B32" w:rsidP="00FA12B1">
      <w:pPr>
        <w:autoSpaceDE w:val="0"/>
        <w:autoSpaceDN w:val="0"/>
        <w:adjustRightInd w:val="0"/>
        <w:spacing w:after="0" w:line="240" w:lineRule="auto"/>
        <w:jc w:val="both"/>
        <w:rPr>
          <w:rFonts w:ascii="Times New Roman" w:hAnsi="Times New Roman" w:cs="Times New Roman"/>
          <w:sz w:val="24"/>
          <w:szCs w:val="24"/>
          <w:lang w:val="en-US"/>
        </w:rPr>
      </w:pPr>
      <w:r w:rsidRPr="00D33B32">
        <w:rPr>
          <w:rFonts w:ascii="Times New Roman" w:hAnsi="Times New Roman" w:cs="Times New Roman"/>
          <w:sz w:val="24"/>
          <w:szCs w:val="24"/>
          <w:lang w:val="en-US"/>
        </w:rPr>
        <w:t xml:space="preserve">NADIN, S.B.; VARGAS-ROIG, L.M.; DRAGO, G.; IBARRA, J.; CIOCCA, D.R. DNA damage and repair in peripheral blood lymphocytes from health individuals and cancer patients: A pilot study on the implications in the clinical response to chemotherapy. </w:t>
      </w:r>
      <w:r w:rsidRPr="006A63F0">
        <w:rPr>
          <w:rFonts w:ascii="Times New Roman" w:hAnsi="Times New Roman" w:cs="Times New Roman"/>
          <w:b/>
          <w:sz w:val="24"/>
          <w:szCs w:val="24"/>
          <w:lang w:val="en-US"/>
        </w:rPr>
        <w:t xml:space="preserve">Cancer </w:t>
      </w:r>
      <w:proofErr w:type="spellStart"/>
      <w:r w:rsidRPr="006A63F0">
        <w:rPr>
          <w:rFonts w:ascii="Times New Roman" w:hAnsi="Times New Roman" w:cs="Times New Roman"/>
          <w:b/>
          <w:sz w:val="24"/>
          <w:szCs w:val="24"/>
          <w:lang w:val="en-US"/>
        </w:rPr>
        <w:t>Lett</w:t>
      </w:r>
      <w:proofErr w:type="spellEnd"/>
      <w:proofErr w:type="gramStart"/>
      <w:r w:rsidRPr="00D33B32">
        <w:rPr>
          <w:rFonts w:ascii="Times New Roman" w:hAnsi="Times New Roman" w:cs="Times New Roman"/>
          <w:sz w:val="24"/>
          <w:szCs w:val="24"/>
          <w:lang w:val="en-US"/>
        </w:rPr>
        <w:t>.,</w:t>
      </w:r>
      <w:proofErr w:type="gramEnd"/>
      <w:r w:rsidRPr="00D33B32">
        <w:rPr>
          <w:rFonts w:ascii="Times New Roman" w:hAnsi="Times New Roman" w:cs="Times New Roman"/>
          <w:sz w:val="24"/>
          <w:szCs w:val="24"/>
          <w:lang w:val="en-US"/>
        </w:rPr>
        <w:t xml:space="preserve"> v.239, n.1, p.84-97, 2006.</w:t>
      </w:r>
    </w:p>
    <w:p w14:paraId="72AED902" w14:textId="77777777" w:rsidR="00D43E02" w:rsidRPr="00360D94" w:rsidRDefault="003C3306" w:rsidP="00F011DE">
      <w:pPr>
        <w:pStyle w:val="Heading2"/>
        <w:jc w:val="both"/>
        <w:rPr>
          <w:rFonts w:ascii="Times New Roman" w:hAnsi="Times New Roman" w:cs="Times New Roman"/>
          <w:sz w:val="24"/>
          <w:szCs w:val="24"/>
        </w:rPr>
      </w:pPr>
      <w:r w:rsidRPr="003C3306">
        <w:rPr>
          <w:rFonts w:ascii="Times New Roman" w:hAnsi="Times New Roman" w:cs="Times New Roman"/>
          <w:b w:val="0"/>
          <w:color w:val="auto"/>
          <w:sz w:val="24"/>
          <w:szCs w:val="24"/>
        </w:rPr>
        <w:lastRenderedPageBreak/>
        <w:t xml:space="preserve">OLIVEIRA KA. Modulação do sistema </w:t>
      </w:r>
      <w:proofErr w:type="spellStart"/>
      <w:r w:rsidRPr="003C3306">
        <w:rPr>
          <w:rFonts w:ascii="Times New Roman" w:hAnsi="Times New Roman" w:cs="Times New Roman"/>
          <w:b w:val="0"/>
          <w:color w:val="auto"/>
          <w:sz w:val="24"/>
          <w:szCs w:val="24"/>
        </w:rPr>
        <w:t>glutamatérgico</w:t>
      </w:r>
      <w:proofErr w:type="spellEnd"/>
      <w:r w:rsidRPr="003C3306">
        <w:rPr>
          <w:rFonts w:ascii="Times New Roman" w:hAnsi="Times New Roman" w:cs="Times New Roman"/>
          <w:b w:val="0"/>
          <w:color w:val="auto"/>
          <w:sz w:val="24"/>
          <w:szCs w:val="24"/>
        </w:rPr>
        <w:t xml:space="preserve"> por cisplatina em células de </w:t>
      </w:r>
      <w:proofErr w:type="spellStart"/>
      <w:r w:rsidRPr="003C3306">
        <w:rPr>
          <w:rFonts w:ascii="Times New Roman" w:hAnsi="Times New Roman" w:cs="Times New Roman"/>
          <w:b w:val="0"/>
          <w:color w:val="auto"/>
          <w:sz w:val="24"/>
          <w:szCs w:val="24"/>
        </w:rPr>
        <w:t>glioma</w:t>
      </w:r>
      <w:proofErr w:type="spellEnd"/>
      <w:r w:rsidRPr="003C3306">
        <w:rPr>
          <w:rFonts w:ascii="Times New Roman" w:hAnsi="Times New Roman" w:cs="Times New Roman"/>
          <w:b w:val="0"/>
          <w:color w:val="auto"/>
          <w:sz w:val="24"/>
          <w:szCs w:val="24"/>
        </w:rPr>
        <w:t xml:space="preserve"> humano e </w:t>
      </w:r>
      <w:proofErr w:type="spellStart"/>
      <w:r w:rsidRPr="003C3306">
        <w:rPr>
          <w:rFonts w:ascii="Times New Roman" w:hAnsi="Times New Roman" w:cs="Times New Roman"/>
          <w:b w:val="0"/>
          <w:color w:val="auto"/>
          <w:sz w:val="24"/>
          <w:szCs w:val="24"/>
        </w:rPr>
        <w:t>astrócitos</w:t>
      </w:r>
      <w:proofErr w:type="spellEnd"/>
      <w:r w:rsidRPr="003C3306">
        <w:rPr>
          <w:rFonts w:ascii="Times New Roman" w:hAnsi="Times New Roman" w:cs="Times New Roman"/>
          <w:b w:val="0"/>
          <w:color w:val="auto"/>
          <w:sz w:val="24"/>
          <w:szCs w:val="24"/>
        </w:rPr>
        <w:t xml:space="preserve"> corticais de ratos. Dissertação de mestrado. Universidade Federal de Santa Catarina. Centro de Ciências Biológicas. Programa de Pós-graduação em Neurociências. Florianópolis, 2013.  </w:t>
      </w:r>
    </w:p>
    <w:p w14:paraId="38C810D9" w14:textId="77777777" w:rsidR="00D43E02" w:rsidRPr="00D43E02" w:rsidRDefault="00D43E02" w:rsidP="00D43E02">
      <w:pPr>
        <w:spacing w:after="0" w:line="240" w:lineRule="auto"/>
        <w:rPr>
          <w:rFonts w:ascii="Times New Roman" w:eastAsia="Times New Roman" w:hAnsi="Times New Roman" w:cs="Times New Roman"/>
          <w:sz w:val="34"/>
          <w:szCs w:val="34"/>
          <w:lang w:eastAsia="pt-BR"/>
        </w:rPr>
      </w:pPr>
    </w:p>
    <w:p w14:paraId="6E3B16B1" w14:textId="77777777" w:rsidR="00D43E02" w:rsidRDefault="00D43E02" w:rsidP="00D43E02">
      <w:pPr>
        <w:spacing w:after="0" w:line="240" w:lineRule="auto"/>
        <w:rPr>
          <w:rFonts w:ascii="Times New Roman" w:hAnsi="Times New Roman" w:cs="Times New Roman"/>
          <w:sz w:val="24"/>
          <w:szCs w:val="24"/>
          <w:lang w:val="en-US"/>
        </w:rPr>
      </w:pPr>
      <w:r w:rsidRPr="00D43E02">
        <w:rPr>
          <w:rFonts w:ascii="Times New Roman" w:eastAsia="Times New Roman" w:hAnsi="Times New Roman" w:cs="Times New Roman"/>
          <w:sz w:val="26"/>
          <w:szCs w:val="26"/>
          <w:lang w:eastAsia="pt-BR"/>
        </w:rPr>
        <w:t xml:space="preserve"> </w:t>
      </w:r>
      <w:r w:rsidR="00360D94" w:rsidRPr="00866BA5">
        <w:rPr>
          <w:rFonts w:ascii="Times New Roman" w:eastAsia="Times New Roman" w:hAnsi="Times New Roman" w:cs="Times New Roman"/>
          <w:sz w:val="24"/>
          <w:szCs w:val="24"/>
          <w:lang w:val="en-US" w:eastAsia="pt-BR"/>
        </w:rPr>
        <w:t>OZ</w:t>
      </w:r>
      <w:r w:rsidRPr="00866BA5">
        <w:rPr>
          <w:rFonts w:ascii="Times New Roman" w:eastAsia="Times New Roman" w:hAnsi="Times New Roman" w:cs="Times New Roman"/>
          <w:sz w:val="24"/>
          <w:szCs w:val="24"/>
          <w:lang w:val="en-US" w:eastAsia="pt-BR"/>
        </w:rPr>
        <w:t xml:space="preserve"> M, </w:t>
      </w:r>
      <w:proofErr w:type="spellStart"/>
      <w:r w:rsidRPr="00866BA5">
        <w:rPr>
          <w:rFonts w:ascii="Times New Roman" w:eastAsia="Times New Roman" w:hAnsi="Times New Roman" w:cs="Times New Roman"/>
          <w:sz w:val="24"/>
          <w:szCs w:val="24"/>
          <w:lang w:val="en-US" w:eastAsia="pt-BR"/>
        </w:rPr>
        <w:t>Atalik</w:t>
      </w:r>
      <w:proofErr w:type="spellEnd"/>
      <w:r w:rsidRPr="00866BA5">
        <w:rPr>
          <w:rFonts w:ascii="Times New Roman" w:eastAsia="Times New Roman" w:hAnsi="Times New Roman" w:cs="Times New Roman"/>
          <w:sz w:val="24"/>
          <w:szCs w:val="24"/>
          <w:lang w:val="en-US" w:eastAsia="pt-BR"/>
        </w:rPr>
        <w:t xml:space="preserve"> E.N, </w:t>
      </w:r>
      <w:proofErr w:type="spellStart"/>
      <w:r w:rsidRPr="00866BA5">
        <w:rPr>
          <w:rFonts w:ascii="Times New Roman" w:eastAsia="Times New Roman" w:hAnsi="Times New Roman" w:cs="Times New Roman"/>
          <w:sz w:val="24"/>
          <w:szCs w:val="24"/>
          <w:lang w:val="en-US" w:eastAsia="pt-BR"/>
        </w:rPr>
        <w:t>Yerlikaya</w:t>
      </w:r>
      <w:proofErr w:type="spellEnd"/>
      <w:r w:rsidRPr="00866BA5">
        <w:rPr>
          <w:rFonts w:ascii="Times New Roman" w:eastAsia="Times New Roman" w:hAnsi="Times New Roman" w:cs="Times New Roman"/>
          <w:sz w:val="24"/>
          <w:szCs w:val="24"/>
          <w:lang w:val="en-US" w:eastAsia="pt-BR"/>
        </w:rPr>
        <w:t xml:space="preserve"> F.H</w:t>
      </w:r>
      <w:proofErr w:type="gramStart"/>
      <w:r w:rsidRPr="00866BA5">
        <w:rPr>
          <w:rFonts w:ascii="Times New Roman" w:eastAsia="Times New Roman" w:hAnsi="Times New Roman" w:cs="Times New Roman"/>
          <w:sz w:val="24"/>
          <w:szCs w:val="24"/>
          <w:lang w:val="en-US" w:eastAsia="pt-BR"/>
        </w:rPr>
        <w:t>, ,</w:t>
      </w:r>
      <w:proofErr w:type="gramEnd"/>
      <w:r w:rsidRPr="00866BA5">
        <w:rPr>
          <w:rFonts w:ascii="Times New Roman" w:eastAsia="Times New Roman" w:hAnsi="Times New Roman" w:cs="Times New Roman"/>
          <w:sz w:val="24"/>
          <w:szCs w:val="24"/>
          <w:lang w:val="en-US" w:eastAsia="pt-BR"/>
        </w:rPr>
        <w:t xml:space="preserve"> </w:t>
      </w:r>
      <w:proofErr w:type="spellStart"/>
      <w:r w:rsidRPr="00866BA5">
        <w:rPr>
          <w:rFonts w:ascii="Times New Roman" w:eastAsia="Times New Roman" w:hAnsi="Times New Roman" w:cs="Times New Roman"/>
          <w:sz w:val="24"/>
          <w:szCs w:val="24"/>
          <w:lang w:val="en-US" w:eastAsia="pt-BR"/>
        </w:rPr>
        <w:t>Enver</w:t>
      </w:r>
      <w:proofErr w:type="spellEnd"/>
      <w:r w:rsidRPr="00866BA5">
        <w:rPr>
          <w:rFonts w:ascii="Times New Roman" w:eastAsia="Times New Roman" w:hAnsi="Times New Roman" w:cs="Times New Roman"/>
          <w:sz w:val="24"/>
          <w:szCs w:val="24"/>
          <w:lang w:val="en-US" w:eastAsia="pt-BR"/>
        </w:rPr>
        <w:t xml:space="preserve"> A D. </w:t>
      </w:r>
      <w:proofErr w:type="spellStart"/>
      <w:r w:rsidRPr="00866BA5">
        <w:rPr>
          <w:rFonts w:ascii="Times New Roman" w:eastAsia="Times New Roman" w:hAnsi="Times New Roman" w:cs="Times New Roman"/>
          <w:sz w:val="24"/>
          <w:szCs w:val="24"/>
          <w:lang w:val="en-US" w:eastAsia="pt-BR"/>
        </w:rPr>
        <w:t>Curcumin</w:t>
      </w:r>
      <w:proofErr w:type="spellEnd"/>
      <w:r w:rsidRPr="00866BA5">
        <w:rPr>
          <w:rFonts w:ascii="Times New Roman" w:eastAsia="Times New Roman" w:hAnsi="Times New Roman" w:cs="Times New Roman"/>
          <w:sz w:val="24"/>
          <w:szCs w:val="24"/>
          <w:lang w:val="en-US" w:eastAsia="pt-BR"/>
        </w:rPr>
        <w:t xml:space="preserve"> alleviates </w:t>
      </w:r>
      <w:proofErr w:type="spellStart"/>
      <w:r w:rsidRPr="00866BA5">
        <w:rPr>
          <w:rFonts w:ascii="Times New Roman" w:eastAsia="Times New Roman" w:hAnsi="Times New Roman" w:cs="Times New Roman"/>
          <w:sz w:val="24"/>
          <w:szCs w:val="24"/>
          <w:lang w:val="en-US" w:eastAsia="pt-BR"/>
        </w:rPr>
        <w:t>cisplatin</w:t>
      </w:r>
      <w:proofErr w:type="spellEnd"/>
      <w:r w:rsidRPr="00866BA5">
        <w:rPr>
          <w:rFonts w:ascii="Times New Roman" w:eastAsia="Times New Roman" w:hAnsi="Times New Roman" w:cs="Times New Roman"/>
          <w:sz w:val="24"/>
          <w:szCs w:val="24"/>
          <w:lang w:val="en-US" w:eastAsia="pt-BR"/>
        </w:rPr>
        <w:t>-induced learning and memory impairments</w:t>
      </w:r>
      <w:r w:rsidRPr="00866BA5">
        <w:rPr>
          <w:rFonts w:ascii="Times New Roman" w:eastAsia="Times New Roman" w:hAnsi="Times New Roman" w:cs="Times New Roman"/>
          <w:b/>
          <w:sz w:val="24"/>
          <w:szCs w:val="24"/>
          <w:lang w:val="en-US" w:eastAsia="pt-BR"/>
        </w:rPr>
        <w:t xml:space="preserve">. </w:t>
      </w:r>
      <w:proofErr w:type="gramStart"/>
      <w:r w:rsidRPr="00D43E02">
        <w:rPr>
          <w:rFonts w:ascii="Times New Roman" w:hAnsi="Times New Roman" w:cs="Times New Roman"/>
          <w:b/>
          <w:sz w:val="24"/>
          <w:szCs w:val="24"/>
          <w:lang w:val="en-US"/>
        </w:rPr>
        <w:t>Neurobiology of Learning and Memory</w:t>
      </w:r>
      <w:r w:rsidRPr="00D43E02">
        <w:rPr>
          <w:rFonts w:ascii="Times New Roman" w:hAnsi="Times New Roman" w:cs="Times New Roman"/>
          <w:sz w:val="24"/>
          <w:szCs w:val="24"/>
          <w:lang w:val="en-US"/>
        </w:rPr>
        <w:t xml:space="preserve"> 123:43–49, 2015.</w:t>
      </w:r>
      <w:proofErr w:type="gramEnd"/>
    </w:p>
    <w:p w14:paraId="6BE2778A" w14:textId="77777777" w:rsidR="00441AF1" w:rsidRPr="001E74FA" w:rsidRDefault="001E74FA" w:rsidP="00441AF1">
      <w:pPr>
        <w:spacing w:after="0" w:line="240" w:lineRule="auto"/>
        <w:ind w:left="720" w:hanging="720"/>
        <w:jc w:val="both"/>
        <w:rPr>
          <w:rFonts w:ascii="Times New Roman" w:eastAsia="PMingLiU" w:hAnsi="Times New Roman" w:cs="Times New Roman"/>
          <w:noProof/>
          <w:sz w:val="24"/>
          <w:szCs w:val="24"/>
          <w:lang w:val="en-US" w:eastAsia="ar-SA"/>
        </w:rPr>
      </w:pPr>
      <w:bookmarkStart w:id="228" w:name="_ENREF_70"/>
      <w:r w:rsidRPr="001E74FA">
        <w:rPr>
          <w:rFonts w:ascii="Times New Roman" w:eastAsia="PMingLiU" w:hAnsi="Times New Roman" w:cs="Times New Roman"/>
          <w:noProof/>
          <w:sz w:val="24"/>
          <w:szCs w:val="24"/>
          <w:lang w:eastAsia="ar-SA"/>
        </w:rPr>
        <w:t xml:space="preserve">QUEIROZ JA, GRAY NA, KATO T, MANJI HK. </w:t>
      </w:r>
      <w:r w:rsidR="00441AF1" w:rsidRPr="001E74FA">
        <w:rPr>
          <w:rFonts w:ascii="Times New Roman" w:eastAsia="PMingLiU" w:hAnsi="Times New Roman" w:cs="Times New Roman"/>
          <w:noProof/>
          <w:sz w:val="24"/>
          <w:szCs w:val="24"/>
          <w:lang w:eastAsia="ar-SA"/>
        </w:rPr>
        <w:t xml:space="preserve"> </w:t>
      </w:r>
      <w:r w:rsidR="00441AF1" w:rsidRPr="001E74FA">
        <w:rPr>
          <w:rFonts w:ascii="Times New Roman" w:eastAsia="PMingLiU" w:hAnsi="Times New Roman" w:cs="Times New Roman"/>
          <w:noProof/>
          <w:sz w:val="24"/>
          <w:szCs w:val="24"/>
          <w:lang w:val="en-US" w:eastAsia="ar-SA"/>
        </w:rPr>
        <w:t>Mitochondrially mediated plasticity in the pathophysiology and treatment of bipolar disorder. Neuropsychopharmacology 33:2551-2565</w:t>
      </w:r>
      <w:r>
        <w:rPr>
          <w:rFonts w:ascii="Times New Roman" w:eastAsia="PMingLiU" w:hAnsi="Times New Roman" w:cs="Times New Roman"/>
          <w:noProof/>
          <w:sz w:val="24"/>
          <w:szCs w:val="24"/>
          <w:lang w:val="en-US" w:eastAsia="ar-SA"/>
        </w:rPr>
        <w:t>, 2008</w:t>
      </w:r>
      <w:r w:rsidR="00441AF1" w:rsidRPr="001E74FA">
        <w:rPr>
          <w:rFonts w:ascii="Times New Roman" w:eastAsia="PMingLiU" w:hAnsi="Times New Roman" w:cs="Times New Roman"/>
          <w:noProof/>
          <w:sz w:val="24"/>
          <w:szCs w:val="24"/>
          <w:lang w:val="en-US" w:eastAsia="ar-SA"/>
        </w:rPr>
        <w:t>.</w:t>
      </w:r>
      <w:bookmarkEnd w:id="228"/>
    </w:p>
    <w:p w14:paraId="6A10D10E" w14:textId="77777777" w:rsidR="00441AF1" w:rsidRPr="001E74FA" w:rsidRDefault="00441AF1" w:rsidP="00D43E02">
      <w:pPr>
        <w:spacing w:after="0" w:line="240" w:lineRule="auto"/>
        <w:rPr>
          <w:rFonts w:ascii="Times New Roman" w:hAnsi="Times New Roman" w:cs="Times New Roman"/>
          <w:sz w:val="24"/>
          <w:szCs w:val="24"/>
          <w:lang w:val="en-US"/>
        </w:rPr>
      </w:pPr>
    </w:p>
    <w:p w14:paraId="223103E5" w14:textId="77777777" w:rsidR="00F011DE" w:rsidRDefault="00F011DE" w:rsidP="00D43E02">
      <w:pPr>
        <w:spacing w:after="0" w:line="240" w:lineRule="auto"/>
        <w:rPr>
          <w:rFonts w:ascii="Times New Roman" w:hAnsi="Times New Roman" w:cs="Times New Roman"/>
          <w:sz w:val="24"/>
          <w:szCs w:val="24"/>
          <w:lang w:val="en-US"/>
        </w:rPr>
      </w:pPr>
    </w:p>
    <w:p w14:paraId="4D6F1AB1" w14:textId="77777777" w:rsidR="00F011DE" w:rsidRDefault="00F011DE" w:rsidP="00F011DE">
      <w:pPr>
        <w:jc w:val="both"/>
        <w:rPr>
          <w:rFonts w:ascii="Times New Roman" w:hAnsi="Times New Roman" w:cs="Times New Roman"/>
          <w:sz w:val="24"/>
          <w:szCs w:val="24"/>
        </w:rPr>
      </w:pPr>
      <w:r w:rsidRPr="00363582">
        <w:rPr>
          <w:rFonts w:ascii="Times New Roman" w:eastAsia="TimesNewRoman" w:hAnsi="Times New Roman" w:cs="Times New Roman"/>
          <w:sz w:val="24"/>
          <w:szCs w:val="24"/>
          <w:lang w:val="en-US"/>
        </w:rPr>
        <w:t xml:space="preserve">REAGAN-SHAW S, NIHAL M, AHMAD M. </w:t>
      </w:r>
      <w:r w:rsidRPr="00363582">
        <w:rPr>
          <w:rFonts w:ascii="Times New Roman" w:hAnsi="Times New Roman" w:cs="Times New Roman"/>
          <w:bCs/>
          <w:sz w:val="24"/>
          <w:szCs w:val="24"/>
          <w:lang w:val="en-US"/>
        </w:rPr>
        <w:t xml:space="preserve">Dose translation from animal to human studies revisited. </w:t>
      </w:r>
      <w:r w:rsidRPr="00363582">
        <w:rPr>
          <w:rFonts w:ascii="Times New Roman" w:hAnsi="Times New Roman" w:cs="Times New Roman"/>
          <w:sz w:val="24"/>
          <w:szCs w:val="24"/>
          <w:lang w:val="en-US"/>
        </w:rPr>
        <w:t xml:space="preserve">University of Wisconsin, Madison, Wisconsin, USA. </w:t>
      </w:r>
      <w:r w:rsidRPr="00363582">
        <w:rPr>
          <w:rFonts w:ascii="Times New Roman" w:hAnsi="Times New Roman" w:cs="Times New Roman"/>
          <w:b/>
          <w:sz w:val="24"/>
          <w:szCs w:val="24"/>
          <w:lang w:val="en-US"/>
        </w:rPr>
        <w:t>The FASEB Journal</w:t>
      </w:r>
      <w:r w:rsidRPr="00363582">
        <w:rPr>
          <w:rFonts w:ascii="Times New Roman" w:hAnsi="Times New Roman" w:cs="Times New Roman"/>
          <w:sz w:val="24"/>
          <w:szCs w:val="24"/>
          <w:lang w:val="en-US"/>
        </w:rPr>
        <w:t xml:space="preserve">. Vol. 22. </w:t>
      </w:r>
      <w:r w:rsidRPr="00363582">
        <w:rPr>
          <w:rFonts w:ascii="Times New Roman" w:hAnsi="Times New Roman" w:cs="Times New Roman"/>
          <w:sz w:val="24"/>
          <w:szCs w:val="24"/>
        </w:rPr>
        <w:t>Março, 2007.</w:t>
      </w:r>
    </w:p>
    <w:p w14:paraId="3A5FE27A" w14:textId="77777777" w:rsidR="00F011DE" w:rsidRDefault="00F011DE" w:rsidP="00F011DE">
      <w:pPr>
        <w:rPr>
          <w:rFonts w:ascii="Times New Roman" w:hAnsi="Times New Roman" w:cs="Times New Roman"/>
          <w:sz w:val="24"/>
          <w:szCs w:val="24"/>
        </w:rPr>
      </w:pPr>
      <w:r w:rsidRPr="00B92FC1">
        <w:rPr>
          <w:rFonts w:ascii="Times New Roman" w:hAnsi="Times New Roman"/>
          <w:sz w:val="24"/>
          <w:szCs w:val="24"/>
        </w:rPr>
        <w:t>RODRIG</w:t>
      </w:r>
      <w:r w:rsidRPr="00B92FC1">
        <w:rPr>
          <w:rFonts w:ascii="Times New Roman" w:hAnsi="Times New Roman" w:cs="Times New Roman"/>
          <w:sz w:val="24"/>
          <w:szCs w:val="24"/>
          <w:lang w:eastAsia="pt-BR"/>
        </w:rPr>
        <w:t xml:space="preserve">UES M.A.C. </w:t>
      </w:r>
      <w:r w:rsidRPr="00B92FC1">
        <w:rPr>
          <w:rFonts w:ascii="Times New Roman" w:hAnsi="Times New Roman"/>
          <w:sz w:val="24"/>
          <w:szCs w:val="24"/>
        </w:rPr>
        <w:t xml:space="preserve">Avaliação da interferência do efeito antioxidante do </w:t>
      </w:r>
      <w:proofErr w:type="spellStart"/>
      <w:r w:rsidRPr="00B92FC1">
        <w:rPr>
          <w:rFonts w:ascii="Times New Roman" w:hAnsi="Times New Roman"/>
          <w:sz w:val="24"/>
          <w:szCs w:val="24"/>
        </w:rPr>
        <w:t>carvedilol</w:t>
      </w:r>
      <w:proofErr w:type="spellEnd"/>
      <w:r w:rsidRPr="00B92FC1">
        <w:rPr>
          <w:rFonts w:ascii="Times New Roman" w:hAnsi="Times New Roman"/>
          <w:sz w:val="24"/>
          <w:szCs w:val="24"/>
        </w:rPr>
        <w:t xml:space="preserve">, um potencial agente </w:t>
      </w:r>
      <w:proofErr w:type="spellStart"/>
      <w:r w:rsidRPr="00B92FC1">
        <w:rPr>
          <w:rFonts w:ascii="Times New Roman" w:hAnsi="Times New Roman"/>
          <w:sz w:val="24"/>
          <w:szCs w:val="24"/>
        </w:rPr>
        <w:t>nefroprotetor</w:t>
      </w:r>
      <w:proofErr w:type="spellEnd"/>
      <w:r w:rsidRPr="00B92FC1">
        <w:rPr>
          <w:rFonts w:ascii="Times New Roman" w:hAnsi="Times New Roman"/>
          <w:sz w:val="24"/>
          <w:szCs w:val="24"/>
        </w:rPr>
        <w:t xml:space="preserve">, na atividade antitumoral da cisplatina. Tese doutorado. </w:t>
      </w:r>
      <w:r w:rsidRPr="00B92FC1">
        <w:rPr>
          <w:rFonts w:ascii="Times New Roman" w:hAnsi="Times New Roman" w:cs="Times New Roman"/>
          <w:sz w:val="24"/>
          <w:szCs w:val="24"/>
          <w:shd w:val="clear" w:color="auto" w:fill="F3F3F3"/>
        </w:rPr>
        <w:t>Faculdade de Ciências Farmacêuticas de Ribeirão Preto</w:t>
      </w:r>
      <w:r w:rsidRPr="00B92FC1">
        <w:rPr>
          <w:rFonts w:ascii="Times New Roman" w:hAnsi="Times New Roman" w:cs="Times New Roman"/>
          <w:sz w:val="24"/>
          <w:szCs w:val="24"/>
        </w:rPr>
        <w:t xml:space="preserve">. </w:t>
      </w:r>
      <w:r w:rsidRPr="00866BA5">
        <w:rPr>
          <w:rFonts w:ascii="Times New Roman" w:hAnsi="Times New Roman" w:cs="Times New Roman"/>
          <w:sz w:val="24"/>
          <w:szCs w:val="24"/>
        </w:rPr>
        <w:t>Ribeirão Preto, 2013.</w:t>
      </w:r>
    </w:p>
    <w:p w14:paraId="0B80248F" w14:textId="77777777" w:rsidR="00F011DE" w:rsidRPr="00F011DE" w:rsidRDefault="00F011DE" w:rsidP="00935C23">
      <w:pPr>
        <w:autoSpaceDE w:val="0"/>
        <w:autoSpaceDN w:val="0"/>
        <w:adjustRightInd w:val="0"/>
        <w:spacing w:after="0" w:line="240" w:lineRule="auto"/>
        <w:jc w:val="both"/>
        <w:rPr>
          <w:rFonts w:ascii="Times New Roman" w:hAnsi="Times New Roman" w:cs="Times New Roman"/>
          <w:sz w:val="24"/>
          <w:szCs w:val="24"/>
          <w:lang w:val="en-US"/>
        </w:rPr>
      </w:pPr>
      <w:r w:rsidRPr="0042390A">
        <w:rPr>
          <w:rFonts w:ascii="Times New Roman" w:hAnsi="Times New Roman" w:cs="Times New Roman"/>
          <w:sz w:val="24"/>
          <w:szCs w:val="24"/>
        </w:rPr>
        <w:t xml:space="preserve">SANTOS GC.  Avaliação do efeito protetor do urucum </w:t>
      </w:r>
      <w:r>
        <w:rPr>
          <w:rFonts w:ascii="Times New Roman" w:hAnsi="Times New Roman" w:cs="Times New Roman"/>
          <w:sz w:val="24"/>
          <w:szCs w:val="24"/>
        </w:rPr>
        <w:t xml:space="preserve">e da </w:t>
      </w:r>
      <w:proofErr w:type="spellStart"/>
      <w:r>
        <w:rPr>
          <w:rFonts w:ascii="Times New Roman" w:hAnsi="Times New Roman" w:cs="Times New Roman"/>
          <w:sz w:val="24"/>
          <w:szCs w:val="24"/>
        </w:rPr>
        <w:t>bixina</w:t>
      </w:r>
      <w:proofErr w:type="spellEnd"/>
      <w:r>
        <w:rPr>
          <w:rFonts w:ascii="Times New Roman" w:hAnsi="Times New Roman" w:cs="Times New Roman"/>
          <w:sz w:val="24"/>
          <w:szCs w:val="24"/>
        </w:rPr>
        <w:t xml:space="preserve"> sobre a </w:t>
      </w:r>
      <w:proofErr w:type="spellStart"/>
      <w:r>
        <w:rPr>
          <w:rFonts w:ascii="Times New Roman" w:hAnsi="Times New Roman" w:cs="Times New Roman"/>
          <w:sz w:val="24"/>
          <w:szCs w:val="24"/>
        </w:rPr>
        <w:t>genotoxicidade</w:t>
      </w:r>
      <w:proofErr w:type="spellEnd"/>
      <w:r>
        <w:rPr>
          <w:rFonts w:ascii="Times New Roman" w:hAnsi="Times New Roman" w:cs="Times New Roman"/>
          <w:sz w:val="24"/>
          <w:szCs w:val="24"/>
        </w:rPr>
        <w:t xml:space="preserve"> induzida pelo antitumoral cisplatina em células da linhagem PC12. Tese de doutorado. Universidade Estadual Paulista </w:t>
      </w:r>
      <w:proofErr w:type="spellStart"/>
      <w:r>
        <w:rPr>
          <w:rFonts w:ascii="Times New Roman" w:hAnsi="Times New Roman" w:cs="Times New Roman"/>
          <w:sz w:val="24"/>
          <w:szCs w:val="24"/>
        </w:rPr>
        <w:t>Julio</w:t>
      </w:r>
      <w:proofErr w:type="spellEnd"/>
      <w:r>
        <w:rPr>
          <w:rFonts w:ascii="Times New Roman" w:hAnsi="Times New Roman" w:cs="Times New Roman"/>
          <w:sz w:val="24"/>
          <w:szCs w:val="24"/>
        </w:rPr>
        <w:t xml:space="preserve"> de Mesquita Filho. </w:t>
      </w:r>
      <w:proofErr w:type="spellStart"/>
      <w:proofErr w:type="gramStart"/>
      <w:r w:rsidRPr="00F011DE">
        <w:rPr>
          <w:rFonts w:ascii="Times New Roman" w:hAnsi="Times New Roman" w:cs="Times New Roman"/>
          <w:sz w:val="24"/>
          <w:szCs w:val="24"/>
          <w:lang w:val="en-US"/>
        </w:rPr>
        <w:t>Faculdade</w:t>
      </w:r>
      <w:proofErr w:type="spellEnd"/>
      <w:r w:rsidRPr="00F011DE">
        <w:rPr>
          <w:rFonts w:ascii="Times New Roman" w:hAnsi="Times New Roman" w:cs="Times New Roman"/>
          <w:sz w:val="24"/>
          <w:szCs w:val="24"/>
          <w:lang w:val="en-US"/>
        </w:rPr>
        <w:t xml:space="preserve"> de </w:t>
      </w:r>
      <w:proofErr w:type="spellStart"/>
      <w:r w:rsidRPr="00F011DE">
        <w:rPr>
          <w:rFonts w:ascii="Times New Roman" w:hAnsi="Times New Roman" w:cs="Times New Roman"/>
          <w:sz w:val="24"/>
          <w:szCs w:val="24"/>
          <w:lang w:val="en-US"/>
        </w:rPr>
        <w:t>Ciências</w:t>
      </w:r>
      <w:proofErr w:type="spellEnd"/>
      <w:r w:rsidRPr="00F011DE">
        <w:rPr>
          <w:rFonts w:ascii="Times New Roman" w:hAnsi="Times New Roman" w:cs="Times New Roman"/>
          <w:sz w:val="24"/>
          <w:szCs w:val="24"/>
          <w:lang w:val="en-US"/>
        </w:rPr>
        <w:t xml:space="preserve"> </w:t>
      </w:r>
      <w:proofErr w:type="spellStart"/>
      <w:r w:rsidRPr="00F011DE">
        <w:rPr>
          <w:rFonts w:ascii="Times New Roman" w:hAnsi="Times New Roman" w:cs="Times New Roman"/>
          <w:sz w:val="24"/>
          <w:szCs w:val="24"/>
          <w:lang w:val="en-US"/>
        </w:rPr>
        <w:t>Farmacêuticas</w:t>
      </w:r>
      <w:proofErr w:type="spellEnd"/>
      <w:r w:rsidRPr="00F011DE">
        <w:rPr>
          <w:rFonts w:ascii="Times New Roman" w:hAnsi="Times New Roman" w:cs="Times New Roman"/>
          <w:sz w:val="24"/>
          <w:szCs w:val="24"/>
          <w:lang w:val="en-US"/>
        </w:rPr>
        <w:t>.</w:t>
      </w:r>
      <w:proofErr w:type="gramEnd"/>
      <w:r w:rsidRPr="00F011DE">
        <w:rPr>
          <w:rFonts w:ascii="Times New Roman" w:hAnsi="Times New Roman" w:cs="Times New Roman"/>
          <w:sz w:val="24"/>
          <w:szCs w:val="24"/>
          <w:lang w:val="en-US"/>
        </w:rPr>
        <w:t xml:space="preserve"> São Paulo, 2008.</w:t>
      </w:r>
    </w:p>
    <w:p w14:paraId="4E074B4E" w14:textId="77777777" w:rsidR="00F011DE" w:rsidRPr="00F011DE" w:rsidRDefault="00F011DE" w:rsidP="00F011DE">
      <w:pPr>
        <w:rPr>
          <w:rFonts w:ascii="Times New Roman" w:hAnsi="Times New Roman" w:cs="Times New Roman"/>
          <w:sz w:val="24"/>
          <w:szCs w:val="24"/>
          <w:lang w:eastAsia="pt-BR"/>
        </w:rPr>
      </w:pPr>
    </w:p>
    <w:p w14:paraId="08E0C283" w14:textId="77777777" w:rsidR="00360D94" w:rsidRDefault="00360D94" w:rsidP="00360D94">
      <w:pPr>
        <w:rPr>
          <w:rFonts w:ascii="Times New Roman" w:hAnsi="Times New Roman"/>
          <w:sz w:val="24"/>
          <w:szCs w:val="24"/>
          <w:lang w:val="en-US"/>
        </w:rPr>
      </w:pPr>
      <w:r w:rsidRPr="00360D94">
        <w:rPr>
          <w:rFonts w:ascii="Times New Roman" w:hAnsi="Times New Roman"/>
          <w:sz w:val="24"/>
          <w:szCs w:val="24"/>
          <w:lang w:val="en-US"/>
        </w:rPr>
        <w:t xml:space="preserve">SPENCER </w:t>
      </w:r>
      <w:r w:rsidR="00483DD0" w:rsidRPr="00360D94">
        <w:rPr>
          <w:rFonts w:ascii="Times New Roman" w:hAnsi="Times New Roman"/>
          <w:sz w:val="24"/>
          <w:szCs w:val="24"/>
          <w:lang w:val="en-US"/>
        </w:rPr>
        <w:t>JPE</w:t>
      </w:r>
      <w:r w:rsidRPr="00360D94">
        <w:rPr>
          <w:rFonts w:ascii="Times New Roman" w:hAnsi="Times New Roman"/>
          <w:sz w:val="24"/>
          <w:szCs w:val="24"/>
          <w:lang w:val="en-US"/>
        </w:rPr>
        <w:t xml:space="preserve">. </w:t>
      </w:r>
      <w:r w:rsidR="00483DD0" w:rsidRPr="00360D94">
        <w:rPr>
          <w:rFonts w:ascii="Times New Roman" w:hAnsi="Times New Roman"/>
          <w:sz w:val="24"/>
          <w:szCs w:val="24"/>
          <w:lang w:val="en-US"/>
        </w:rPr>
        <w:t>Flavonoids:</w:t>
      </w:r>
      <w:r w:rsidRPr="00360D94">
        <w:rPr>
          <w:rFonts w:ascii="Times New Roman" w:hAnsi="Times New Roman"/>
          <w:sz w:val="24"/>
          <w:szCs w:val="24"/>
          <w:lang w:val="en-US"/>
        </w:rPr>
        <w:t xml:space="preserve"> </w:t>
      </w:r>
      <w:r w:rsidR="00483DD0" w:rsidRPr="00360D94">
        <w:rPr>
          <w:rFonts w:ascii="Times New Roman" w:hAnsi="Times New Roman"/>
          <w:sz w:val="24"/>
          <w:szCs w:val="24"/>
          <w:lang w:val="en-US"/>
        </w:rPr>
        <w:t>modulators</w:t>
      </w:r>
      <w:r w:rsidRPr="00360D94">
        <w:rPr>
          <w:rFonts w:ascii="Times New Roman" w:hAnsi="Times New Roman"/>
          <w:sz w:val="24"/>
          <w:szCs w:val="24"/>
          <w:lang w:val="en-US"/>
        </w:rPr>
        <w:t xml:space="preserve"> </w:t>
      </w:r>
      <w:r w:rsidR="00483DD0" w:rsidRPr="00360D94">
        <w:rPr>
          <w:rFonts w:ascii="Times New Roman" w:hAnsi="Times New Roman"/>
          <w:sz w:val="24"/>
          <w:szCs w:val="24"/>
          <w:lang w:val="en-US"/>
        </w:rPr>
        <w:t>of</w:t>
      </w:r>
      <w:r w:rsidRPr="00360D94">
        <w:rPr>
          <w:rFonts w:ascii="Times New Roman" w:hAnsi="Times New Roman"/>
          <w:sz w:val="24"/>
          <w:szCs w:val="24"/>
          <w:lang w:val="en-US"/>
        </w:rPr>
        <w:t xml:space="preserve"> </w:t>
      </w:r>
      <w:r w:rsidR="00483DD0" w:rsidRPr="00360D94">
        <w:rPr>
          <w:rFonts w:ascii="Times New Roman" w:hAnsi="Times New Roman"/>
          <w:sz w:val="24"/>
          <w:szCs w:val="24"/>
          <w:lang w:val="en-US"/>
        </w:rPr>
        <w:t>brain</w:t>
      </w:r>
      <w:r w:rsidRPr="00360D94">
        <w:rPr>
          <w:rFonts w:ascii="Times New Roman" w:hAnsi="Times New Roman"/>
          <w:sz w:val="24"/>
          <w:szCs w:val="24"/>
          <w:lang w:val="en-US"/>
        </w:rPr>
        <w:t xml:space="preserve"> </w:t>
      </w:r>
      <w:r w:rsidR="00483DD0" w:rsidRPr="00360D94">
        <w:rPr>
          <w:rFonts w:ascii="Times New Roman" w:hAnsi="Times New Roman"/>
          <w:sz w:val="24"/>
          <w:szCs w:val="24"/>
          <w:lang w:val="en-US"/>
        </w:rPr>
        <w:t>function?</w:t>
      </w:r>
      <w:r w:rsidRPr="00360D94">
        <w:rPr>
          <w:rFonts w:ascii="Times New Roman" w:hAnsi="Times New Roman"/>
          <w:sz w:val="24"/>
          <w:szCs w:val="24"/>
          <w:lang w:val="en-US"/>
        </w:rPr>
        <w:t xml:space="preserve"> </w:t>
      </w:r>
      <w:proofErr w:type="spellStart"/>
      <w:r w:rsidR="00483DD0" w:rsidRPr="00483DD0">
        <w:rPr>
          <w:rFonts w:ascii="Times New Roman" w:hAnsi="Times New Roman"/>
          <w:b/>
          <w:sz w:val="24"/>
          <w:szCs w:val="24"/>
          <w:lang w:val="en-US"/>
        </w:rPr>
        <w:t>BrJNutr</w:t>
      </w:r>
      <w:proofErr w:type="spellEnd"/>
      <w:r>
        <w:rPr>
          <w:rFonts w:ascii="Times New Roman" w:hAnsi="Times New Roman"/>
          <w:b/>
          <w:sz w:val="24"/>
          <w:szCs w:val="24"/>
          <w:lang w:val="en-US"/>
        </w:rPr>
        <w:t>.</w:t>
      </w:r>
      <w:r w:rsidR="00483DD0" w:rsidRPr="00483DD0">
        <w:rPr>
          <w:rFonts w:ascii="Times New Roman" w:hAnsi="Times New Roman"/>
          <w:b/>
          <w:sz w:val="24"/>
          <w:szCs w:val="24"/>
          <w:lang w:val="en-US"/>
        </w:rPr>
        <w:t xml:space="preserve"> </w:t>
      </w:r>
      <w:proofErr w:type="gramStart"/>
      <w:r w:rsidR="00483DD0" w:rsidRPr="00360D94">
        <w:rPr>
          <w:rFonts w:ascii="Times New Roman" w:hAnsi="Times New Roman"/>
          <w:sz w:val="24"/>
          <w:szCs w:val="24"/>
          <w:lang w:val="en-US"/>
        </w:rPr>
        <w:t>99:</w:t>
      </w:r>
      <w:r w:rsidRPr="00360D94">
        <w:rPr>
          <w:rFonts w:ascii="Times New Roman" w:hAnsi="Times New Roman"/>
          <w:sz w:val="24"/>
          <w:szCs w:val="24"/>
          <w:lang w:val="en-US"/>
        </w:rPr>
        <w:t xml:space="preserve"> </w:t>
      </w:r>
      <w:r w:rsidR="00483DD0" w:rsidRPr="00360D94">
        <w:rPr>
          <w:rFonts w:ascii="Times New Roman" w:hAnsi="Times New Roman"/>
          <w:sz w:val="24"/>
          <w:szCs w:val="24"/>
          <w:lang w:val="en-US"/>
        </w:rPr>
        <w:t>ES60–ES77</w:t>
      </w:r>
      <w:r w:rsidRPr="00360D94">
        <w:rPr>
          <w:rFonts w:ascii="Times New Roman" w:hAnsi="Times New Roman"/>
          <w:sz w:val="24"/>
          <w:szCs w:val="24"/>
          <w:lang w:val="en-US"/>
        </w:rPr>
        <w:t>, 2008a</w:t>
      </w:r>
      <w:r w:rsidR="00483DD0" w:rsidRPr="00360D94">
        <w:rPr>
          <w:rFonts w:ascii="Times New Roman" w:hAnsi="Times New Roman"/>
          <w:sz w:val="24"/>
          <w:szCs w:val="24"/>
          <w:lang w:val="en-US"/>
        </w:rPr>
        <w:t>.</w:t>
      </w:r>
      <w:proofErr w:type="gramEnd"/>
    </w:p>
    <w:p w14:paraId="3192C088" w14:textId="77777777" w:rsidR="00D33B32" w:rsidRPr="00FE73C3" w:rsidRDefault="00360D94" w:rsidP="00FA12B1">
      <w:pPr>
        <w:rPr>
          <w:rFonts w:ascii="Times New Roman" w:hAnsi="Times New Roman"/>
          <w:b/>
          <w:sz w:val="24"/>
          <w:szCs w:val="24"/>
        </w:rPr>
      </w:pPr>
      <w:r w:rsidRPr="00360D94">
        <w:rPr>
          <w:rFonts w:ascii="Times New Roman" w:hAnsi="Times New Roman"/>
          <w:sz w:val="24"/>
          <w:szCs w:val="24"/>
          <w:lang w:val="en-US"/>
        </w:rPr>
        <w:t>SPENCER</w:t>
      </w:r>
      <w:r w:rsidR="00A52B8A" w:rsidRPr="00360D94">
        <w:rPr>
          <w:rFonts w:ascii="Times New Roman" w:hAnsi="Times New Roman"/>
          <w:sz w:val="24"/>
          <w:szCs w:val="24"/>
          <w:lang w:val="en-US"/>
        </w:rPr>
        <w:t xml:space="preserve"> JPE.</w:t>
      </w:r>
      <w:r w:rsidR="00483DD0" w:rsidRPr="00360D94">
        <w:rPr>
          <w:rFonts w:ascii="Times New Roman" w:hAnsi="Times New Roman"/>
          <w:sz w:val="24"/>
          <w:szCs w:val="24"/>
          <w:lang w:val="en-US"/>
        </w:rPr>
        <w:t xml:space="preserve"> Food for thought: the role of dietary flavonoids in enhancing human</w:t>
      </w:r>
      <w:r>
        <w:rPr>
          <w:rFonts w:ascii="Times New Roman" w:hAnsi="Times New Roman"/>
          <w:sz w:val="24"/>
          <w:szCs w:val="24"/>
          <w:lang w:val="en-US"/>
        </w:rPr>
        <w:t xml:space="preserve"> </w:t>
      </w:r>
      <w:r w:rsidR="00483DD0" w:rsidRPr="00360D94">
        <w:rPr>
          <w:rFonts w:ascii="Times New Roman" w:hAnsi="Times New Roman"/>
          <w:sz w:val="24"/>
          <w:szCs w:val="24"/>
          <w:lang w:val="en-US"/>
        </w:rPr>
        <w:t xml:space="preserve">memory, learning and </w:t>
      </w:r>
      <w:proofErr w:type="spellStart"/>
      <w:r w:rsidR="00483DD0" w:rsidRPr="00360D94">
        <w:rPr>
          <w:rFonts w:ascii="Times New Roman" w:hAnsi="Times New Roman"/>
          <w:sz w:val="24"/>
          <w:szCs w:val="24"/>
          <w:lang w:val="en-US"/>
        </w:rPr>
        <w:t>neuro</w:t>
      </w:r>
      <w:proofErr w:type="spellEnd"/>
      <w:r w:rsidR="00483DD0" w:rsidRPr="00360D94">
        <w:rPr>
          <w:rFonts w:ascii="Times New Roman" w:hAnsi="Times New Roman"/>
          <w:sz w:val="24"/>
          <w:szCs w:val="24"/>
          <w:lang w:val="en-US"/>
        </w:rPr>
        <w:t>-cognitive performance.</w:t>
      </w:r>
      <w:r w:rsidR="00483DD0" w:rsidRPr="00483DD0">
        <w:rPr>
          <w:rFonts w:ascii="Times New Roman" w:hAnsi="Times New Roman"/>
          <w:b/>
          <w:sz w:val="24"/>
          <w:szCs w:val="24"/>
          <w:lang w:val="en-US"/>
        </w:rPr>
        <w:t xml:space="preserve"> </w:t>
      </w:r>
      <w:proofErr w:type="spellStart"/>
      <w:r w:rsidR="00483DD0" w:rsidRPr="00FE73C3">
        <w:rPr>
          <w:rFonts w:ascii="Times New Roman" w:hAnsi="Times New Roman"/>
          <w:b/>
          <w:sz w:val="24"/>
          <w:szCs w:val="24"/>
        </w:rPr>
        <w:t>Proc</w:t>
      </w:r>
      <w:proofErr w:type="spellEnd"/>
      <w:r w:rsidR="00483DD0" w:rsidRPr="00FE73C3">
        <w:rPr>
          <w:rFonts w:ascii="Times New Roman" w:hAnsi="Times New Roman"/>
          <w:b/>
          <w:sz w:val="24"/>
          <w:szCs w:val="24"/>
        </w:rPr>
        <w:t xml:space="preserve"> </w:t>
      </w:r>
      <w:proofErr w:type="spellStart"/>
      <w:r w:rsidR="00483DD0" w:rsidRPr="00FE73C3">
        <w:rPr>
          <w:rFonts w:ascii="Times New Roman" w:hAnsi="Times New Roman"/>
          <w:b/>
          <w:sz w:val="24"/>
          <w:szCs w:val="24"/>
        </w:rPr>
        <w:t>Nutr</w:t>
      </w:r>
      <w:proofErr w:type="spellEnd"/>
      <w:r w:rsidR="00483DD0" w:rsidRPr="00FE73C3">
        <w:rPr>
          <w:rFonts w:ascii="Times New Roman" w:hAnsi="Times New Roman"/>
          <w:b/>
          <w:sz w:val="24"/>
          <w:szCs w:val="24"/>
        </w:rPr>
        <w:t xml:space="preserve"> </w:t>
      </w:r>
      <w:proofErr w:type="spellStart"/>
      <w:r w:rsidR="00483DD0" w:rsidRPr="00FE73C3">
        <w:rPr>
          <w:rFonts w:ascii="Times New Roman" w:hAnsi="Times New Roman"/>
          <w:b/>
          <w:sz w:val="24"/>
          <w:szCs w:val="24"/>
        </w:rPr>
        <w:t>Soc</w:t>
      </w:r>
      <w:proofErr w:type="spellEnd"/>
      <w:r w:rsidR="00483DD0" w:rsidRPr="00FE73C3">
        <w:rPr>
          <w:rFonts w:ascii="Times New Roman" w:hAnsi="Times New Roman"/>
          <w:b/>
          <w:sz w:val="24"/>
          <w:szCs w:val="24"/>
        </w:rPr>
        <w:t xml:space="preserve"> </w:t>
      </w:r>
      <w:r w:rsidR="00483DD0" w:rsidRPr="00FE73C3">
        <w:rPr>
          <w:rFonts w:ascii="Times New Roman" w:hAnsi="Times New Roman"/>
          <w:sz w:val="24"/>
          <w:szCs w:val="24"/>
        </w:rPr>
        <w:t>67:238–252</w:t>
      </w:r>
      <w:r w:rsidR="00A52B8A" w:rsidRPr="00FE73C3">
        <w:rPr>
          <w:rFonts w:ascii="Times New Roman" w:hAnsi="Times New Roman"/>
          <w:sz w:val="24"/>
          <w:szCs w:val="24"/>
        </w:rPr>
        <w:t xml:space="preserve">, 2008b. </w:t>
      </w:r>
    </w:p>
    <w:p w14:paraId="65F0E9EF" w14:textId="77777777" w:rsidR="00F53E5B" w:rsidRPr="004A7400" w:rsidRDefault="004A7400" w:rsidP="004A7400">
      <w:pPr>
        <w:jc w:val="both"/>
        <w:rPr>
          <w:rFonts w:ascii="Times New Roman" w:hAnsi="Times New Roman" w:cs="Times New Roman"/>
          <w:sz w:val="24"/>
          <w:szCs w:val="24"/>
          <w:lang w:val="en-US" w:eastAsia="pt-BR"/>
        </w:rPr>
      </w:pPr>
      <w:r w:rsidRPr="004A7400">
        <w:rPr>
          <w:rFonts w:ascii="Times New Roman" w:hAnsi="Times New Roman" w:cs="Times New Roman"/>
          <w:bCs/>
          <w:sz w:val="24"/>
          <w:szCs w:val="24"/>
          <w:lang w:val="en-US"/>
        </w:rPr>
        <w:t>XIMENES J.C.M</w:t>
      </w:r>
      <w:proofErr w:type="gramStart"/>
      <w:r w:rsidRPr="004A7400">
        <w:rPr>
          <w:rFonts w:ascii="Times New Roman" w:hAnsi="Times New Roman" w:cs="Times New Roman"/>
          <w:bCs/>
          <w:sz w:val="24"/>
          <w:szCs w:val="24"/>
          <w:lang w:val="en-US"/>
        </w:rPr>
        <w:t>;  NEVES</w:t>
      </w:r>
      <w:proofErr w:type="gramEnd"/>
      <w:r w:rsidRPr="004A7400">
        <w:rPr>
          <w:rFonts w:ascii="Times New Roman" w:hAnsi="Times New Roman" w:cs="Times New Roman"/>
          <w:bCs/>
          <w:sz w:val="24"/>
          <w:szCs w:val="24"/>
          <w:lang w:val="en-US"/>
        </w:rPr>
        <w:t xml:space="preserve"> K.R.T; .LEAL L..A.M.</w:t>
      </w:r>
      <w:proofErr w:type="gramStart"/>
      <w:r w:rsidRPr="004A7400">
        <w:rPr>
          <w:rFonts w:ascii="Times New Roman" w:hAnsi="Times New Roman" w:cs="Times New Roman"/>
          <w:bCs/>
          <w:sz w:val="24"/>
          <w:szCs w:val="24"/>
          <w:lang w:val="en-US"/>
        </w:rPr>
        <w:t>;CARMO</w:t>
      </w:r>
      <w:proofErr w:type="gramEnd"/>
      <w:r w:rsidRPr="004A7400">
        <w:rPr>
          <w:rFonts w:ascii="Times New Roman" w:hAnsi="Times New Roman" w:cs="Times New Roman"/>
          <w:bCs/>
          <w:sz w:val="24"/>
          <w:szCs w:val="24"/>
          <w:lang w:val="en-US"/>
        </w:rPr>
        <w:t xml:space="preserve"> M.R.S; BRITO G.A.C; NAFFAH-MAZZACORATTI M.G; CAVALHEIRO E.A; VIANA G.S.B. </w:t>
      </w:r>
      <w:proofErr w:type="spellStart"/>
      <w:r w:rsidRPr="004A7400">
        <w:rPr>
          <w:rFonts w:ascii="Times New Roman" w:hAnsi="Times New Roman" w:cs="Times New Roman"/>
          <w:bCs/>
          <w:sz w:val="24"/>
          <w:szCs w:val="24"/>
          <w:lang w:val="en-US"/>
        </w:rPr>
        <w:t>Valproic</w:t>
      </w:r>
      <w:proofErr w:type="spellEnd"/>
      <w:r w:rsidRPr="004A7400">
        <w:rPr>
          <w:rFonts w:ascii="Times New Roman" w:hAnsi="Times New Roman" w:cs="Times New Roman"/>
          <w:bCs/>
          <w:sz w:val="24"/>
          <w:szCs w:val="24"/>
          <w:lang w:val="en-US"/>
        </w:rPr>
        <w:t xml:space="preserve"> Acid </w:t>
      </w:r>
      <w:proofErr w:type="spellStart"/>
      <w:r w:rsidRPr="004A7400">
        <w:rPr>
          <w:rFonts w:ascii="Times New Roman" w:hAnsi="Times New Roman" w:cs="Times New Roman"/>
          <w:bCs/>
          <w:sz w:val="24"/>
          <w:szCs w:val="24"/>
          <w:lang w:val="en-US"/>
        </w:rPr>
        <w:t>Neuroprotection</w:t>
      </w:r>
      <w:proofErr w:type="spellEnd"/>
      <w:r w:rsidRPr="004A7400">
        <w:rPr>
          <w:rFonts w:ascii="Times New Roman" w:hAnsi="Times New Roman" w:cs="Times New Roman"/>
          <w:bCs/>
          <w:sz w:val="24"/>
          <w:szCs w:val="24"/>
          <w:lang w:val="en-US"/>
        </w:rPr>
        <w:t xml:space="preserve"> in the 6-OHDA Model of Parkinson’s Disease Is Possibly Related to Its Anti-Inflammatory and HDAC Inhibitory Properties</w:t>
      </w:r>
      <w:r>
        <w:rPr>
          <w:rFonts w:ascii="Times New Roman" w:hAnsi="Times New Roman" w:cs="Times New Roman"/>
          <w:bCs/>
          <w:sz w:val="24"/>
          <w:szCs w:val="24"/>
          <w:lang w:val="en-US"/>
        </w:rPr>
        <w:t xml:space="preserve">. </w:t>
      </w:r>
      <w:proofErr w:type="gramStart"/>
      <w:r w:rsidRPr="005B3A6D">
        <w:rPr>
          <w:rFonts w:ascii="Times New Roman" w:hAnsi="Times New Roman" w:cs="Times New Roman"/>
          <w:b/>
          <w:bCs/>
          <w:sz w:val="24"/>
          <w:szCs w:val="24"/>
          <w:lang w:val="en-US"/>
        </w:rPr>
        <w:t>Journal of Neurodegenerative Diseases</w:t>
      </w:r>
      <w:r>
        <w:rPr>
          <w:rFonts w:ascii="Times New Roman" w:hAnsi="Times New Roman" w:cs="Times New Roman"/>
          <w:bCs/>
          <w:sz w:val="24"/>
          <w:szCs w:val="24"/>
          <w:lang w:val="en-US"/>
        </w:rPr>
        <w:t>, 2015.</w:t>
      </w:r>
      <w:proofErr w:type="gramEnd"/>
    </w:p>
    <w:p w14:paraId="664B6F6E" w14:textId="77777777" w:rsidR="00EC2913" w:rsidRPr="004A7400" w:rsidRDefault="00EC2913" w:rsidP="00041FC3">
      <w:pPr>
        <w:ind w:left="720"/>
        <w:rPr>
          <w:rFonts w:ascii="Times New Roman" w:hAnsi="Times New Roman"/>
          <w:b/>
          <w:sz w:val="24"/>
          <w:szCs w:val="24"/>
          <w:lang w:val="en-US"/>
        </w:rPr>
      </w:pPr>
    </w:p>
    <w:sectPr w:rsidR="00EC2913" w:rsidRPr="004A7400">
      <w:headerReference w:type="default" r:id="rId1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rancisco Felix" w:date="2016-06-26T11:42:00Z" w:initials="FF">
    <w:p w14:paraId="6925B9B9" w14:textId="77777777" w:rsidR="00AB396F" w:rsidRDefault="00AB396F">
      <w:pPr>
        <w:pStyle w:val="CommentText"/>
      </w:pPr>
      <w:r>
        <w:rPr>
          <w:rStyle w:val="CommentReference"/>
        </w:rPr>
        <w:annotationRef/>
      </w:r>
      <w:r>
        <w:t>Muito longo, valproico sem acento</w:t>
      </w:r>
    </w:p>
  </w:comment>
  <w:comment w:id="5" w:author="Francisco Felix" w:date="2016-06-26T11:43:00Z" w:initials="FF">
    <w:p w14:paraId="6752D4DB" w14:textId="77777777" w:rsidR="00AB396F" w:rsidRDefault="00AB396F">
      <w:pPr>
        <w:pStyle w:val="CommentText"/>
      </w:pPr>
      <w:r>
        <w:rPr>
          <w:rStyle w:val="CommentReference"/>
        </w:rPr>
        <w:annotationRef/>
      </w:r>
      <w:r>
        <w:t>Extenso: sistema nervoso  central</w:t>
      </w:r>
    </w:p>
  </w:comment>
  <w:comment w:id="6" w:author="Francisco Felix" w:date="2016-06-26T11:44:00Z" w:initials="FF">
    <w:p w14:paraId="6FBCCFEA" w14:textId="77777777" w:rsidR="00AB396F" w:rsidRDefault="00AB396F">
      <w:pPr>
        <w:pStyle w:val="CommentText"/>
      </w:pPr>
      <w:r>
        <w:rPr>
          <w:rStyle w:val="CommentReference"/>
        </w:rPr>
        <w:annotationRef/>
      </w:r>
      <w:r>
        <w:t>Valproico sem acento</w:t>
      </w:r>
    </w:p>
  </w:comment>
  <w:comment w:id="7" w:author="Francisco Felix" w:date="2016-06-26T11:44:00Z" w:initials="FF">
    <w:p w14:paraId="3981359A" w14:textId="77777777" w:rsidR="00AB396F" w:rsidRDefault="00AB396F">
      <w:pPr>
        <w:pStyle w:val="CommentText"/>
      </w:pPr>
      <w:r>
        <w:rPr>
          <w:rStyle w:val="CommentReference"/>
        </w:rPr>
        <w:annotationRef/>
      </w:r>
      <w:r>
        <w:t>vslproico</w:t>
      </w:r>
    </w:p>
  </w:comment>
  <w:comment w:id="12" w:author="Francisco Felix" w:date="2016-06-26T11:45:00Z" w:initials="FF">
    <w:p w14:paraId="2CF21682" w14:textId="77777777" w:rsidR="00AB396F" w:rsidRDefault="00AB396F">
      <w:pPr>
        <w:pStyle w:val="CommentText"/>
      </w:pPr>
      <w:r>
        <w:rPr>
          <w:rStyle w:val="CommentReference"/>
        </w:rPr>
        <w:annotationRef/>
      </w:r>
      <w:r>
        <w:t>labirinto em Y</w:t>
      </w:r>
    </w:p>
  </w:comment>
  <w:comment w:id="13" w:author="Francisco Felix" w:date="2016-06-26T11:45:00Z" w:initials="FF">
    <w:p w14:paraId="5E565097" w14:textId="77777777" w:rsidR="00AB396F" w:rsidRDefault="00AB396F">
      <w:pPr>
        <w:pStyle w:val="CommentText"/>
      </w:pPr>
      <w:r>
        <w:rPr>
          <w:rStyle w:val="CommentReference"/>
        </w:rPr>
        <w:annotationRef/>
      </w:r>
      <w:r>
        <w:t>por extenso: estresse oxidativo</w:t>
      </w:r>
    </w:p>
  </w:comment>
  <w:comment w:id="14" w:author="Francisco Felix" w:date="2016-06-26T11:47:00Z" w:initials="FF">
    <w:p w14:paraId="305EA91E" w14:textId="77777777" w:rsidR="00AB396F" w:rsidRDefault="00AB396F">
      <w:pPr>
        <w:pStyle w:val="CommentText"/>
      </w:pPr>
      <w:r>
        <w:rPr>
          <w:rStyle w:val="CommentReference"/>
        </w:rPr>
        <w:annotationRef/>
      </w:r>
      <w:r>
        <w:t>padronizar as siglas de moléculas, ou definir todas, ou nenhuma</w:t>
      </w:r>
    </w:p>
  </w:comment>
  <w:comment w:id="23" w:author="Francisco Felix" w:date="2016-06-26T11:57:00Z" w:initials="FF">
    <w:p w14:paraId="3A8AABD5" w14:textId="77777777" w:rsidR="00AB396F" w:rsidRDefault="00AB396F">
      <w:pPr>
        <w:pStyle w:val="CommentText"/>
      </w:pPr>
      <w:r>
        <w:rPr>
          <w:rStyle w:val="CommentReference"/>
        </w:rPr>
        <w:annotationRef/>
      </w:r>
      <w:r>
        <w:t>como é essa citação?!?</w:t>
      </w:r>
    </w:p>
  </w:comment>
  <w:comment w:id="42" w:author="Francisco Felix" w:date="2016-06-26T12:12:00Z" w:initials="FF">
    <w:p w14:paraId="74EECC3D" w14:textId="77777777" w:rsidR="00AB396F" w:rsidRDefault="00AB396F">
      <w:pPr>
        <w:pStyle w:val="CommentText"/>
      </w:pPr>
      <w:r>
        <w:rPr>
          <w:rStyle w:val="CommentReference"/>
        </w:rPr>
        <w:annotationRef/>
      </w:r>
      <w:r>
        <w:t>Lista de abreviaturas?</w:t>
      </w:r>
    </w:p>
  </w:comment>
  <w:comment w:id="55" w:author="Francisco Felix" w:date="2016-06-26T12:19:00Z" w:initials="FF">
    <w:p w14:paraId="081E3367" w14:textId="77777777" w:rsidR="00AB396F" w:rsidRDefault="00AB396F">
      <w:pPr>
        <w:pStyle w:val="CommentText"/>
      </w:pPr>
      <w:r>
        <w:rPr>
          <w:rStyle w:val="CommentReference"/>
        </w:rPr>
        <w:annotationRef/>
      </w:r>
      <w:r>
        <w:t>???</w:t>
      </w:r>
    </w:p>
  </w:comment>
  <w:comment w:id="66" w:author="Francisco Felix" w:date="2016-06-26T12:21:00Z" w:initials="FF">
    <w:p w14:paraId="09A6B7FC" w14:textId="77777777" w:rsidR="00AB396F" w:rsidRDefault="00AB396F">
      <w:pPr>
        <w:pStyle w:val="CommentText"/>
      </w:pPr>
      <w:r>
        <w:rPr>
          <w:rStyle w:val="CommentReference"/>
        </w:rPr>
        <w:annotationRef/>
      </w:r>
      <w:r>
        <w:t>pode abreviar HDAC, é termo amplamente usado</w:t>
      </w:r>
    </w:p>
  </w:comment>
  <w:comment w:id="77" w:author="Francisco Felix" w:date="2016-06-26T12:26:00Z" w:initials="FF">
    <w:p w14:paraId="5BECEF8C" w14:textId="77777777" w:rsidR="00AB396F" w:rsidRDefault="00AB396F">
      <w:pPr>
        <w:pStyle w:val="CommentText"/>
      </w:pPr>
      <w:r>
        <w:rPr>
          <w:rStyle w:val="CommentReference"/>
        </w:rPr>
        <w:annotationRef/>
      </w:r>
      <w:r>
        <w:t xml:space="preserve">opa!!!! Isso não é diferente? </w:t>
      </w:r>
    </w:p>
  </w:comment>
  <w:comment w:id="92" w:author="Francisco Felix" w:date="2016-06-26T12:31:00Z" w:initials="FF">
    <w:p w14:paraId="2BAEC61F" w14:textId="77777777" w:rsidR="00AB396F" w:rsidRDefault="00AB396F">
      <w:pPr>
        <w:pStyle w:val="CommentText"/>
      </w:pPr>
      <w:r>
        <w:rPr>
          <w:rStyle w:val="CommentReference"/>
        </w:rPr>
        <w:annotationRef/>
      </w:r>
      <w:r>
        <w:t>??????</w:t>
      </w:r>
    </w:p>
  </w:comment>
  <w:comment w:id="104" w:author="Francisco Felix" w:date="2016-06-26T12:36:00Z" w:initials="FF">
    <w:p w14:paraId="6AF35B31" w14:textId="77777777" w:rsidR="00AB396F" w:rsidRDefault="00AB396F">
      <w:pPr>
        <w:pStyle w:val="CommentText"/>
      </w:pPr>
      <w:r>
        <w:rPr>
          <w:rStyle w:val="CommentReference"/>
        </w:rPr>
        <w:annotationRef/>
      </w:r>
      <w:r>
        <w:t>labirinto em Y</w:t>
      </w:r>
    </w:p>
  </w:comment>
  <w:comment w:id="110" w:author="Francisco Felix" w:date="2016-06-26T12:41:00Z" w:initials="FF">
    <w:p w14:paraId="14FE4F07" w14:textId="77777777" w:rsidR="00AB396F" w:rsidRDefault="00AB396F">
      <w:pPr>
        <w:pStyle w:val="CommentText"/>
      </w:pPr>
      <w:r>
        <w:rPr>
          <w:rStyle w:val="CommentReference"/>
        </w:rPr>
        <w:annotationRef/>
      </w:r>
      <w:r>
        <w:t>serão?!?!?</w:t>
      </w:r>
    </w:p>
  </w:comment>
  <w:comment w:id="111" w:author="Francisco Felix" w:date="2016-06-26T12:42:00Z" w:initials="FF">
    <w:p w14:paraId="7B2A8C7E" w14:textId="77777777" w:rsidR="00AB396F" w:rsidRDefault="00AB396F">
      <w:pPr>
        <w:pStyle w:val="CommentText"/>
      </w:pPr>
      <w:r>
        <w:rPr>
          <w:rStyle w:val="CommentReference"/>
        </w:rPr>
        <w:annotationRef/>
      </w:r>
      <w:r>
        <w:t>Este trecho parece ser resultado de outro trabalho!</w:t>
      </w:r>
    </w:p>
  </w:comment>
  <w:comment w:id="112" w:author="Francisco Felix" w:date="2016-06-26T12:42:00Z" w:initials="FF">
    <w:p w14:paraId="2A5CAC85" w14:textId="77777777" w:rsidR="00AB396F" w:rsidRDefault="00AB396F">
      <w:pPr>
        <w:pStyle w:val="CommentText"/>
      </w:pPr>
      <w:r>
        <w:rPr>
          <w:rStyle w:val="CommentReference"/>
        </w:rPr>
        <w:annotationRef/>
      </w:r>
      <w:r>
        <w:t>idem</w:t>
      </w:r>
    </w:p>
  </w:comment>
  <w:comment w:id="113" w:author="Francisco Felix" w:date="2016-06-26T12:42:00Z" w:initials="FF">
    <w:p w14:paraId="40532FC6" w14:textId="77777777" w:rsidR="00AB396F" w:rsidRDefault="00AB396F">
      <w:pPr>
        <w:pStyle w:val="CommentText"/>
      </w:pPr>
      <w:r>
        <w:rPr>
          <w:rStyle w:val="CommentReference"/>
        </w:rPr>
        <w:annotationRef/>
      </w:r>
      <w:r>
        <w:t>opa!!!! Óleos essenciais?!?!?!</w:t>
      </w:r>
    </w:p>
  </w:comment>
  <w:comment w:id="114" w:author="Francisco Felix" w:date="2016-06-26T12:43:00Z" w:initials="FF">
    <w:p w14:paraId="525CA761" w14:textId="77777777" w:rsidR="00AB396F" w:rsidRDefault="00AB396F">
      <w:pPr>
        <w:pStyle w:val="CommentText"/>
      </w:pPr>
      <w:r>
        <w:rPr>
          <w:rStyle w:val="CommentReference"/>
        </w:rPr>
        <w:annotationRef/>
      </w:r>
      <w:r>
        <w:t>Corrigir toda essa metodologia para o projeto atual, está como foi tirada de outro trabalho</w:t>
      </w:r>
    </w:p>
  </w:comment>
  <w:comment w:id="115" w:author="Francisco Felix" w:date="2016-06-26T12:44:00Z" w:initials="FF">
    <w:p w14:paraId="478E1605" w14:textId="77777777" w:rsidR="00AB396F" w:rsidRDefault="00AB396F">
      <w:pPr>
        <w:pStyle w:val="CommentText"/>
      </w:pPr>
      <w:r>
        <w:rPr>
          <w:rStyle w:val="CommentReference"/>
        </w:rPr>
        <w:annotationRef/>
      </w:r>
      <w:r>
        <w:t>Verbos no passado: corrija, vc ainda vai fazer!</w:t>
      </w:r>
    </w:p>
  </w:comment>
  <w:comment w:id="136" w:author="Francisco Felix" w:date="2016-06-26T12:47:00Z" w:initials="FF">
    <w:p w14:paraId="30EF993B" w14:textId="77777777" w:rsidR="00AB396F" w:rsidRDefault="00AB396F">
      <w:pPr>
        <w:pStyle w:val="CommentText"/>
      </w:pPr>
      <w:r>
        <w:rPr>
          <w:rStyle w:val="CommentReference"/>
        </w:rPr>
        <w:annotationRef/>
      </w:r>
      <w:r>
        <w:t>Falta algo aqui?</w:t>
      </w:r>
    </w:p>
  </w:comment>
  <w:comment w:id="150" w:author="Francisco Felix" w:date="2016-06-26T12:49:00Z" w:initials="FF">
    <w:p w14:paraId="72D636FC" w14:textId="77777777" w:rsidR="00AB396F" w:rsidRDefault="00AB396F">
      <w:pPr>
        <w:pStyle w:val="CommentText"/>
      </w:pPr>
      <w:r>
        <w:rPr>
          <w:rStyle w:val="CommentReference"/>
        </w:rPr>
        <w:annotationRef/>
      </w:r>
      <w:r>
        <w:t>Nitrogênio líquido?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F5450" w14:textId="77777777" w:rsidR="00AB396F" w:rsidRDefault="00AB396F" w:rsidP="004B6FF3">
      <w:pPr>
        <w:spacing w:after="0" w:line="240" w:lineRule="auto"/>
      </w:pPr>
      <w:r>
        <w:separator/>
      </w:r>
    </w:p>
  </w:endnote>
  <w:endnote w:type="continuationSeparator" w:id="0">
    <w:p w14:paraId="669067FF" w14:textId="77777777" w:rsidR="00AB396F" w:rsidRDefault="00AB396F" w:rsidP="004B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PMingLiU">
    <w:altName w:val="新細明體"/>
    <w:panose1 w:val="00000000000000000000"/>
    <w:charset w:val="88"/>
    <w:family w:val="auto"/>
    <w:notTrueType/>
    <w:pitch w:val="variable"/>
    <w:sig w:usb0="00000001" w:usb1="08080000" w:usb2="00000010" w:usb3="00000000" w:csb0="00100000" w:csb1="00000000"/>
  </w:font>
  <w:font w:name="TimesNewRoman">
    <w:altName w:val="MS Mincho"/>
    <w:panose1 w:val="00000000000000000000"/>
    <w:charset w:val="80"/>
    <w:family w:val="auto"/>
    <w:notTrueType/>
    <w:pitch w:val="default"/>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1064B" w14:textId="77777777" w:rsidR="00AB396F" w:rsidRDefault="00AB396F" w:rsidP="004B6FF3">
      <w:pPr>
        <w:spacing w:after="0" w:line="240" w:lineRule="auto"/>
      </w:pPr>
      <w:r>
        <w:separator/>
      </w:r>
    </w:p>
  </w:footnote>
  <w:footnote w:type="continuationSeparator" w:id="0">
    <w:p w14:paraId="27AB0C5B" w14:textId="77777777" w:rsidR="00AB396F" w:rsidRDefault="00AB396F" w:rsidP="004B6F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023498"/>
      <w:docPartObj>
        <w:docPartGallery w:val="Page Numbers (Top of Page)"/>
        <w:docPartUnique/>
      </w:docPartObj>
    </w:sdtPr>
    <w:sdtEndPr/>
    <w:sdtContent>
      <w:p w14:paraId="129C4DC4" w14:textId="77777777" w:rsidR="00AB396F" w:rsidRDefault="00AB396F">
        <w:pPr>
          <w:pStyle w:val="Header"/>
          <w:jc w:val="right"/>
        </w:pPr>
        <w:r>
          <w:fldChar w:fldCharType="begin"/>
        </w:r>
        <w:r>
          <w:instrText>PAGE   \* MERGEFORMAT</w:instrText>
        </w:r>
        <w:r>
          <w:fldChar w:fldCharType="separate"/>
        </w:r>
        <w:r w:rsidR="005D1926">
          <w:rPr>
            <w:noProof/>
          </w:rPr>
          <w:t>32</w:t>
        </w:r>
        <w:r>
          <w:fldChar w:fldCharType="end"/>
        </w:r>
      </w:p>
    </w:sdtContent>
  </w:sdt>
  <w:p w14:paraId="11600397" w14:textId="77777777" w:rsidR="00AB396F" w:rsidRDefault="00AB39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D1439"/>
    <w:multiLevelType w:val="multilevel"/>
    <w:tmpl w:val="11FC646A"/>
    <w:lvl w:ilvl="0">
      <w:start w:val="1"/>
      <w:numFmt w:val="decimal"/>
      <w:lvlText w:val="%1."/>
      <w:lvlJc w:val="left"/>
      <w:pPr>
        <w:ind w:left="720" w:hanging="360"/>
      </w:pPr>
      <w:rPr>
        <w:rFonts w:hint="default"/>
      </w:rPr>
    </w:lvl>
    <w:lvl w:ilvl="1">
      <w:start w:val="1"/>
      <w:numFmt w:val="decimal"/>
      <w:isLgl/>
      <w:lvlText w:val="%1.%2"/>
      <w:lvlJc w:val="left"/>
      <w:pPr>
        <w:ind w:left="1074" w:hanging="54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
    <w:nsid w:val="38221F21"/>
    <w:multiLevelType w:val="multilevel"/>
    <w:tmpl w:val="BE7402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9954962"/>
    <w:multiLevelType w:val="multilevel"/>
    <w:tmpl w:val="F7423558"/>
    <w:lvl w:ilvl="0">
      <w:start w:val="3"/>
      <w:numFmt w:val="decimal"/>
      <w:lvlText w:val="%1."/>
      <w:lvlJc w:val="left"/>
      <w:pPr>
        <w:ind w:left="540" w:hanging="540"/>
      </w:pPr>
      <w:rPr>
        <w:rFonts w:hint="default"/>
      </w:rPr>
    </w:lvl>
    <w:lvl w:ilvl="1">
      <w:start w:val="5"/>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F6F444F"/>
    <w:multiLevelType w:val="multilevel"/>
    <w:tmpl w:val="8752CB0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21D2386"/>
    <w:multiLevelType w:val="multilevel"/>
    <w:tmpl w:val="AF46C0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B4E42EA"/>
    <w:multiLevelType w:val="hybridMultilevel"/>
    <w:tmpl w:val="A342AFEC"/>
    <w:lvl w:ilvl="0" w:tplc="C2060C7C">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5F785701"/>
    <w:multiLevelType w:val="multilevel"/>
    <w:tmpl w:val="43B04584"/>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6366AD1"/>
    <w:multiLevelType w:val="hybridMultilevel"/>
    <w:tmpl w:val="37145F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nsid w:val="750109EE"/>
    <w:multiLevelType w:val="hybridMultilevel"/>
    <w:tmpl w:val="F7D444AA"/>
    <w:lvl w:ilvl="0" w:tplc="8B4666B0">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nsid w:val="75231B83"/>
    <w:multiLevelType w:val="multilevel"/>
    <w:tmpl w:val="472CE8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6"/>
  </w:num>
  <w:num w:numId="4">
    <w:abstractNumId w:val="9"/>
  </w:num>
  <w:num w:numId="5">
    <w:abstractNumId w:val="7"/>
  </w:num>
  <w:num w:numId="6">
    <w:abstractNumId w:val="0"/>
  </w:num>
  <w:num w:numId="7">
    <w:abstractNumId w:val="5"/>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1D"/>
    <w:rsid w:val="000115D7"/>
    <w:rsid w:val="000119EF"/>
    <w:rsid w:val="000138F1"/>
    <w:rsid w:val="00030D3A"/>
    <w:rsid w:val="00041FC3"/>
    <w:rsid w:val="0007361D"/>
    <w:rsid w:val="00076F81"/>
    <w:rsid w:val="000A438B"/>
    <w:rsid w:val="000C403E"/>
    <w:rsid w:val="000E339D"/>
    <w:rsid w:val="000E7B1E"/>
    <w:rsid w:val="00123EDE"/>
    <w:rsid w:val="0013400D"/>
    <w:rsid w:val="00152835"/>
    <w:rsid w:val="0019236A"/>
    <w:rsid w:val="00196919"/>
    <w:rsid w:val="001C05EA"/>
    <w:rsid w:val="001D33E9"/>
    <w:rsid w:val="001E1206"/>
    <w:rsid w:val="001E74FA"/>
    <w:rsid w:val="001F7535"/>
    <w:rsid w:val="00203130"/>
    <w:rsid w:val="00211950"/>
    <w:rsid w:val="0024219A"/>
    <w:rsid w:val="00245087"/>
    <w:rsid w:val="00255AB2"/>
    <w:rsid w:val="00277315"/>
    <w:rsid w:val="00297667"/>
    <w:rsid w:val="002B13C0"/>
    <w:rsid w:val="002E6849"/>
    <w:rsid w:val="002E760D"/>
    <w:rsid w:val="002F61D6"/>
    <w:rsid w:val="00316356"/>
    <w:rsid w:val="00316D4F"/>
    <w:rsid w:val="00320188"/>
    <w:rsid w:val="003260B3"/>
    <w:rsid w:val="00342D68"/>
    <w:rsid w:val="00360D94"/>
    <w:rsid w:val="003721EB"/>
    <w:rsid w:val="00375830"/>
    <w:rsid w:val="003778BA"/>
    <w:rsid w:val="00383FEE"/>
    <w:rsid w:val="00395462"/>
    <w:rsid w:val="003B5B72"/>
    <w:rsid w:val="003C3306"/>
    <w:rsid w:val="0042390A"/>
    <w:rsid w:val="00435FFA"/>
    <w:rsid w:val="0044063B"/>
    <w:rsid w:val="00441AF1"/>
    <w:rsid w:val="004433FE"/>
    <w:rsid w:val="00467955"/>
    <w:rsid w:val="00470BEF"/>
    <w:rsid w:val="004821C9"/>
    <w:rsid w:val="00483DD0"/>
    <w:rsid w:val="00494F52"/>
    <w:rsid w:val="004A7400"/>
    <w:rsid w:val="004B01F1"/>
    <w:rsid w:val="004B6FF3"/>
    <w:rsid w:val="004D50BE"/>
    <w:rsid w:val="004F58A1"/>
    <w:rsid w:val="005156B2"/>
    <w:rsid w:val="0054200D"/>
    <w:rsid w:val="00563B14"/>
    <w:rsid w:val="00575F48"/>
    <w:rsid w:val="005A34E2"/>
    <w:rsid w:val="005A7426"/>
    <w:rsid w:val="005B3A6D"/>
    <w:rsid w:val="005C160C"/>
    <w:rsid w:val="005D1926"/>
    <w:rsid w:val="005D7C3B"/>
    <w:rsid w:val="005E7668"/>
    <w:rsid w:val="0061134B"/>
    <w:rsid w:val="00615E57"/>
    <w:rsid w:val="00645431"/>
    <w:rsid w:val="006635B7"/>
    <w:rsid w:val="00675292"/>
    <w:rsid w:val="00677F30"/>
    <w:rsid w:val="006A63F0"/>
    <w:rsid w:val="006B040B"/>
    <w:rsid w:val="006B0CCF"/>
    <w:rsid w:val="006B2440"/>
    <w:rsid w:val="006D29FF"/>
    <w:rsid w:val="006F0FEB"/>
    <w:rsid w:val="006F685A"/>
    <w:rsid w:val="0071041E"/>
    <w:rsid w:val="00723C68"/>
    <w:rsid w:val="007735B2"/>
    <w:rsid w:val="0078324B"/>
    <w:rsid w:val="00783F32"/>
    <w:rsid w:val="0079089C"/>
    <w:rsid w:val="007A5551"/>
    <w:rsid w:val="007B1030"/>
    <w:rsid w:val="008011E2"/>
    <w:rsid w:val="00832C91"/>
    <w:rsid w:val="00845329"/>
    <w:rsid w:val="00866BA5"/>
    <w:rsid w:val="008F76C7"/>
    <w:rsid w:val="00900149"/>
    <w:rsid w:val="009039B1"/>
    <w:rsid w:val="00911FFF"/>
    <w:rsid w:val="00922756"/>
    <w:rsid w:val="00935C23"/>
    <w:rsid w:val="0095266C"/>
    <w:rsid w:val="0099190C"/>
    <w:rsid w:val="009B4F55"/>
    <w:rsid w:val="009B701A"/>
    <w:rsid w:val="009B7E3E"/>
    <w:rsid w:val="009D1DCA"/>
    <w:rsid w:val="009D3944"/>
    <w:rsid w:val="009D50C9"/>
    <w:rsid w:val="009F3C9D"/>
    <w:rsid w:val="00A13B9C"/>
    <w:rsid w:val="00A226B1"/>
    <w:rsid w:val="00A23DF8"/>
    <w:rsid w:val="00A41164"/>
    <w:rsid w:val="00A467A2"/>
    <w:rsid w:val="00A52B8A"/>
    <w:rsid w:val="00A57E8C"/>
    <w:rsid w:val="00A63DAF"/>
    <w:rsid w:val="00A9015B"/>
    <w:rsid w:val="00AA59A7"/>
    <w:rsid w:val="00AB396F"/>
    <w:rsid w:val="00AB471B"/>
    <w:rsid w:val="00AC7C2A"/>
    <w:rsid w:val="00AD11EC"/>
    <w:rsid w:val="00B070CB"/>
    <w:rsid w:val="00B15304"/>
    <w:rsid w:val="00B20EE0"/>
    <w:rsid w:val="00B40DE1"/>
    <w:rsid w:val="00B45A37"/>
    <w:rsid w:val="00B527FB"/>
    <w:rsid w:val="00B66608"/>
    <w:rsid w:val="00B82F67"/>
    <w:rsid w:val="00B83912"/>
    <w:rsid w:val="00B92FC1"/>
    <w:rsid w:val="00BC3672"/>
    <w:rsid w:val="00BE01AA"/>
    <w:rsid w:val="00BE0FBC"/>
    <w:rsid w:val="00BE37BB"/>
    <w:rsid w:val="00BE6A57"/>
    <w:rsid w:val="00C0584D"/>
    <w:rsid w:val="00C17B16"/>
    <w:rsid w:val="00C238FE"/>
    <w:rsid w:val="00C240B7"/>
    <w:rsid w:val="00C408BE"/>
    <w:rsid w:val="00C50FB6"/>
    <w:rsid w:val="00C60571"/>
    <w:rsid w:val="00C67E26"/>
    <w:rsid w:val="00C84952"/>
    <w:rsid w:val="00C97347"/>
    <w:rsid w:val="00CB2DA0"/>
    <w:rsid w:val="00CC7B21"/>
    <w:rsid w:val="00CD5550"/>
    <w:rsid w:val="00CE5160"/>
    <w:rsid w:val="00D017A5"/>
    <w:rsid w:val="00D052FE"/>
    <w:rsid w:val="00D0546C"/>
    <w:rsid w:val="00D072CE"/>
    <w:rsid w:val="00D20887"/>
    <w:rsid w:val="00D27586"/>
    <w:rsid w:val="00D33B32"/>
    <w:rsid w:val="00D4095E"/>
    <w:rsid w:val="00D423AD"/>
    <w:rsid w:val="00D43E02"/>
    <w:rsid w:val="00D458B7"/>
    <w:rsid w:val="00D651FA"/>
    <w:rsid w:val="00D71550"/>
    <w:rsid w:val="00D85C82"/>
    <w:rsid w:val="00D93384"/>
    <w:rsid w:val="00D97805"/>
    <w:rsid w:val="00DA3CE4"/>
    <w:rsid w:val="00DB3F07"/>
    <w:rsid w:val="00DC1F91"/>
    <w:rsid w:val="00DC2DEB"/>
    <w:rsid w:val="00DC4073"/>
    <w:rsid w:val="00DD0AB4"/>
    <w:rsid w:val="00DE0721"/>
    <w:rsid w:val="00DE5EB1"/>
    <w:rsid w:val="00E271F4"/>
    <w:rsid w:val="00E425A2"/>
    <w:rsid w:val="00E55DAD"/>
    <w:rsid w:val="00E5601E"/>
    <w:rsid w:val="00E57455"/>
    <w:rsid w:val="00E62D51"/>
    <w:rsid w:val="00E72C00"/>
    <w:rsid w:val="00E9632D"/>
    <w:rsid w:val="00EB49A8"/>
    <w:rsid w:val="00EC2913"/>
    <w:rsid w:val="00ED4A50"/>
    <w:rsid w:val="00EF3ED3"/>
    <w:rsid w:val="00EF725D"/>
    <w:rsid w:val="00EF7EF5"/>
    <w:rsid w:val="00F011DE"/>
    <w:rsid w:val="00F053B6"/>
    <w:rsid w:val="00F24E2B"/>
    <w:rsid w:val="00F31993"/>
    <w:rsid w:val="00F31EEE"/>
    <w:rsid w:val="00F3539D"/>
    <w:rsid w:val="00F41628"/>
    <w:rsid w:val="00F43C0B"/>
    <w:rsid w:val="00F53E5B"/>
    <w:rsid w:val="00F56E57"/>
    <w:rsid w:val="00F80E98"/>
    <w:rsid w:val="00F9731D"/>
    <w:rsid w:val="00FA12B1"/>
    <w:rsid w:val="00FA2DB8"/>
    <w:rsid w:val="00FA342A"/>
    <w:rsid w:val="00FA5FC5"/>
    <w:rsid w:val="00FB2133"/>
    <w:rsid w:val="00FB69C9"/>
    <w:rsid w:val="00FC2A7B"/>
    <w:rsid w:val="00FE6312"/>
    <w:rsid w:val="00FE73C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4CE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9731D"/>
    <w:pPr>
      <w:keepNext/>
      <w:spacing w:before="240" w:after="60" w:line="240" w:lineRule="auto"/>
      <w:outlineLvl w:val="0"/>
    </w:pPr>
    <w:rPr>
      <w:rFonts w:ascii="Arial" w:eastAsia="Times New Roman" w:hAnsi="Arial" w:cs="Arial"/>
      <w:b/>
      <w:bCs/>
      <w:kern w:val="32"/>
      <w:sz w:val="32"/>
      <w:szCs w:val="32"/>
      <w:lang w:eastAsia="pt-BR"/>
    </w:rPr>
  </w:style>
  <w:style w:type="paragraph" w:styleId="Heading2">
    <w:name w:val="heading 2"/>
    <w:basedOn w:val="Normal"/>
    <w:next w:val="Normal"/>
    <w:link w:val="Heading2Char"/>
    <w:uiPriority w:val="9"/>
    <w:unhideWhenUsed/>
    <w:qFormat/>
    <w:rsid w:val="00FA3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34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9731D"/>
    <w:pPr>
      <w:spacing w:after="0" w:line="240" w:lineRule="auto"/>
      <w:jc w:val="center"/>
    </w:pPr>
    <w:rPr>
      <w:rFonts w:ascii="Times New Roman" w:eastAsia="Times New Roman" w:hAnsi="Times New Roman" w:cs="Times New Roman"/>
      <w:sz w:val="32"/>
      <w:szCs w:val="20"/>
      <w:u w:val="single"/>
      <w:lang w:eastAsia="pt-BR"/>
    </w:rPr>
  </w:style>
  <w:style w:type="character" w:customStyle="1" w:styleId="TitleChar">
    <w:name w:val="Title Char"/>
    <w:basedOn w:val="DefaultParagraphFont"/>
    <w:link w:val="Title"/>
    <w:rsid w:val="00F9731D"/>
    <w:rPr>
      <w:rFonts w:ascii="Times New Roman" w:eastAsia="Times New Roman" w:hAnsi="Times New Roman" w:cs="Times New Roman"/>
      <w:sz w:val="32"/>
      <w:szCs w:val="20"/>
      <w:u w:val="single"/>
      <w:lang w:eastAsia="pt-BR"/>
    </w:rPr>
  </w:style>
  <w:style w:type="character" w:customStyle="1" w:styleId="Heading1Char">
    <w:name w:val="Heading 1 Char"/>
    <w:basedOn w:val="DefaultParagraphFont"/>
    <w:link w:val="Heading1"/>
    <w:rsid w:val="00F9731D"/>
    <w:rPr>
      <w:rFonts w:ascii="Arial" w:eastAsia="Times New Roman" w:hAnsi="Arial" w:cs="Arial"/>
      <w:b/>
      <w:bCs/>
      <w:kern w:val="32"/>
      <w:sz w:val="32"/>
      <w:szCs w:val="32"/>
      <w:lang w:eastAsia="pt-BR"/>
    </w:rPr>
  </w:style>
  <w:style w:type="paragraph" w:styleId="ListParagraph">
    <w:name w:val="List Paragraph"/>
    <w:basedOn w:val="Normal"/>
    <w:uiPriority w:val="34"/>
    <w:qFormat/>
    <w:rsid w:val="006D29FF"/>
    <w:pPr>
      <w:ind w:left="720"/>
      <w:contextualSpacing/>
    </w:pPr>
    <w:rPr>
      <w:rFonts w:ascii="Calibri" w:eastAsia="Calibri" w:hAnsi="Calibri" w:cs="Times New Roman"/>
    </w:rPr>
  </w:style>
  <w:style w:type="paragraph" w:styleId="BodyText">
    <w:name w:val="Body Text"/>
    <w:basedOn w:val="Normal"/>
    <w:link w:val="BodyTextChar"/>
    <w:rsid w:val="0024219A"/>
    <w:pPr>
      <w:spacing w:after="0" w:line="240" w:lineRule="auto"/>
      <w:jc w:val="both"/>
    </w:pPr>
    <w:rPr>
      <w:rFonts w:ascii="Times New Roman" w:eastAsia="Times New Roman" w:hAnsi="Times New Roman" w:cs="Times New Roman"/>
      <w:sz w:val="24"/>
      <w:szCs w:val="20"/>
      <w:lang w:eastAsia="pt-BR"/>
    </w:rPr>
  </w:style>
  <w:style w:type="character" w:customStyle="1" w:styleId="BodyTextChar">
    <w:name w:val="Body Text Char"/>
    <w:basedOn w:val="DefaultParagraphFont"/>
    <w:link w:val="BodyText"/>
    <w:rsid w:val="0024219A"/>
    <w:rPr>
      <w:rFonts w:ascii="Times New Roman" w:eastAsia="Times New Roman" w:hAnsi="Times New Roman" w:cs="Times New Roman"/>
      <w:sz w:val="24"/>
      <w:szCs w:val="20"/>
      <w:lang w:eastAsia="pt-BR"/>
    </w:rPr>
  </w:style>
  <w:style w:type="paragraph" w:styleId="BodyText2">
    <w:name w:val="Body Text 2"/>
    <w:basedOn w:val="Normal"/>
    <w:link w:val="BodyText2Char"/>
    <w:uiPriority w:val="99"/>
    <w:semiHidden/>
    <w:unhideWhenUsed/>
    <w:rsid w:val="0024219A"/>
    <w:pPr>
      <w:spacing w:after="120" w:line="480" w:lineRule="auto"/>
    </w:pPr>
  </w:style>
  <w:style w:type="character" w:customStyle="1" w:styleId="BodyText2Char">
    <w:name w:val="Body Text 2 Char"/>
    <w:basedOn w:val="DefaultParagraphFont"/>
    <w:link w:val="BodyText2"/>
    <w:uiPriority w:val="99"/>
    <w:semiHidden/>
    <w:rsid w:val="0024219A"/>
  </w:style>
  <w:style w:type="paragraph" w:styleId="BodyTextIndent2">
    <w:name w:val="Body Text Indent 2"/>
    <w:basedOn w:val="Normal"/>
    <w:link w:val="BodyTextIndent2Char"/>
    <w:uiPriority w:val="99"/>
    <w:semiHidden/>
    <w:unhideWhenUsed/>
    <w:rsid w:val="0024219A"/>
    <w:pPr>
      <w:spacing w:after="120" w:line="480" w:lineRule="auto"/>
      <w:ind w:left="283"/>
    </w:pPr>
    <w:rPr>
      <w:rFonts w:ascii="Calibri" w:eastAsia="Calibri" w:hAnsi="Calibri" w:cs="Times New Roman"/>
    </w:rPr>
  </w:style>
  <w:style w:type="character" w:customStyle="1" w:styleId="BodyTextIndent2Char">
    <w:name w:val="Body Text Indent 2 Char"/>
    <w:basedOn w:val="DefaultParagraphFont"/>
    <w:link w:val="BodyTextIndent2"/>
    <w:uiPriority w:val="99"/>
    <w:semiHidden/>
    <w:rsid w:val="0024219A"/>
    <w:rPr>
      <w:rFonts w:ascii="Calibri" w:eastAsia="Calibri" w:hAnsi="Calibri" w:cs="Times New Roman"/>
    </w:rPr>
  </w:style>
  <w:style w:type="paragraph" w:styleId="BodyText3">
    <w:name w:val="Body Text 3"/>
    <w:basedOn w:val="Normal"/>
    <w:link w:val="BodyText3Char"/>
    <w:uiPriority w:val="99"/>
    <w:semiHidden/>
    <w:unhideWhenUsed/>
    <w:rsid w:val="0024219A"/>
    <w:pPr>
      <w:spacing w:after="120"/>
    </w:pPr>
    <w:rPr>
      <w:rFonts w:ascii="Calibri" w:eastAsia="Calibri" w:hAnsi="Calibri" w:cs="Times New Roman"/>
      <w:sz w:val="16"/>
      <w:szCs w:val="16"/>
      <w:lang w:val="x-none" w:eastAsia="x-none"/>
    </w:rPr>
  </w:style>
  <w:style w:type="character" w:customStyle="1" w:styleId="BodyText3Char">
    <w:name w:val="Body Text 3 Char"/>
    <w:basedOn w:val="DefaultParagraphFont"/>
    <w:link w:val="BodyText3"/>
    <w:uiPriority w:val="99"/>
    <w:semiHidden/>
    <w:rsid w:val="0024219A"/>
    <w:rPr>
      <w:rFonts w:ascii="Calibri" w:eastAsia="Calibri" w:hAnsi="Calibri" w:cs="Times New Roman"/>
      <w:sz w:val="16"/>
      <w:szCs w:val="16"/>
      <w:lang w:val="x-none" w:eastAsia="x-none"/>
    </w:rPr>
  </w:style>
  <w:style w:type="paragraph" w:customStyle="1" w:styleId="svarticle">
    <w:name w:val="svarticle"/>
    <w:basedOn w:val="Normal"/>
    <w:rsid w:val="00E55DA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BodyTextIndent">
    <w:name w:val="Body Text Indent"/>
    <w:basedOn w:val="Normal"/>
    <w:link w:val="BodyTextIndentChar"/>
    <w:uiPriority w:val="99"/>
    <w:unhideWhenUsed/>
    <w:rsid w:val="00E55DAD"/>
    <w:pPr>
      <w:spacing w:after="120"/>
      <w:ind w:left="283"/>
    </w:pPr>
  </w:style>
  <w:style w:type="character" w:customStyle="1" w:styleId="BodyTextIndentChar">
    <w:name w:val="Body Text Indent Char"/>
    <w:basedOn w:val="DefaultParagraphFont"/>
    <w:link w:val="BodyTextIndent"/>
    <w:uiPriority w:val="99"/>
    <w:rsid w:val="00E55DAD"/>
  </w:style>
  <w:style w:type="paragraph" w:customStyle="1" w:styleId="Corpodetexto22">
    <w:name w:val="Corpo de texto 22"/>
    <w:basedOn w:val="Normal"/>
    <w:rsid w:val="00E55DAD"/>
    <w:pPr>
      <w:suppressAutoHyphens/>
      <w:spacing w:after="120" w:line="480" w:lineRule="auto"/>
    </w:pPr>
    <w:rPr>
      <w:rFonts w:ascii="Times New Roman" w:eastAsia="Times New Roman" w:hAnsi="Times New Roman" w:cs="Times New Roman"/>
      <w:sz w:val="24"/>
      <w:szCs w:val="24"/>
      <w:lang w:eastAsia="ar-SA"/>
    </w:rPr>
  </w:style>
  <w:style w:type="paragraph" w:styleId="CommentText">
    <w:name w:val="annotation text"/>
    <w:basedOn w:val="Normal"/>
    <w:link w:val="CommentTextChar"/>
    <w:uiPriority w:val="99"/>
    <w:unhideWhenUsed/>
    <w:rsid w:val="00EF725D"/>
    <w:rPr>
      <w:rFonts w:ascii="Calibri" w:eastAsia="Calibri" w:hAnsi="Calibri" w:cs="Times New Roman"/>
      <w:sz w:val="20"/>
      <w:szCs w:val="20"/>
      <w:lang w:val="x-none" w:eastAsia="x-none"/>
    </w:rPr>
  </w:style>
  <w:style w:type="character" w:customStyle="1" w:styleId="CommentTextChar">
    <w:name w:val="Comment Text Char"/>
    <w:basedOn w:val="DefaultParagraphFont"/>
    <w:link w:val="CommentText"/>
    <w:uiPriority w:val="99"/>
    <w:rsid w:val="00EF725D"/>
    <w:rPr>
      <w:rFonts w:ascii="Calibri" w:eastAsia="Calibri" w:hAnsi="Calibri" w:cs="Times New Roman"/>
      <w:sz w:val="20"/>
      <w:szCs w:val="20"/>
      <w:lang w:val="x-none" w:eastAsia="x-none"/>
    </w:rPr>
  </w:style>
  <w:style w:type="character" w:customStyle="1" w:styleId="hps">
    <w:name w:val="hps"/>
    <w:basedOn w:val="DefaultParagraphFont"/>
    <w:rsid w:val="00EF725D"/>
  </w:style>
  <w:style w:type="paragraph" w:styleId="Caption">
    <w:name w:val="caption"/>
    <w:basedOn w:val="Normal"/>
    <w:next w:val="Normal"/>
    <w:unhideWhenUsed/>
    <w:qFormat/>
    <w:rsid w:val="00C67E26"/>
    <w:pPr>
      <w:spacing w:line="240" w:lineRule="auto"/>
    </w:pPr>
    <w:rPr>
      <w:rFonts w:ascii="Calibri" w:eastAsia="Times New Roman" w:hAnsi="Calibri" w:cs="Times New Roman"/>
      <w:b/>
      <w:bCs/>
      <w:color w:val="4F81BD"/>
      <w:sz w:val="18"/>
      <w:szCs w:val="18"/>
      <w:lang w:eastAsia="pt-BR"/>
    </w:rPr>
  </w:style>
  <w:style w:type="paragraph" w:styleId="BalloonText">
    <w:name w:val="Balloon Text"/>
    <w:basedOn w:val="Normal"/>
    <w:link w:val="BalloonTextChar"/>
    <w:uiPriority w:val="99"/>
    <w:semiHidden/>
    <w:unhideWhenUsed/>
    <w:rsid w:val="00C67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E26"/>
    <w:rPr>
      <w:rFonts w:ascii="Tahoma" w:hAnsi="Tahoma" w:cs="Tahoma"/>
      <w:sz w:val="16"/>
      <w:szCs w:val="16"/>
    </w:rPr>
  </w:style>
  <w:style w:type="character" w:customStyle="1" w:styleId="Heading2Char">
    <w:name w:val="Heading 2 Char"/>
    <w:basedOn w:val="DefaultParagraphFont"/>
    <w:link w:val="Heading2"/>
    <w:uiPriority w:val="9"/>
    <w:rsid w:val="00FA34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342A"/>
    <w:rPr>
      <w:rFonts w:asciiTheme="majorHAnsi" w:eastAsiaTheme="majorEastAsia" w:hAnsiTheme="majorHAnsi" w:cstheme="majorBidi"/>
      <w:b/>
      <w:bCs/>
      <w:color w:val="4F81BD" w:themeColor="accent1"/>
    </w:rPr>
  </w:style>
  <w:style w:type="paragraph" w:styleId="NormalWeb">
    <w:name w:val="Normal (Web)"/>
    <w:basedOn w:val="Normal"/>
    <w:uiPriority w:val="99"/>
    <w:rsid w:val="00FA342A"/>
    <w:pPr>
      <w:spacing w:before="280" w:after="280"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C238FE"/>
  </w:style>
  <w:style w:type="character" w:styleId="Strong">
    <w:name w:val="Strong"/>
    <w:basedOn w:val="DefaultParagraphFont"/>
    <w:uiPriority w:val="22"/>
    <w:qFormat/>
    <w:rsid w:val="00297667"/>
    <w:rPr>
      <w:rFonts w:ascii="Verdana" w:hAnsi="Verdana" w:hint="default"/>
      <w:b/>
      <w:bCs/>
      <w:sz w:val="18"/>
      <w:szCs w:val="18"/>
    </w:rPr>
  </w:style>
  <w:style w:type="paragraph" w:styleId="Header">
    <w:name w:val="header"/>
    <w:basedOn w:val="Normal"/>
    <w:link w:val="HeaderChar"/>
    <w:uiPriority w:val="99"/>
    <w:unhideWhenUsed/>
    <w:rsid w:val="004B6FF3"/>
    <w:pPr>
      <w:tabs>
        <w:tab w:val="center" w:pos="4252"/>
        <w:tab w:val="right" w:pos="8504"/>
      </w:tabs>
      <w:spacing w:after="0" w:line="240" w:lineRule="auto"/>
    </w:pPr>
  </w:style>
  <w:style w:type="character" w:customStyle="1" w:styleId="HeaderChar">
    <w:name w:val="Header Char"/>
    <w:basedOn w:val="DefaultParagraphFont"/>
    <w:link w:val="Header"/>
    <w:uiPriority w:val="99"/>
    <w:rsid w:val="004B6FF3"/>
  </w:style>
  <w:style w:type="paragraph" w:styleId="Footer">
    <w:name w:val="footer"/>
    <w:basedOn w:val="Normal"/>
    <w:link w:val="FooterChar"/>
    <w:uiPriority w:val="99"/>
    <w:unhideWhenUsed/>
    <w:rsid w:val="004B6FF3"/>
    <w:pPr>
      <w:tabs>
        <w:tab w:val="center" w:pos="4252"/>
        <w:tab w:val="right" w:pos="8504"/>
      </w:tabs>
      <w:spacing w:after="0" w:line="240" w:lineRule="auto"/>
    </w:pPr>
  </w:style>
  <w:style w:type="character" w:customStyle="1" w:styleId="FooterChar">
    <w:name w:val="Footer Char"/>
    <w:basedOn w:val="DefaultParagraphFont"/>
    <w:link w:val="Footer"/>
    <w:uiPriority w:val="99"/>
    <w:rsid w:val="004B6FF3"/>
  </w:style>
  <w:style w:type="character" w:styleId="CommentReference">
    <w:name w:val="annotation reference"/>
    <w:basedOn w:val="DefaultParagraphFont"/>
    <w:uiPriority w:val="99"/>
    <w:semiHidden/>
    <w:unhideWhenUsed/>
    <w:rsid w:val="0054200D"/>
    <w:rPr>
      <w:sz w:val="18"/>
      <w:szCs w:val="18"/>
    </w:rPr>
  </w:style>
  <w:style w:type="paragraph" w:styleId="CommentSubject">
    <w:name w:val="annotation subject"/>
    <w:basedOn w:val="CommentText"/>
    <w:next w:val="CommentText"/>
    <w:link w:val="CommentSubjectChar"/>
    <w:uiPriority w:val="99"/>
    <w:semiHidden/>
    <w:unhideWhenUsed/>
    <w:rsid w:val="0054200D"/>
    <w:pPr>
      <w:spacing w:line="240" w:lineRule="auto"/>
    </w:pPr>
    <w:rPr>
      <w:rFonts w:asciiTheme="minorHAnsi" w:eastAsiaTheme="minorHAnsi" w:hAnsiTheme="minorHAnsi" w:cstheme="minorBidi"/>
      <w:b/>
      <w:bCs/>
      <w:lang w:val="pt-BR" w:eastAsia="en-US"/>
    </w:rPr>
  </w:style>
  <w:style w:type="character" w:customStyle="1" w:styleId="CommentSubjectChar">
    <w:name w:val="Comment Subject Char"/>
    <w:basedOn w:val="CommentTextChar"/>
    <w:link w:val="CommentSubject"/>
    <w:uiPriority w:val="99"/>
    <w:semiHidden/>
    <w:rsid w:val="0054200D"/>
    <w:rPr>
      <w:rFonts w:ascii="Calibri" w:eastAsia="Calibri" w:hAnsi="Calibri" w:cs="Times New Roman"/>
      <w:b/>
      <w:bCs/>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9731D"/>
    <w:pPr>
      <w:keepNext/>
      <w:spacing w:before="240" w:after="60" w:line="240" w:lineRule="auto"/>
      <w:outlineLvl w:val="0"/>
    </w:pPr>
    <w:rPr>
      <w:rFonts w:ascii="Arial" w:eastAsia="Times New Roman" w:hAnsi="Arial" w:cs="Arial"/>
      <w:b/>
      <w:bCs/>
      <w:kern w:val="32"/>
      <w:sz w:val="32"/>
      <w:szCs w:val="32"/>
      <w:lang w:eastAsia="pt-BR"/>
    </w:rPr>
  </w:style>
  <w:style w:type="paragraph" w:styleId="Heading2">
    <w:name w:val="heading 2"/>
    <w:basedOn w:val="Normal"/>
    <w:next w:val="Normal"/>
    <w:link w:val="Heading2Char"/>
    <w:uiPriority w:val="9"/>
    <w:unhideWhenUsed/>
    <w:qFormat/>
    <w:rsid w:val="00FA3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34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9731D"/>
    <w:pPr>
      <w:spacing w:after="0" w:line="240" w:lineRule="auto"/>
      <w:jc w:val="center"/>
    </w:pPr>
    <w:rPr>
      <w:rFonts w:ascii="Times New Roman" w:eastAsia="Times New Roman" w:hAnsi="Times New Roman" w:cs="Times New Roman"/>
      <w:sz w:val="32"/>
      <w:szCs w:val="20"/>
      <w:u w:val="single"/>
      <w:lang w:eastAsia="pt-BR"/>
    </w:rPr>
  </w:style>
  <w:style w:type="character" w:customStyle="1" w:styleId="TitleChar">
    <w:name w:val="Title Char"/>
    <w:basedOn w:val="DefaultParagraphFont"/>
    <w:link w:val="Title"/>
    <w:rsid w:val="00F9731D"/>
    <w:rPr>
      <w:rFonts w:ascii="Times New Roman" w:eastAsia="Times New Roman" w:hAnsi="Times New Roman" w:cs="Times New Roman"/>
      <w:sz w:val="32"/>
      <w:szCs w:val="20"/>
      <w:u w:val="single"/>
      <w:lang w:eastAsia="pt-BR"/>
    </w:rPr>
  </w:style>
  <w:style w:type="character" w:customStyle="1" w:styleId="Heading1Char">
    <w:name w:val="Heading 1 Char"/>
    <w:basedOn w:val="DefaultParagraphFont"/>
    <w:link w:val="Heading1"/>
    <w:rsid w:val="00F9731D"/>
    <w:rPr>
      <w:rFonts w:ascii="Arial" w:eastAsia="Times New Roman" w:hAnsi="Arial" w:cs="Arial"/>
      <w:b/>
      <w:bCs/>
      <w:kern w:val="32"/>
      <w:sz w:val="32"/>
      <w:szCs w:val="32"/>
      <w:lang w:eastAsia="pt-BR"/>
    </w:rPr>
  </w:style>
  <w:style w:type="paragraph" w:styleId="ListParagraph">
    <w:name w:val="List Paragraph"/>
    <w:basedOn w:val="Normal"/>
    <w:uiPriority w:val="34"/>
    <w:qFormat/>
    <w:rsid w:val="006D29FF"/>
    <w:pPr>
      <w:ind w:left="720"/>
      <w:contextualSpacing/>
    </w:pPr>
    <w:rPr>
      <w:rFonts w:ascii="Calibri" w:eastAsia="Calibri" w:hAnsi="Calibri" w:cs="Times New Roman"/>
    </w:rPr>
  </w:style>
  <w:style w:type="paragraph" w:styleId="BodyText">
    <w:name w:val="Body Text"/>
    <w:basedOn w:val="Normal"/>
    <w:link w:val="BodyTextChar"/>
    <w:rsid w:val="0024219A"/>
    <w:pPr>
      <w:spacing w:after="0" w:line="240" w:lineRule="auto"/>
      <w:jc w:val="both"/>
    </w:pPr>
    <w:rPr>
      <w:rFonts w:ascii="Times New Roman" w:eastAsia="Times New Roman" w:hAnsi="Times New Roman" w:cs="Times New Roman"/>
      <w:sz w:val="24"/>
      <w:szCs w:val="20"/>
      <w:lang w:eastAsia="pt-BR"/>
    </w:rPr>
  </w:style>
  <w:style w:type="character" w:customStyle="1" w:styleId="BodyTextChar">
    <w:name w:val="Body Text Char"/>
    <w:basedOn w:val="DefaultParagraphFont"/>
    <w:link w:val="BodyText"/>
    <w:rsid w:val="0024219A"/>
    <w:rPr>
      <w:rFonts w:ascii="Times New Roman" w:eastAsia="Times New Roman" w:hAnsi="Times New Roman" w:cs="Times New Roman"/>
      <w:sz w:val="24"/>
      <w:szCs w:val="20"/>
      <w:lang w:eastAsia="pt-BR"/>
    </w:rPr>
  </w:style>
  <w:style w:type="paragraph" w:styleId="BodyText2">
    <w:name w:val="Body Text 2"/>
    <w:basedOn w:val="Normal"/>
    <w:link w:val="BodyText2Char"/>
    <w:uiPriority w:val="99"/>
    <w:semiHidden/>
    <w:unhideWhenUsed/>
    <w:rsid w:val="0024219A"/>
    <w:pPr>
      <w:spacing w:after="120" w:line="480" w:lineRule="auto"/>
    </w:pPr>
  </w:style>
  <w:style w:type="character" w:customStyle="1" w:styleId="BodyText2Char">
    <w:name w:val="Body Text 2 Char"/>
    <w:basedOn w:val="DefaultParagraphFont"/>
    <w:link w:val="BodyText2"/>
    <w:uiPriority w:val="99"/>
    <w:semiHidden/>
    <w:rsid w:val="0024219A"/>
  </w:style>
  <w:style w:type="paragraph" w:styleId="BodyTextIndent2">
    <w:name w:val="Body Text Indent 2"/>
    <w:basedOn w:val="Normal"/>
    <w:link w:val="BodyTextIndent2Char"/>
    <w:uiPriority w:val="99"/>
    <w:semiHidden/>
    <w:unhideWhenUsed/>
    <w:rsid w:val="0024219A"/>
    <w:pPr>
      <w:spacing w:after="120" w:line="480" w:lineRule="auto"/>
      <w:ind w:left="283"/>
    </w:pPr>
    <w:rPr>
      <w:rFonts w:ascii="Calibri" w:eastAsia="Calibri" w:hAnsi="Calibri" w:cs="Times New Roman"/>
    </w:rPr>
  </w:style>
  <w:style w:type="character" w:customStyle="1" w:styleId="BodyTextIndent2Char">
    <w:name w:val="Body Text Indent 2 Char"/>
    <w:basedOn w:val="DefaultParagraphFont"/>
    <w:link w:val="BodyTextIndent2"/>
    <w:uiPriority w:val="99"/>
    <w:semiHidden/>
    <w:rsid w:val="0024219A"/>
    <w:rPr>
      <w:rFonts w:ascii="Calibri" w:eastAsia="Calibri" w:hAnsi="Calibri" w:cs="Times New Roman"/>
    </w:rPr>
  </w:style>
  <w:style w:type="paragraph" w:styleId="BodyText3">
    <w:name w:val="Body Text 3"/>
    <w:basedOn w:val="Normal"/>
    <w:link w:val="BodyText3Char"/>
    <w:uiPriority w:val="99"/>
    <w:semiHidden/>
    <w:unhideWhenUsed/>
    <w:rsid w:val="0024219A"/>
    <w:pPr>
      <w:spacing w:after="120"/>
    </w:pPr>
    <w:rPr>
      <w:rFonts w:ascii="Calibri" w:eastAsia="Calibri" w:hAnsi="Calibri" w:cs="Times New Roman"/>
      <w:sz w:val="16"/>
      <w:szCs w:val="16"/>
      <w:lang w:val="x-none" w:eastAsia="x-none"/>
    </w:rPr>
  </w:style>
  <w:style w:type="character" w:customStyle="1" w:styleId="BodyText3Char">
    <w:name w:val="Body Text 3 Char"/>
    <w:basedOn w:val="DefaultParagraphFont"/>
    <w:link w:val="BodyText3"/>
    <w:uiPriority w:val="99"/>
    <w:semiHidden/>
    <w:rsid w:val="0024219A"/>
    <w:rPr>
      <w:rFonts w:ascii="Calibri" w:eastAsia="Calibri" w:hAnsi="Calibri" w:cs="Times New Roman"/>
      <w:sz w:val="16"/>
      <w:szCs w:val="16"/>
      <w:lang w:val="x-none" w:eastAsia="x-none"/>
    </w:rPr>
  </w:style>
  <w:style w:type="paragraph" w:customStyle="1" w:styleId="svarticle">
    <w:name w:val="svarticle"/>
    <w:basedOn w:val="Normal"/>
    <w:rsid w:val="00E55DA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BodyTextIndent">
    <w:name w:val="Body Text Indent"/>
    <w:basedOn w:val="Normal"/>
    <w:link w:val="BodyTextIndentChar"/>
    <w:uiPriority w:val="99"/>
    <w:unhideWhenUsed/>
    <w:rsid w:val="00E55DAD"/>
    <w:pPr>
      <w:spacing w:after="120"/>
      <w:ind w:left="283"/>
    </w:pPr>
  </w:style>
  <w:style w:type="character" w:customStyle="1" w:styleId="BodyTextIndentChar">
    <w:name w:val="Body Text Indent Char"/>
    <w:basedOn w:val="DefaultParagraphFont"/>
    <w:link w:val="BodyTextIndent"/>
    <w:uiPriority w:val="99"/>
    <w:rsid w:val="00E55DAD"/>
  </w:style>
  <w:style w:type="paragraph" w:customStyle="1" w:styleId="Corpodetexto22">
    <w:name w:val="Corpo de texto 22"/>
    <w:basedOn w:val="Normal"/>
    <w:rsid w:val="00E55DAD"/>
    <w:pPr>
      <w:suppressAutoHyphens/>
      <w:spacing w:after="120" w:line="480" w:lineRule="auto"/>
    </w:pPr>
    <w:rPr>
      <w:rFonts w:ascii="Times New Roman" w:eastAsia="Times New Roman" w:hAnsi="Times New Roman" w:cs="Times New Roman"/>
      <w:sz w:val="24"/>
      <w:szCs w:val="24"/>
      <w:lang w:eastAsia="ar-SA"/>
    </w:rPr>
  </w:style>
  <w:style w:type="paragraph" w:styleId="CommentText">
    <w:name w:val="annotation text"/>
    <w:basedOn w:val="Normal"/>
    <w:link w:val="CommentTextChar"/>
    <w:uiPriority w:val="99"/>
    <w:unhideWhenUsed/>
    <w:rsid w:val="00EF725D"/>
    <w:rPr>
      <w:rFonts w:ascii="Calibri" w:eastAsia="Calibri" w:hAnsi="Calibri" w:cs="Times New Roman"/>
      <w:sz w:val="20"/>
      <w:szCs w:val="20"/>
      <w:lang w:val="x-none" w:eastAsia="x-none"/>
    </w:rPr>
  </w:style>
  <w:style w:type="character" w:customStyle="1" w:styleId="CommentTextChar">
    <w:name w:val="Comment Text Char"/>
    <w:basedOn w:val="DefaultParagraphFont"/>
    <w:link w:val="CommentText"/>
    <w:uiPriority w:val="99"/>
    <w:rsid w:val="00EF725D"/>
    <w:rPr>
      <w:rFonts w:ascii="Calibri" w:eastAsia="Calibri" w:hAnsi="Calibri" w:cs="Times New Roman"/>
      <w:sz w:val="20"/>
      <w:szCs w:val="20"/>
      <w:lang w:val="x-none" w:eastAsia="x-none"/>
    </w:rPr>
  </w:style>
  <w:style w:type="character" w:customStyle="1" w:styleId="hps">
    <w:name w:val="hps"/>
    <w:basedOn w:val="DefaultParagraphFont"/>
    <w:rsid w:val="00EF725D"/>
  </w:style>
  <w:style w:type="paragraph" w:styleId="Caption">
    <w:name w:val="caption"/>
    <w:basedOn w:val="Normal"/>
    <w:next w:val="Normal"/>
    <w:unhideWhenUsed/>
    <w:qFormat/>
    <w:rsid w:val="00C67E26"/>
    <w:pPr>
      <w:spacing w:line="240" w:lineRule="auto"/>
    </w:pPr>
    <w:rPr>
      <w:rFonts w:ascii="Calibri" w:eastAsia="Times New Roman" w:hAnsi="Calibri" w:cs="Times New Roman"/>
      <w:b/>
      <w:bCs/>
      <w:color w:val="4F81BD"/>
      <w:sz w:val="18"/>
      <w:szCs w:val="18"/>
      <w:lang w:eastAsia="pt-BR"/>
    </w:rPr>
  </w:style>
  <w:style w:type="paragraph" w:styleId="BalloonText">
    <w:name w:val="Balloon Text"/>
    <w:basedOn w:val="Normal"/>
    <w:link w:val="BalloonTextChar"/>
    <w:uiPriority w:val="99"/>
    <w:semiHidden/>
    <w:unhideWhenUsed/>
    <w:rsid w:val="00C67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E26"/>
    <w:rPr>
      <w:rFonts w:ascii="Tahoma" w:hAnsi="Tahoma" w:cs="Tahoma"/>
      <w:sz w:val="16"/>
      <w:szCs w:val="16"/>
    </w:rPr>
  </w:style>
  <w:style w:type="character" w:customStyle="1" w:styleId="Heading2Char">
    <w:name w:val="Heading 2 Char"/>
    <w:basedOn w:val="DefaultParagraphFont"/>
    <w:link w:val="Heading2"/>
    <w:uiPriority w:val="9"/>
    <w:rsid w:val="00FA34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342A"/>
    <w:rPr>
      <w:rFonts w:asciiTheme="majorHAnsi" w:eastAsiaTheme="majorEastAsia" w:hAnsiTheme="majorHAnsi" w:cstheme="majorBidi"/>
      <w:b/>
      <w:bCs/>
      <w:color w:val="4F81BD" w:themeColor="accent1"/>
    </w:rPr>
  </w:style>
  <w:style w:type="paragraph" w:styleId="NormalWeb">
    <w:name w:val="Normal (Web)"/>
    <w:basedOn w:val="Normal"/>
    <w:uiPriority w:val="99"/>
    <w:rsid w:val="00FA342A"/>
    <w:pPr>
      <w:spacing w:before="280" w:after="280"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C238FE"/>
  </w:style>
  <w:style w:type="character" w:styleId="Strong">
    <w:name w:val="Strong"/>
    <w:basedOn w:val="DefaultParagraphFont"/>
    <w:uiPriority w:val="22"/>
    <w:qFormat/>
    <w:rsid w:val="00297667"/>
    <w:rPr>
      <w:rFonts w:ascii="Verdana" w:hAnsi="Verdana" w:hint="default"/>
      <w:b/>
      <w:bCs/>
      <w:sz w:val="18"/>
      <w:szCs w:val="18"/>
    </w:rPr>
  </w:style>
  <w:style w:type="paragraph" w:styleId="Header">
    <w:name w:val="header"/>
    <w:basedOn w:val="Normal"/>
    <w:link w:val="HeaderChar"/>
    <w:uiPriority w:val="99"/>
    <w:unhideWhenUsed/>
    <w:rsid w:val="004B6FF3"/>
    <w:pPr>
      <w:tabs>
        <w:tab w:val="center" w:pos="4252"/>
        <w:tab w:val="right" w:pos="8504"/>
      </w:tabs>
      <w:spacing w:after="0" w:line="240" w:lineRule="auto"/>
    </w:pPr>
  </w:style>
  <w:style w:type="character" w:customStyle="1" w:styleId="HeaderChar">
    <w:name w:val="Header Char"/>
    <w:basedOn w:val="DefaultParagraphFont"/>
    <w:link w:val="Header"/>
    <w:uiPriority w:val="99"/>
    <w:rsid w:val="004B6FF3"/>
  </w:style>
  <w:style w:type="paragraph" w:styleId="Footer">
    <w:name w:val="footer"/>
    <w:basedOn w:val="Normal"/>
    <w:link w:val="FooterChar"/>
    <w:uiPriority w:val="99"/>
    <w:unhideWhenUsed/>
    <w:rsid w:val="004B6FF3"/>
    <w:pPr>
      <w:tabs>
        <w:tab w:val="center" w:pos="4252"/>
        <w:tab w:val="right" w:pos="8504"/>
      </w:tabs>
      <w:spacing w:after="0" w:line="240" w:lineRule="auto"/>
    </w:pPr>
  </w:style>
  <w:style w:type="character" w:customStyle="1" w:styleId="FooterChar">
    <w:name w:val="Footer Char"/>
    <w:basedOn w:val="DefaultParagraphFont"/>
    <w:link w:val="Footer"/>
    <w:uiPriority w:val="99"/>
    <w:rsid w:val="004B6FF3"/>
  </w:style>
  <w:style w:type="character" w:styleId="CommentReference">
    <w:name w:val="annotation reference"/>
    <w:basedOn w:val="DefaultParagraphFont"/>
    <w:uiPriority w:val="99"/>
    <w:semiHidden/>
    <w:unhideWhenUsed/>
    <w:rsid w:val="0054200D"/>
    <w:rPr>
      <w:sz w:val="18"/>
      <w:szCs w:val="18"/>
    </w:rPr>
  </w:style>
  <w:style w:type="paragraph" w:styleId="CommentSubject">
    <w:name w:val="annotation subject"/>
    <w:basedOn w:val="CommentText"/>
    <w:next w:val="CommentText"/>
    <w:link w:val="CommentSubjectChar"/>
    <w:uiPriority w:val="99"/>
    <w:semiHidden/>
    <w:unhideWhenUsed/>
    <w:rsid w:val="0054200D"/>
    <w:pPr>
      <w:spacing w:line="240" w:lineRule="auto"/>
    </w:pPr>
    <w:rPr>
      <w:rFonts w:asciiTheme="minorHAnsi" w:eastAsiaTheme="minorHAnsi" w:hAnsiTheme="minorHAnsi" w:cstheme="minorBidi"/>
      <w:b/>
      <w:bCs/>
      <w:lang w:val="pt-BR" w:eastAsia="en-US"/>
    </w:rPr>
  </w:style>
  <w:style w:type="character" w:customStyle="1" w:styleId="CommentSubjectChar">
    <w:name w:val="Comment Subject Char"/>
    <w:basedOn w:val="CommentTextChar"/>
    <w:link w:val="CommentSubject"/>
    <w:uiPriority w:val="99"/>
    <w:semiHidden/>
    <w:rsid w:val="0054200D"/>
    <w:rPr>
      <w:rFonts w:ascii="Calibri" w:eastAsia="Calibri" w:hAnsi="Calibri" w:cs="Times New Roman"/>
      <w:b/>
      <w:bCs/>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93492">
      <w:bodyDiv w:val="1"/>
      <w:marLeft w:val="0"/>
      <w:marRight w:val="0"/>
      <w:marTop w:val="0"/>
      <w:marBottom w:val="0"/>
      <w:divBdr>
        <w:top w:val="none" w:sz="0" w:space="0" w:color="auto"/>
        <w:left w:val="none" w:sz="0" w:space="0" w:color="auto"/>
        <w:bottom w:val="none" w:sz="0" w:space="0" w:color="auto"/>
        <w:right w:val="none" w:sz="0" w:space="0" w:color="auto"/>
      </w:divBdr>
      <w:divsChild>
        <w:div w:id="1551721394">
          <w:marLeft w:val="0"/>
          <w:marRight w:val="0"/>
          <w:marTop w:val="0"/>
          <w:marBottom w:val="0"/>
          <w:divBdr>
            <w:top w:val="none" w:sz="0" w:space="0" w:color="auto"/>
            <w:left w:val="none" w:sz="0" w:space="0" w:color="auto"/>
            <w:bottom w:val="none" w:sz="0" w:space="0" w:color="auto"/>
            <w:right w:val="none" w:sz="0" w:space="0" w:color="auto"/>
          </w:divBdr>
        </w:div>
        <w:div w:id="1423379178">
          <w:marLeft w:val="0"/>
          <w:marRight w:val="0"/>
          <w:marTop w:val="0"/>
          <w:marBottom w:val="0"/>
          <w:divBdr>
            <w:top w:val="none" w:sz="0" w:space="0" w:color="auto"/>
            <w:left w:val="none" w:sz="0" w:space="0" w:color="auto"/>
            <w:bottom w:val="none" w:sz="0" w:space="0" w:color="auto"/>
            <w:right w:val="none" w:sz="0" w:space="0" w:color="auto"/>
          </w:divBdr>
        </w:div>
        <w:div w:id="905334002">
          <w:marLeft w:val="0"/>
          <w:marRight w:val="0"/>
          <w:marTop w:val="0"/>
          <w:marBottom w:val="0"/>
          <w:divBdr>
            <w:top w:val="none" w:sz="0" w:space="0" w:color="auto"/>
            <w:left w:val="none" w:sz="0" w:space="0" w:color="auto"/>
            <w:bottom w:val="none" w:sz="0" w:space="0" w:color="auto"/>
            <w:right w:val="none" w:sz="0" w:space="0" w:color="auto"/>
          </w:divBdr>
        </w:div>
        <w:div w:id="92096910">
          <w:marLeft w:val="0"/>
          <w:marRight w:val="0"/>
          <w:marTop w:val="0"/>
          <w:marBottom w:val="0"/>
          <w:divBdr>
            <w:top w:val="none" w:sz="0" w:space="0" w:color="auto"/>
            <w:left w:val="none" w:sz="0" w:space="0" w:color="auto"/>
            <w:bottom w:val="none" w:sz="0" w:space="0" w:color="auto"/>
            <w:right w:val="none" w:sz="0" w:space="0" w:color="auto"/>
          </w:divBdr>
        </w:div>
        <w:div w:id="1656716920">
          <w:marLeft w:val="0"/>
          <w:marRight w:val="0"/>
          <w:marTop w:val="0"/>
          <w:marBottom w:val="0"/>
          <w:divBdr>
            <w:top w:val="none" w:sz="0" w:space="0" w:color="auto"/>
            <w:left w:val="none" w:sz="0" w:space="0" w:color="auto"/>
            <w:bottom w:val="none" w:sz="0" w:space="0" w:color="auto"/>
            <w:right w:val="none" w:sz="0" w:space="0" w:color="auto"/>
          </w:divBdr>
        </w:div>
        <w:div w:id="1581910764">
          <w:marLeft w:val="0"/>
          <w:marRight w:val="0"/>
          <w:marTop w:val="0"/>
          <w:marBottom w:val="0"/>
          <w:divBdr>
            <w:top w:val="none" w:sz="0" w:space="0" w:color="auto"/>
            <w:left w:val="none" w:sz="0" w:space="0" w:color="auto"/>
            <w:bottom w:val="none" w:sz="0" w:space="0" w:color="auto"/>
            <w:right w:val="none" w:sz="0" w:space="0" w:color="auto"/>
          </w:divBdr>
        </w:div>
        <w:div w:id="320932038">
          <w:marLeft w:val="0"/>
          <w:marRight w:val="0"/>
          <w:marTop w:val="0"/>
          <w:marBottom w:val="0"/>
          <w:divBdr>
            <w:top w:val="none" w:sz="0" w:space="0" w:color="auto"/>
            <w:left w:val="none" w:sz="0" w:space="0" w:color="auto"/>
            <w:bottom w:val="none" w:sz="0" w:space="0" w:color="auto"/>
            <w:right w:val="none" w:sz="0" w:space="0" w:color="auto"/>
          </w:divBdr>
        </w:div>
        <w:div w:id="309293104">
          <w:marLeft w:val="0"/>
          <w:marRight w:val="0"/>
          <w:marTop w:val="0"/>
          <w:marBottom w:val="0"/>
          <w:divBdr>
            <w:top w:val="none" w:sz="0" w:space="0" w:color="auto"/>
            <w:left w:val="none" w:sz="0" w:space="0" w:color="auto"/>
            <w:bottom w:val="none" w:sz="0" w:space="0" w:color="auto"/>
            <w:right w:val="none" w:sz="0" w:space="0" w:color="auto"/>
          </w:divBdr>
        </w:div>
        <w:div w:id="407923073">
          <w:marLeft w:val="0"/>
          <w:marRight w:val="0"/>
          <w:marTop w:val="0"/>
          <w:marBottom w:val="0"/>
          <w:divBdr>
            <w:top w:val="none" w:sz="0" w:space="0" w:color="auto"/>
            <w:left w:val="none" w:sz="0" w:space="0" w:color="auto"/>
            <w:bottom w:val="none" w:sz="0" w:space="0" w:color="auto"/>
            <w:right w:val="none" w:sz="0" w:space="0" w:color="auto"/>
          </w:divBdr>
        </w:div>
        <w:div w:id="564149062">
          <w:marLeft w:val="0"/>
          <w:marRight w:val="0"/>
          <w:marTop w:val="0"/>
          <w:marBottom w:val="0"/>
          <w:divBdr>
            <w:top w:val="none" w:sz="0" w:space="0" w:color="auto"/>
            <w:left w:val="none" w:sz="0" w:space="0" w:color="auto"/>
            <w:bottom w:val="none" w:sz="0" w:space="0" w:color="auto"/>
            <w:right w:val="none" w:sz="0" w:space="0" w:color="auto"/>
          </w:divBdr>
        </w:div>
        <w:div w:id="125583735">
          <w:marLeft w:val="0"/>
          <w:marRight w:val="0"/>
          <w:marTop w:val="0"/>
          <w:marBottom w:val="0"/>
          <w:divBdr>
            <w:top w:val="none" w:sz="0" w:space="0" w:color="auto"/>
            <w:left w:val="none" w:sz="0" w:space="0" w:color="auto"/>
            <w:bottom w:val="none" w:sz="0" w:space="0" w:color="auto"/>
            <w:right w:val="none" w:sz="0" w:space="0" w:color="auto"/>
          </w:divBdr>
        </w:div>
      </w:divsChild>
    </w:div>
    <w:div w:id="1181241547">
      <w:bodyDiv w:val="1"/>
      <w:marLeft w:val="0"/>
      <w:marRight w:val="0"/>
      <w:marTop w:val="0"/>
      <w:marBottom w:val="0"/>
      <w:divBdr>
        <w:top w:val="none" w:sz="0" w:space="0" w:color="auto"/>
        <w:left w:val="none" w:sz="0" w:space="0" w:color="auto"/>
        <w:bottom w:val="none" w:sz="0" w:space="0" w:color="auto"/>
        <w:right w:val="none" w:sz="0" w:space="0" w:color="auto"/>
      </w:divBdr>
      <w:divsChild>
        <w:div w:id="20478145">
          <w:marLeft w:val="0"/>
          <w:marRight w:val="0"/>
          <w:marTop w:val="0"/>
          <w:marBottom w:val="0"/>
          <w:divBdr>
            <w:top w:val="none" w:sz="0" w:space="0" w:color="auto"/>
            <w:left w:val="none" w:sz="0" w:space="0" w:color="auto"/>
            <w:bottom w:val="none" w:sz="0" w:space="0" w:color="auto"/>
            <w:right w:val="none" w:sz="0" w:space="0" w:color="auto"/>
          </w:divBdr>
        </w:div>
        <w:div w:id="47802924">
          <w:marLeft w:val="0"/>
          <w:marRight w:val="0"/>
          <w:marTop w:val="0"/>
          <w:marBottom w:val="0"/>
          <w:divBdr>
            <w:top w:val="none" w:sz="0" w:space="0" w:color="auto"/>
            <w:left w:val="none" w:sz="0" w:space="0" w:color="auto"/>
            <w:bottom w:val="none" w:sz="0" w:space="0" w:color="auto"/>
            <w:right w:val="none" w:sz="0" w:space="0" w:color="auto"/>
          </w:divBdr>
        </w:div>
        <w:div w:id="59518805">
          <w:marLeft w:val="0"/>
          <w:marRight w:val="0"/>
          <w:marTop w:val="0"/>
          <w:marBottom w:val="0"/>
          <w:divBdr>
            <w:top w:val="none" w:sz="0" w:space="0" w:color="auto"/>
            <w:left w:val="none" w:sz="0" w:space="0" w:color="auto"/>
            <w:bottom w:val="none" w:sz="0" w:space="0" w:color="auto"/>
            <w:right w:val="none" w:sz="0" w:space="0" w:color="auto"/>
          </w:divBdr>
        </w:div>
        <w:div w:id="100685252">
          <w:marLeft w:val="0"/>
          <w:marRight w:val="0"/>
          <w:marTop w:val="0"/>
          <w:marBottom w:val="0"/>
          <w:divBdr>
            <w:top w:val="none" w:sz="0" w:space="0" w:color="auto"/>
            <w:left w:val="none" w:sz="0" w:space="0" w:color="auto"/>
            <w:bottom w:val="none" w:sz="0" w:space="0" w:color="auto"/>
            <w:right w:val="none" w:sz="0" w:space="0" w:color="auto"/>
          </w:divBdr>
        </w:div>
        <w:div w:id="282855353">
          <w:marLeft w:val="0"/>
          <w:marRight w:val="0"/>
          <w:marTop w:val="0"/>
          <w:marBottom w:val="0"/>
          <w:divBdr>
            <w:top w:val="none" w:sz="0" w:space="0" w:color="auto"/>
            <w:left w:val="none" w:sz="0" w:space="0" w:color="auto"/>
            <w:bottom w:val="none" w:sz="0" w:space="0" w:color="auto"/>
            <w:right w:val="none" w:sz="0" w:space="0" w:color="auto"/>
          </w:divBdr>
        </w:div>
        <w:div w:id="337736911">
          <w:marLeft w:val="0"/>
          <w:marRight w:val="0"/>
          <w:marTop w:val="0"/>
          <w:marBottom w:val="0"/>
          <w:divBdr>
            <w:top w:val="none" w:sz="0" w:space="0" w:color="auto"/>
            <w:left w:val="none" w:sz="0" w:space="0" w:color="auto"/>
            <w:bottom w:val="none" w:sz="0" w:space="0" w:color="auto"/>
            <w:right w:val="none" w:sz="0" w:space="0" w:color="auto"/>
          </w:divBdr>
        </w:div>
        <w:div w:id="339309495">
          <w:marLeft w:val="0"/>
          <w:marRight w:val="0"/>
          <w:marTop w:val="0"/>
          <w:marBottom w:val="0"/>
          <w:divBdr>
            <w:top w:val="none" w:sz="0" w:space="0" w:color="auto"/>
            <w:left w:val="none" w:sz="0" w:space="0" w:color="auto"/>
            <w:bottom w:val="none" w:sz="0" w:space="0" w:color="auto"/>
            <w:right w:val="none" w:sz="0" w:space="0" w:color="auto"/>
          </w:divBdr>
        </w:div>
        <w:div w:id="445084924">
          <w:marLeft w:val="0"/>
          <w:marRight w:val="0"/>
          <w:marTop w:val="0"/>
          <w:marBottom w:val="0"/>
          <w:divBdr>
            <w:top w:val="none" w:sz="0" w:space="0" w:color="auto"/>
            <w:left w:val="none" w:sz="0" w:space="0" w:color="auto"/>
            <w:bottom w:val="none" w:sz="0" w:space="0" w:color="auto"/>
            <w:right w:val="none" w:sz="0" w:space="0" w:color="auto"/>
          </w:divBdr>
        </w:div>
        <w:div w:id="496116060">
          <w:marLeft w:val="0"/>
          <w:marRight w:val="0"/>
          <w:marTop w:val="0"/>
          <w:marBottom w:val="0"/>
          <w:divBdr>
            <w:top w:val="none" w:sz="0" w:space="0" w:color="auto"/>
            <w:left w:val="none" w:sz="0" w:space="0" w:color="auto"/>
            <w:bottom w:val="none" w:sz="0" w:space="0" w:color="auto"/>
            <w:right w:val="none" w:sz="0" w:space="0" w:color="auto"/>
          </w:divBdr>
        </w:div>
        <w:div w:id="598221601">
          <w:marLeft w:val="0"/>
          <w:marRight w:val="0"/>
          <w:marTop w:val="0"/>
          <w:marBottom w:val="0"/>
          <w:divBdr>
            <w:top w:val="none" w:sz="0" w:space="0" w:color="auto"/>
            <w:left w:val="none" w:sz="0" w:space="0" w:color="auto"/>
            <w:bottom w:val="none" w:sz="0" w:space="0" w:color="auto"/>
            <w:right w:val="none" w:sz="0" w:space="0" w:color="auto"/>
          </w:divBdr>
        </w:div>
        <w:div w:id="637957354">
          <w:marLeft w:val="0"/>
          <w:marRight w:val="0"/>
          <w:marTop w:val="0"/>
          <w:marBottom w:val="0"/>
          <w:divBdr>
            <w:top w:val="none" w:sz="0" w:space="0" w:color="auto"/>
            <w:left w:val="none" w:sz="0" w:space="0" w:color="auto"/>
            <w:bottom w:val="none" w:sz="0" w:space="0" w:color="auto"/>
            <w:right w:val="none" w:sz="0" w:space="0" w:color="auto"/>
          </w:divBdr>
        </w:div>
        <w:div w:id="780418788">
          <w:marLeft w:val="0"/>
          <w:marRight w:val="0"/>
          <w:marTop w:val="0"/>
          <w:marBottom w:val="0"/>
          <w:divBdr>
            <w:top w:val="none" w:sz="0" w:space="0" w:color="auto"/>
            <w:left w:val="none" w:sz="0" w:space="0" w:color="auto"/>
            <w:bottom w:val="none" w:sz="0" w:space="0" w:color="auto"/>
            <w:right w:val="none" w:sz="0" w:space="0" w:color="auto"/>
          </w:divBdr>
        </w:div>
        <w:div w:id="966207038">
          <w:marLeft w:val="0"/>
          <w:marRight w:val="0"/>
          <w:marTop w:val="0"/>
          <w:marBottom w:val="0"/>
          <w:divBdr>
            <w:top w:val="none" w:sz="0" w:space="0" w:color="auto"/>
            <w:left w:val="none" w:sz="0" w:space="0" w:color="auto"/>
            <w:bottom w:val="none" w:sz="0" w:space="0" w:color="auto"/>
            <w:right w:val="none" w:sz="0" w:space="0" w:color="auto"/>
          </w:divBdr>
        </w:div>
        <w:div w:id="984356941">
          <w:marLeft w:val="0"/>
          <w:marRight w:val="0"/>
          <w:marTop w:val="0"/>
          <w:marBottom w:val="0"/>
          <w:divBdr>
            <w:top w:val="none" w:sz="0" w:space="0" w:color="auto"/>
            <w:left w:val="none" w:sz="0" w:space="0" w:color="auto"/>
            <w:bottom w:val="none" w:sz="0" w:space="0" w:color="auto"/>
            <w:right w:val="none" w:sz="0" w:space="0" w:color="auto"/>
          </w:divBdr>
        </w:div>
        <w:div w:id="1015424860">
          <w:marLeft w:val="0"/>
          <w:marRight w:val="0"/>
          <w:marTop w:val="0"/>
          <w:marBottom w:val="0"/>
          <w:divBdr>
            <w:top w:val="none" w:sz="0" w:space="0" w:color="auto"/>
            <w:left w:val="none" w:sz="0" w:space="0" w:color="auto"/>
            <w:bottom w:val="none" w:sz="0" w:space="0" w:color="auto"/>
            <w:right w:val="none" w:sz="0" w:space="0" w:color="auto"/>
          </w:divBdr>
        </w:div>
        <w:div w:id="1024015273">
          <w:marLeft w:val="0"/>
          <w:marRight w:val="0"/>
          <w:marTop w:val="0"/>
          <w:marBottom w:val="0"/>
          <w:divBdr>
            <w:top w:val="none" w:sz="0" w:space="0" w:color="auto"/>
            <w:left w:val="none" w:sz="0" w:space="0" w:color="auto"/>
            <w:bottom w:val="none" w:sz="0" w:space="0" w:color="auto"/>
            <w:right w:val="none" w:sz="0" w:space="0" w:color="auto"/>
          </w:divBdr>
        </w:div>
        <w:div w:id="1042484648">
          <w:marLeft w:val="0"/>
          <w:marRight w:val="0"/>
          <w:marTop w:val="0"/>
          <w:marBottom w:val="0"/>
          <w:divBdr>
            <w:top w:val="none" w:sz="0" w:space="0" w:color="auto"/>
            <w:left w:val="none" w:sz="0" w:space="0" w:color="auto"/>
            <w:bottom w:val="none" w:sz="0" w:space="0" w:color="auto"/>
            <w:right w:val="none" w:sz="0" w:space="0" w:color="auto"/>
          </w:divBdr>
        </w:div>
        <w:div w:id="1101530397">
          <w:marLeft w:val="0"/>
          <w:marRight w:val="0"/>
          <w:marTop w:val="0"/>
          <w:marBottom w:val="0"/>
          <w:divBdr>
            <w:top w:val="none" w:sz="0" w:space="0" w:color="auto"/>
            <w:left w:val="none" w:sz="0" w:space="0" w:color="auto"/>
            <w:bottom w:val="none" w:sz="0" w:space="0" w:color="auto"/>
            <w:right w:val="none" w:sz="0" w:space="0" w:color="auto"/>
          </w:divBdr>
        </w:div>
        <w:div w:id="1103378039">
          <w:marLeft w:val="0"/>
          <w:marRight w:val="0"/>
          <w:marTop w:val="0"/>
          <w:marBottom w:val="0"/>
          <w:divBdr>
            <w:top w:val="none" w:sz="0" w:space="0" w:color="auto"/>
            <w:left w:val="none" w:sz="0" w:space="0" w:color="auto"/>
            <w:bottom w:val="none" w:sz="0" w:space="0" w:color="auto"/>
            <w:right w:val="none" w:sz="0" w:space="0" w:color="auto"/>
          </w:divBdr>
        </w:div>
        <w:div w:id="1103770333">
          <w:marLeft w:val="0"/>
          <w:marRight w:val="0"/>
          <w:marTop w:val="0"/>
          <w:marBottom w:val="0"/>
          <w:divBdr>
            <w:top w:val="none" w:sz="0" w:space="0" w:color="auto"/>
            <w:left w:val="none" w:sz="0" w:space="0" w:color="auto"/>
            <w:bottom w:val="none" w:sz="0" w:space="0" w:color="auto"/>
            <w:right w:val="none" w:sz="0" w:space="0" w:color="auto"/>
          </w:divBdr>
        </w:div>
        <w:div w:id="1207181649">
          <w:marLeft w:val="0"/>
          <w:marRight w:val="0"/>
          <w:marTop w:val="0"/>
          <w:marBottom w:val="0"/>
          <w:divBdr>
            <w:top w:val="none" w:sz="0" w:space="0" w:color="auto"/>
            <w:left w:val="none" w:sz="0" w:space="0" w:color="auto"/>
            <w:bottom w:val="none" w:sz="0" w:space="0" w:color="auto"/>
            <w:right w:val="none" w:sz="0" w:space="0" w:color="auto"/>
          </w:divBdr>
        </w:div>
        <w:div w:id="1235777599">
          <w:marLeft w:val="0"/>
          <w:marRight w:val="0"/>
          <w:marTop w:val="0"/>
          <w:marBottom w:val="0"/>
          <w:divBdr>
            <w:top w:val="none" w:sz="0" w:space="0" w:color="auto"/>
            <w:left w:val="none" w:sz="0" w:space="0" w:color="auto"/>
            <w:bottom w:val="none" w:sz="0" w:space="0" w:color="auto"/>
            <w:right w:val="none" w:sz="0" w:space="0" w:color="auto"/>
          </w:divBdr>
        </w:div>
        <w:div w:id="1284655302">
          <w:marLeft w:val="0"/>
          <w:marRight w:val="0"/>
          <w:marTop w:val="0"/>
          <w:marBottom w:val="0"/>
          <w:divBdr>
            <w:top w:val="none" w:sz="0" w:space="0" w:color="auto"/>
            <w:left w:val="none" w:sz="0" w:space="0" w:color="auto"/>
            <w:bottom w:val="none" w:sz="0" w:space="0" w:color="auto"/>
            <w:right w:val="none" w:sz="0" w:space="0" w:color="auto"/>
          </w:divBdr>
        </w:div>
        <w:div w:id="1298799824">
          <w:marLeft w:val="0"/>
          <w:marRight w:val="0"/>
          <w:marTop w:val="0"/>
          <w:marBottom w:val="0"/>
          <w:divBdr>
            <w:top w:val="none" w:sz="0" w:space="0" w:color="auto"/>
            <w:left w:val="none" w:sz="0" w:space="0" w:color="auto"/>
            <w:bottom w:val="none" w:sz="0" w:space="0" w:color="auto"/>
            <w:right w:val="none" w:sz="0" w:space="0" w:color="auto"/>
          </w:divBdr>
        </w:div>
        <w:div w:id="1341273093">
          <w:marLeft w:val="0"/>
          <w:marRight w:val="0"/>
          <w:marTop w:val="0"/>
          <w:marBottom w:val="0"/>
          <w:divBdr>
            <w:top w:val="none" w:sz="0" w:space="0" w:color="auto"/>
            <w:left w:val="none" w:sz="0" w:space="0" w:color="auto"/>
            <w:bottom w:val="none" w:sz="0" w:space="0" w:color="auto"/>
            <w:right w:val="none" w:sz="0" w:space="0" w:color="auto"/>
          </w:divBdr>
        </w:div>
        <w:div w:id="1364944004">
          <w:marLeft w:val="0"/>
          <w:marRight w:val="0"/>
          <w:marTop w:val="0"/>
          <w:marBottom w:val="0"/>
          <w:divBdr>
            <w:top w:val="none" w:sz="0" w:space="0" w:color="auto"/>
            <w:left w:val="none" w:sz="0" w:space="0" w:color="auto"/>
            <w:bottom w:val="none" w:sz="0" w:space="0" w:color="auto"/>
            <w:right w:val="none" w:sz="0" w:space="0" w:color="auto"/>
          </w:divBdr>
        </w:div>
        <w:div w:id="1403285367">
          <w:marLeft w:val="0"/>
          <w:marRight w:val="0"/>
          <w:marTop w:val="0"/>
          <w:marBottom w:val="0"/>
          <w:divBdr>
            <w:top w:val="none" w:sz="0" w:space="0" w:color="auto"/>
            <w:left w:val="none" w:sz="0" w:space="0" w:color="auto"/>
            <w:bottom w:val="none" w:sz="0" w:space="0" w:color="auto"/>
            <w:right w:val="none" w:sz="0" w:space="0" w:color="auto"/>
          </w:divBdr>
        </w:div>
        <w:div w:id="1460761736">
          <w:marLeft w:val="0"/>
          <w:marRight w:val="0"/>
          <w:marTop w:val="0"/>
          <w:marBottom w:val="0"/>
          <w:divBdr>
            <w:top w:val="none" w:sz="0" w:space="0" w:color="auto"/>
            <w:left w:val="none" w:sz="0" w:space="0" w:color="auto"/>
            <w:bottom w:val="none" w:sz="0" w:space="0" w:color="auto"/>
            <w:right w:val="none" w:sz="0" w:space="0" w:color="auto"/>
          </w:divBdr>
        </w:div>
        <w:div w:id="1500735529">
          <w:marLeft w:val="0"/>
          <w:marRight w:val="0"/>
          <w:marTop w:val="0"/>
          <w:marBottom w:val="0"/>
          <w:divBdr>
            <w:top w:val="none" w:sz="0" w:space="0" w:color="auto"/>
            <w:left w:val="none" w:sz="0" w:space="0" w:color="auto"/>
            <w:bottom w:val="none" w:sz="0" w:space="0" w:color="auto"/>
            <w:right w:val="none" w:sz="0" w:space="0" w:color="auto"/>
          </w:divBdr>
        </w:div>
        <w:div w:id="1547378804">
          <w:marLeft w:val="0"/>
          <w:marRight w:val="0"/>
          <w:marTop w:val="0"/>
          <w:marBottom w:val="0"/>
          <w:divBdr>
            <w:top w:val="none" w:sz="0" w:space="0" w:color="auto"/>
            <w:left w:val="none" w:sz="0" w:space="0" w:color="auto"/>
            <w:bottom w:val="none" w:sz="0" w:space="0" w:color="auto"/>
            <w:right w:val="none" w:sz="0" w:space="0" w:color="auto"/>
          </w:divBdr>
        </w:div>
        <w:div w:id="1573350015">
          <w:marLeft w:val="0"/>
          <w:marRight w:val="0"/>
          <w:marTop w:val="0"/>
          <w:marBottom w:val="0"/>
          <w:divBdr>
            <w:top w:val="none" w:sz="0" w:space="0" w:color="auto"/>
            <w:left w:val="none" w:sz="0" w:space="0" w:color="auto"/>
            <w:bottom w:val="none" w:sz="0" w:space="0" w:color="auto"/>
            <w:right w:val="none" w:sz="0" w:space="0" w:color="auto"/>
          </w:divBdr>
        </w:div>
        <w:div w:id="1677880627">
          <w:marLeft w:val="0"/>
          <w:marRight w:val="0"/>
          <w:marTop w:val="0"/>
          <w:marBottom w:val="0"/>
          <w:divBdr>
            <w:top w:val="none" w:sz="0" w:space="0" w:color="auto"/>
            <w:left w:val="none" w:sz="0" w:space="0" w:color="auto"/>
            <w:bottom w:val="none" w:sz="0" w:space="0" w:color="auto"/>
            <w:right w:val="none" w:sz="0" w:space="0" w:color="auto"/>
          </w:divBdr>
        </w:div>
        <w:div w:id="1697123820">
          <w:marLeft w:val="0"/>
          <w:marRight w:val="0"/>
          <w:marTop w:val="0"/>
          <w:marBottom w:val="0"/>
          <w:divBdr>
            <w:top w:val="none" w:sz="0" w:space="0" w:color="auto"/>
            <w:left w:val="none" w:sz="0" w:space="0" w:color="auto"/>
            <w:bottom w:val="none" w:sz="0" w:space="0" w:color="auto"/>
            <w:right w:val="none" w:sz="0" w:space="0" w:color="auto"/>
          </w:divBdr>
        </w:div>
        <w:div w:id="1704863655">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723945161">
          <w:marLeft w:val="0"/>
          <w:marRight w:val="0"/>
          <w:marTop w:val="0"/>
          <w:marBottom w:val="0"/>
          <w:divBdr>
            <w:top w:val="none" w:sz="0" w:space="0" w:color="auto"/>
            <w:left w:val="none" w:sz="0" w:space="0" w:color="auto"/>
            <w:bottom w:val="none" w:sz="0" w:space="0" w:color="auto"/>
            <w:right w:val="none" w:sz="0" w:space="0" w:color="auto"/>
          </w:divBdr>
        </w:div>
        <w:div w:id="1733772207">
          <w:marLeft w:val="0"/>
          <w:marRight w:val="0"/>
          <w:marTop w:val="0"/>
          <w:marBottom w:val="0"/>
          <w:divBdr>
            <w:top w:val="none" w:sz="0" w:space="0" w:color="auto"/>
            <w:left w:val="none" w:sz="0" w:space="0" w:color="auto"/>
            <w:bottom w:val="none" w:sz="0" w:space="0" w:color="auto"/>
            <w:right w:val="none" w:sz="0" w:space="0" w:color="auto"/>
          </w:divBdr>
        </w:div>
        <w:div w:id="1827814698">
          <w:marLeft w:val="0"/>
          <w:marRight w:val="0"/>
          <w:marTop w:val="0"/>
          <w:marBottom w:val="0"/>
          <w:divBdr>
            <w:top w:val="none" w:sz="0" w:space="0" w:color="auto"/>
            <w:left w:val="none" w:sz="0" w:space="0" w:color="auto"/>
            <w:bottom w:val="none" w:sz="0" w:space="0" w:color="auto"/>
            <w:right w:val="none" w:sz="0" w:space="0" w:color="auto"/>
          </w:divBdr>
        </w:div>
        <w:div w:id="1876190192">
          <w:marLeft w:val="0"/>
          <w:marRight w:val="0"/>
          <w:marTop w:val="0"/>
          <w:marBottom w:val="0"/>
          <w:divBdr>
            <w:top w:val="none" w:sz="0" w:space="0" w:color="auto"/>
            <w:left w:val="none" w:sz="0" w:space="0" w:color="auto"/>
            <w:bottom w:val="none" w:sz="0" w:space="0" w:color="auto"/>
            <w:right w:val="none" w:sz="0" w:space="0" w:color="auto"/>
          </w:divBdr>
        </w:div>
        <w:div w:id="1878926956">
          <w:marLeft w:val="0"/>
          <w:marRight w:val="0"/>
          <w:marTop w:val="0"/>
          <w:marBottom w:val="0"/>
          <w:divBdr>
            <w:top w:val="none" w:sz="0" w:space="0" w:color="auto"/>
            <w:left w:val="none" w:sz="0" w:space="0" w:color="auto"/>
            <w:bottom w:val="none" w:sz="0" w:space="0" w:color="auto"/>
            <w:right w:val="none" w:sz="0" w:space="0" w:color="auto"/>
          </w:divBdr>
        </w:div>
        <w:div w:id="2048948525">
          <w:marLeft w:val="0"/>
          <w:marRight w:val="0"/>
          <w:marTop w:val="0"/>
          <w:marBottom w:val="0"/>
          <w:divBdr>
            <w:top w:val="none" w:sz="0" w:space="0" w:color="auto"/>
            <w:left w:val="none" w:sz="0" w:space="0" w:color="auto"/>
            <w:bottom w:val="none" w:sz="0" w:space="0" w:color="auto"/>
            <w:right w:val="none" w:sz="0" w:space="0" w:color="auto"/>
          </w:divBdr>
        </w:div>
      </w:divsChild>
    </w:div>
    <w:div w:id="1506162901">
      <w:bodyDiv w:val="1"/>
      <w:marLeft w:val="0"/>
      <w:marRight w:val="0"/>
      <w:marTop w:val="0"/>
      <w:marBottom w:val="0"/>
      <w:divBdr>
        <w:top w:val="none" w:sz="0" w:space="0" w:color="auto"/>
        <w:left w:val="none" w:sz="0" w:space="0" w:color="auto"/>
        <w:bottom w:val="none" w:sz="0" w:space="0" w:color="auto"/>
        <w:right w:val="none" w:sz="0" w:space="0" w:color="auto"/>
      </w:divBdr>
      <w:divsChild>
        <w:div w:id="2023240632">
          <w:marLeft w:val="0"/>
          <w:marRight w:val="0"/>
          <w:marTop w:val="0"/>
          <w:marBottom w:val="0"/>
          <w:divBdr>
            <w:top w:val="none" w:sz="0" w:space="0" w:color="auto"/>
            <w:left w:val="none" w:sz="0" w:space="0" w:color="auto"/>
            <w:bottom w:val="none" w:sz="0" w:space="0" w:color="auto"/>
            <w:right w:val="none" w:sz="0" w:space="0" w:color="auto"/>
          </w:divBdr>
        </w:div>
        <w:div w:id="697900761">
          <w:marLeft w:val="0"/>
          <w:marRight w:val="0"/>
          <w:marTop w:val="0"/>
          <w:marBottom w:val="0"/>
          <w:divBdr>
            <w:top w:val="none" w:sz="0" w:space="0" w:color="auto"/>
            <w:left w:val="none" w:sz="0" w:space="0" w:color="auto"/>
            <w:bottom w:val="none" w:sz="0" w:space="0" w:color="auto"/>
            <w:right w:val="none" w:sz="0" w:space="0" w:color="auto"/>
          </w:divBdr>
        </w:div>
        <w:div w:id="1909614172">
          <w:marLeft w:val="0"/>
          <w:marRight w:val="0"/>
          <w:marTop w:val="0"/>
          <w:marBottom w:val="0"/>
          <w:divBdr>
            <w:top w:val="none" w:sz="0" w:space="0" w:color="auto"/>
            <w:left w:val="none" w:sz="0" w:space="0" w:color="auto"/>
            <w:bottom w:val="none" w:sz="0" w:space="0" w:color="auto"/>
            <w:right w:val="none" w:sz="0" w:space="0" w:color="auto"/>
          </w:divBdr>
        </w:div>
        <w:div w:id="46297758">
          <w:marLeft w:val="0"/>
          <w:marRight w:val="0"/>
          <w:marTop w:val="0"/>
          <w:marBottom w:val="0"/>
          <w:divBdr>
            <w:top w:val="none" w:sz="0" w:space="0" w:color="auto"/>
            <w:left w:val="none" w:sz="0" w:space="0" w:color="auto"/>
            <w:bottom w:val="none" w:sz="0" w:space="0" w:color="auto"/>
            <w:right w:val="none" w:sz="0" w:space="0" w:color="auto"/>
          </w:divBdr>
        </w:div>
        <w:div w:id="1129132267">
          <w:marLeft w:val="0"/>
          <w:marRight w:val="0"/>
          <w:marTop w:val="0"/>
          <w:marBottom w:val="0"/>
          <w:divBdr>
            <w:top w:val="none" w:sz="0" w:space="0" w:color="auto"/>
            <w:left w:val="none" w:sz="0" w:space="0" w:color="auto"/>
            <w:bottom w:val="none" w:sz="0" w:space="0" w:color="auto"/>
            <w:right w:val="none" w:sz="0" w:space="0" w:color="auto"/>
          </w:divBdr>
        </w:div>
        <w:div w:id="1197499211">
          <w:marLeft w:val="0"/>
          <w:marRight w:val="0"/>
          <w:marTop w:val="0"/>
          <w:marBottom w:val="0"/>
          <w:divBdr>
            <w:top w:val="none" w:sz="0" w:space="0" w:color="auto"/>
            <w:left w:val="none" w:sz="0" w:space="0" w:color="auto"/>
            <w:bottom w:val="none" w:sz="0" w:space="0" w:color="auto"/>
            <w:right w:val="none" w:sz="0" w:space="0" w:color="auto"/>
          </w:divBdr>
        </w:div>
        <w:div w:id="1645350876">
          <w:marLeft w:val="0"/>
          <w:marRight w:val="0"/>
          <w:marTop w:val="0"/>
          <w:marBottom w:val="0"/>
          <w:divBdr>
            <w:top w:val="none" w:sz="0" w:space="0" w:color="auto"/>
            <w:left w:val="none" w:sz="0" w:space="0" w:color="auto"/>
            <w:bottom w:val="none" w:sz="0" w:space="0" w:color="auto"/>
            <w:right w:val="none" w:sz="0" w:space="0" w:color="auto"/>
          </w:divBdr>
        </w:div>
        <w:div w:id="127630660">
          <w:marLeft w:val="0"/>
          <w:marRight w:val="0"/>
          <w:marTop w:val="0"/>
          <w:marBottom w:val="0"/>
          <w:divBdr>
            <w:top w:val="none" w:sz="0" w:space="0" w:color="auto"/>
            <w:left w:val="none" w:sz="0" w:space="0" w:color="auto"/>
            <w:bottom w:val="none" w:sz="0" w:space="0" w:color="auto"/>
            <w:right w:val="none" w:sz="0" w:space="0" w:color="auto"/>
          </w:divBdr>
        </w:div>
        <w:div w:id="1510095177">
          <w:marLeft w:val="0"/>
          <w:marRight w:val="0"/>
          <w:marTop w:val="0"/>
          <w:marBottom w:val="0"/>
          <w:divBdr>
            <w:top w:val="none" w:sz="0" w:space="0" w:color="auto"/>
            <w:left w:val="none" w:sz="0" w:space="0" w:color="auto"/>
            <w:bottom w:val="none" w:sz="0" w:space="0" w:color="auto"/>
            <w:right w:val="none" w:sz="0" w:space="0" w:color="auto"/>
          </w:divBdr>
        </w:div>
        <w:div w:id="1246037483">
          <w:marLeft w:val="0"/>
          <w:marRight w:val="0"/>
          <w:marTop w:val="0"/>
          <w:marBottom w:val="0"/>
          <w:divBdr>
            <w:top w:val="none" w:sz="0" w:space="0" w:color="auto"/>
            <w:left w:val="none" w:sz="0" w:space="0" w:color="auto"/>
            <w:bottom w:val="none" w:sz="0" w:space="0" w:color="auto"/>
            <w:right w:val="none" w:sz="0" w:space="0" w:color="auto"/>
          </w:divBdr>
        </w:div>
        <w:div w:id="176582456">
          <w:marLeft w:val="0"/>
          <w:marRight w:val="0"/>
          <w:marTop w:val="0"/>
          <w:marBottom w:val="0"/>
          <w:divBdr>
            <w:top w:val="none" w:sz="0" w:space="0" w:color="auto"/>
            <w:left w:val="none" w:sz="0" w:space="0" w:color="auto"/>
            <w:bottom w:val="none" w:sz="0" w:space="0" w:color="auto"/>
            <w:right w:val="none" w:sz="0" w:space="0" w:color="auto"/>
          </w:divBdr>
        </w:div>
        <w:div w:id="1482234750">
          <w:marLeft w:val="0"/>
          <w:marRight w:val="0"/>
          <w:marTop w:val="0"/>
          <w:marBottom w:val="0"/>
          <w:divBdr>
            <w:top w:val="none" w:sz="0" w:space="0" w:color="auto"/>
            <w:left w:val="none" w:sz="0" w:space="0" w:color="auto"/>
            <w:bottom w:val="none" w:sz="0" w:space="0" w:color="auto"/>
            <w:right w:val="none" w:sz="0" w:space="0" w:color="auto"/>
          </w:divBdr>
        </w:div>
        <w:div w:id="1315261073">
          <w:marLeft w:val="0"/>
          <w:marRight w:val="0"/>
          <w:marTop w:val="0"/>
          <w:marBottom w:val="0"/>
          <w:divBdr>
            <w:top w:val="none" w:sz="0" w:space="0" w:color="auto"/>
            <w:left w:val="none" w:sz="0" w:space="0" w:color="auto"/>
            <w:bottom w:val="none" w:sz="0" w:space="0" w:color="auto"/>
            <w:right w:val="none" w:sz="0" w:space="0" w:color="auto"/>
          </w:divBdr>
        </w:div>
        <w:div w:id="977610445">
          <w:marLeft w:val="0"/>
          <w:marRight w:val="0"/>
          <w:marTop w:val="0"/>
          <w:marBottom w:val="0"/>
          <w:divBdr>
            <w:top w:val="none" w:sz="0" w:space="0" w:color="auto"/>
            <w:left w:val="none" w:sz="0" w:space="0" w:color="auto"/>
            <w:bottom w:val="none" w:sz="0" w:space="0" w:color="auto"/>
            <w:right w:val="none" w:sz="0" w:space="0" w:color="auto"/>
          </w:divBdr>
        </w:div>
        <w:div w:id="436600882">
          <w:marLeft w:val="0"/>
          <w:marRight w:val="0"/>
          <w:marTop w:val="0"/>
          <w:marBottom w:val="0"/>
          <w:divBdr>
            <w:top w:val="none" w:sz="0" w:space="0" w:color="auto"/>
            <w:left w:val="none" w:sz="0" w:space="0" w:color="auto"/>
            <w:bottom w:val="none" w:sz="0" w:space="0" w:color="auto"/>
            <w:right w:val="none" w:sz="0" w:space="0" w:color="auto"/>
          </w:divBdr>
        </w:div>
        <w:div w:id="1969126136">
          <w:marLeft w:val="0"/>
          <w:marRight w:val="0"/>
          <w:marTop w:val="0"/>
          <w:marBottom w:val="0"/>
          <w:divBdr>
            <w:top w:val="none" w:sz="0" w:space="0" w:color="auto"/>
            <w:left w:val="none" w:sz="0" w:space="0" w:color="auto"/>
            <w:bottom w:val="none" w:sz="0" w:space="0" w:color="auto"/>
            <w:right w:val="none" w:sz="0" w:space="0" w:color="auto"/>
          </w:divBdr>
        </w:div>
        <w:div w:id="821313486">
          <w:marLeft w:val="0"/>
          <w:marRight w:val="0"/>
          <w:marTop w:val="0"/>
          <w:marBottom w:val="0"/>
          <w:divBdr>
            <w:top w:val="none" w:sz="0" w:space="0" w:color="auto"/>
            <w:left w:val="none" w:sz="0" w:space="0" w:color="auto"/>
            <w:bottom w:val="none" w:sz="0" w:space="0" w:color="auto"/>
            <w:right w:val="none" w:sz="0" w:space="0" w:color="auto"/>
          </w:divBdr>
        </w:div>
        <w:div w:id="1453669356">
          <w:marLeft w:val="0"/>
          <w:marRight w:val="0"/>
          <w:marTop w:val="0"/>
          <w:marBottom w:val="0"/>
          <w:divBdr>
            <w:top w:val="none" w:sz="0" w:space="0" w:color="auto"/>
            <w:left w:val="none" w:sz="0" w:space="0" w:color="auto"/>
            <w:bottom w:val="none" w:sz="0" w:space="0" w:color="auto"/>
            <w:right w:val="none" w:sz="0" w:space="0" w:color="auto"/>
          </w:divBdr>
        </w:div>
        <w:div w:id="1443186241">
          <w:marLeft w:val="0"/>
          <w:marRight w:val="0"/>
          <w:marTop w:val="0"/>
          <w:marBottom w:val="0"/>
          <w:divBdr>
            <w:top w:val="none" w:sz="0" w:space="0" w:color="auto"/>
            <w:left w:val="none" w:sz="0" w:space="0" w:color="auto"/>
            <w:bottom w:val="none" w:sz="0" w:space="0" w:color="auto"/>
            <w:right w:val="none" w:sz="0" w:space="0" w:color="auto"/>
          </w:divBdr>
        </w:div>
        <w:div w:id="1039165429">
          <w:marLeft w:val="0"/>
          <w:marRight w:val="0"/>
          <w:marTop w:val="0"/>
          <w:marBottom w:val="0"/>
          <w:divBdr>
            <w:top w:val="none" w:sz="0" w:space="0" w:color="auto"/>
            <w:left w:val="none" w:sz="0" w:space="0" w:color="auto"/>
            <w:bottom w:val="none" w:sz="0" w:space="0" w:color="auto"/>
            <w:right w:val="none" w:sz="0" w:space="0" w:color="auto"/>
          </w:divBdr>
        </w:div>
        <w:div w:id="1410007996">
          <w:marLeft w:val="0"/>
          <w:marRight w:val="0"/>
          <w:marTop w:val="0"/>
          <w:marBottom w:val="0"/>
          <w:divBdr>
            <w:top w:val="none" w:sz="0" w:space="0" w:color="auto"/>
            <w:left w:val="none" w:sz="0" w:space="0" w:color="auto"/>
            <w:bottom w:val="none" w:sz="0" w:space="0" w:color="auto"/>
            <w:right w:val="none" w:sz="0" w:space="0" w:color="auto"/>
          </w:divBdr>
        </w:div>
        <w:div w:id="1058437595">
          <w:marLeft w:val="0"/>
          <w:marRight w:val="0"/>
          <w:marTop w:val="0"/>
          <w:marBottom w:val="0"/>
          <w:divBdr>
            <w:top w:val="none" w:sz="0" w:space="0" w:color="auto"/>
            <w:left w:val="none" w:sz="0" w:space="0" w:color="auto"/>
            <w:bottom w:val="none" w:sz="0" w:space="0" w:color="auto"/>
            <w:right w:val="none" w:sz="0" w:space="0" w:color="auto"/>
          </w:divBdr>
        </w:div>
        <w:div w:id="1783769967">
          <w:marLeft w:val="0"/>
          <w:marRight w:val="0"/>
          <w:marTop w:val="0"/>
          <w:marBottom w:val="0"/>
          <w:divBdr>
            <w:top w:val="none" w:sz="0" w:space="0" w:color="auto"/>
            <w:left w:val="none" w:sz="0" w:space="0" w:color="auto"/>
            <w:bottom w:val="none" w:sz="0" w:space="0" w:color="auto"/>
            <w:right w:val="none" w:sz="0" w:space="0" w:color="auto"/>
          </w:divBdr>
        </w:div>
      </w:divsChild>
    </w:div>
    <w:div w:id="1707372100">
      <w:bodyDiv w:val="1"/>
      <w:marLeft w:val="0"/>
      <w:marRight w:val="0"/>
      <w:marTop w:val="0"/>
      <w:marBottom w:val="0"/>
      <w:divBdr>
        <w:top w:val="none" w:sz="0" w:space="0" w:color="auto"/>
        <w:left w:val="none" w:sz="0" w:space="0" w:color="auto"/>
        <w:bottom w:val="none" w:sz="0" w:space="0" w:color="auto"/>
        <w:right w:val="none" w:sz="0" w:space="0" w:color="auto"/>
      </w:divBdr>
    </w:div>
    <w:div w:id="1725716364">
      <w:bodyDiv w:val="1"/>
      <w:marLeft w:val="0"/>
      <w:marRight w:val="0"/>
      <w:marTop w:val="0"/>
      <w:marBottom w:val="0"/>
      <w:divBdr>
        <w:top w:val="none" w:sz="0" w:space="0" w:color="auto"/>
        <w:left w:val="none" w:sz="0" w:space="0" w:color="auto"/>
        <w:bottom w:val="none" w:sz="0" w:space="0" w:color="auto"/>
        <w:right w:val="none" w:sz="0" w:space="0" w:color="auto"/>
      </w:divBdr>
      <w:divsChild>
        <w:div w:id="1087268540">
          <w:marLeft w:val="0"/>
          <w:marRight w:val="0"/>
          <w:marTop w:val="0"/>
          <w:marBottom w:val="0"/>
          <w:divBdr>
            <w:top w:val="none" w:sz="0" w:space="0" w:color="auto"/>
            <w:left w:val="none" w:sz="0" w:space="0" w:color="auto"/>
            <w:bottom w:val="none" w:sz="0" w:space="0" w:color="auto"/>
            <w:right w:val="none" w:sz="0" w:space="0" w:color="auto"/>
          </w:divBdr>
          <w:divsChild>
            <w:div w:id="499581021">
              <w:marLeft w:val="0"/>
              <w:marRight w:val="0"/>
              <w:marTop w:val="0"/>
              <w:marBottom w:val="0"/>
              <w:divBdr>
                <w:top w:val="none" w:sz="0" w:space="0" w:color="auto"/>
                <w:left w:val="none" w:sz="0" w:space="0" w:color="auto"/>
                <w:bottom w:val="none" w:sz="0" w:space="0" w:color="auto"/>
                <w:right w:val="none" w:sz="0" w:space="0" w:color="auto"/>
              </w:divBdr>
            </w:div>
            <w:div w:id="119958043">
              <w:marLeft w:val="0"/>
              <w:marRight w:val="0"/>
              <w:marTop w:val="0"/>
              <w:marBottom w:val="0"/>
              <w:divBdr>
                <w:top w:val="none" w:sz="0" w:space="0" w:color="auto"/>
                <w:left w:val="none" w:sz="0" w:space="0" w:color="auto"/>
                <w:bottom w:val="none" w:sz="0" w:space="0" w:color="auto"/>
                <w:right w:val="none" w:sz="0" w:space="0" w:color="auto"/>
              </w:divBdr>
            </w:div>
            <w:div w:id="770012144">
              <w:marLeft w:val="0"/>
              <w:marRight w:val="0"/>
              <w:marTop w:val="0"/>
              <w:marBottom w:val="0"/>
              <w:divBdr>
                <w:top w:val="none" w:sz="0" w:space="0" w:color="auto"/>
                <w:left w:val="none" w:sz="0" w:space="0" w:color="auto"/>
                <w:bottom w:val="none" w:sz="0" w:space="0" w:color="auto"/>
                <w:right w:val="none" w:sz="0" w:space="0" w:color="auto"/>
              </w:divBdr>
            </w:div>
            <w:div w:id="1558004514">
              <w:marLeft w:val="0"/>
              <w:marRight w:val="0"/>
              <w:marTop w:val="0"/>
              <w:marBottom w:val="0"/>
              <w:divBdr>
                <w:top w:val="none" w:sz="0" w:space="0" w:color="auto"/>
                <w:left w:val="none" w:sz="0" w:space="0" w:color="auto"/>
                <w:bottom w:val="none" w:sz="0" w:space="0" w:color="auto"/>
                <w:right w:val="none" w:sz="0" w:space="0" w:color="auto"/>
              </w:divBdr>
            </w:div>
            <w:div w:id="2031711605">
              <w:marLeft w:val="0"/>
              <w:marRight w:val="0"/>
              <w:marTop w:val="0"/>
              <w:marBottom w:val="0"/>
              <w:divBdr>
                <w:top w:val="none" w:sz="0" w:space="0" w:color="auto"/>
                <w:left w:val="none" w:sz="0" w:space="0" w:color="auto"/>
                <w:bottom w:val="none" w:sz="0" w:space="0" w:color="auto"/>
                <w:right w:val="none" w:sz="0" w:space="0" w:color="auto"/>
              </w:divBdr>
            </w:div>
            <w:div w:id="724526276">
              <w:marLeft w:val="0"/>
              <w:marRight w:val="0"/>
              <w:marTop w:val="0"/>
              <w:marBottom w:val="0"/>
              <w:divBdr>
                <w:top w:val="none" w:sz="0" w:space="0" w:color="auto"/>
                <w:left w:val="none" w:sz="0" w:space="0" w:color="auto"/>
                <w:bottom w:val="none" w:sz="0" w:space="0" w:color="auto"/>
                <w:right w:val="none" w:sz="0" w:space="0" w:color="auto"/>
              </w:divBdr>
            </w:div>
            <w:div w:id="1264923539">
              <w:marLeft w:val="0"/>
              <w:marRight w:val="0"/>
              <w:marTop w:val="0"/>
              <w:marBottom w:val="0"/>
              <w:divBdr>
                <w:top w:val="none" w:sz="0" w:space="0" w:color="auto"/>
                <w:left w:val="none" w:sz="0" w:space="0" w:color="auto"/>
                <w:bottom w:val="none" w:sz="0" w:space="0" w:color="auto"/>
                <w:right w:val="none" w:sz="0" w:space="0" w:color="auto"/>
              </w:divBdr>
            </w:div>
            <w:div w:id="341204915">
              <w:marLeft w:val="0"/>
              <w:marRight w:val="0"/>
              <w:marTop w:val="0"/>
              <w:marBottom w:val="0"/>
              <w:divBdr>
                <w:top w:val="none" w:sz="0" w:space="0" w:color="auto"/>
                <w:left w:val="none" w:sz="0" w:space="0" w:color="auto"/>
                <w:bottom w:val="none" w:sz="0" w:space="0" w:color="auto"/>
                <w:right w:val="none" w:sz="0" w:space="0" w:color="auto"/>
              </w:divBdr>
            </w:div>
            <w:div w:id="165025401">
              <w:marLeft w:val="0"/>
              <w:marRight w:val="0"/>
              <w:marTop w:val="0"/>
              <w:marBottom w:val="0"/>
              <w:divBdr>
                <w:top w:val="none" w:sz="0" w:space="0" w:color="auto"/>
                <w:left w:val="none" w:sz="0" w:space="0" w:color="auto"/>
                <w:bottom w:val="none" w:sz="0" w:space="0" w:color="auto"/>
                <w:right w:val="none" w:sz="0" w:space="0" w:color="auto"/>
              </w:divBdr>
            </w:div>
            <w:div w:id="976645388">
              <w:marLeft w:val="0"/>
              <w:marRight w:val="0"/>
              <w:marTop w:val="0"/>
              <w:marBottom w:val="0"/>
              <w:divBdr>
                <w:top w:val="none" w:sz="0" w:space="0" w:color="auto"/>
                <w:left w:val="none" w:sz="0" w:space="0" w:color="auto"/>
                <w:bottom w:val="none" w:sz="0" w:space="0" w:color="auto"/>
                <w:right w:val="none" w:sz="0" w:space="0" w:color="auto"/>
              </w:divBdr>
            </w:div>
            <w:div w:id="22481310">
              <w:marLeft w:val="0"/>
              <w:marRight w:val="0"/>
              <w:marTop w:val="0"/>
              <w:marBottom w:val="0"/>
              <w:divBdr>
                <w:top w:val="none" w:sz="0" w:space="0" w:color="auto"/>
                <w:left w:val="none" w:sz="0" w:space="0" w:color="auto"/>
                <w:bottom w:val="none" w:sz="0" w:space="0" w:color="auto"/>
                <w:right w:val="none" w:sz="0" w:space="0" w:color="auto"/>
              </w:divBdr>
            </w:div>
            <w:div w:id="1950158858">
              <w:marLeft w:val="0"/>
              <w:marRight w:val="0"/>
              <w:marTop w:val="0"/>
              <w:marBottom w:val="0"/>
              <w:divBdr>
                <w:top w:val="none" w:sz="0" w:space="0" w:color="auto"/>
                <w:left w:val="none" w:sz="0" w:space="0" w:color="auto"/>
                <w:bottom w:val="none" w:sz="0" w:space="0" w:color="auto"/>
                <w:right w:val="none" w:sz="0" w:space="0" w:color="auto"/>
              </w:divBdr>
            </w:div>
            <w:div w:id="1686636371">
              <w:marLeft w:val="0"/>
              <w:marRight w:val="0"/>
              <w:marTop w:val="0"/>
              <w:marBottom w:val="0"/>
              <w:divBdr>
                <w:top w:val="none" w:sz="0" w:space="0" w:color="auto"/>
                <w:left w:val="none" w:sz="0" w:space="0" w:color="auto"/>
                <w:bottom w:val="none" w:sz="0" w:space="0" w:color="auto"/>
                <w:right w:val="none" w:sz="0" w:space="0" w:color="auto"/>
              </w:divBdr>
            </w:div>
            <w:div w:id="2093239137">
              <w:marLeft w:val="0"/>
              <w:marRight w:val="0"/>
              <w:marTop w:val="0"/>
              <w:marBottom w:val="0"/>
              <w:divBdr>
                <w:top w:val="none" w:sz="0" w:space="0" w:color="auto"/>
                <w:left w:val="none" w:sz="0" w:space="0" w:color="auto"/>
                <w:bottom w:val="none" w:sz="0" w:space="0" w:color="auto"/>
                <w:right w:val="none" w:sz="0" w:space="0" w:color="auto"/>
              </w:divBdr>
            </w:div>
            <w:div w:id="1462649807">
              <w:marLeft w:val="0"/>
              <w:marRight w:val="0"/>
              <w:marTop w:val="0"/>
              <w:marBottom w:val="0"/>
              <w:divBdr>
                <w:top w:val="none" w:sz="0" w:space="0" w:color="auto"/>
                <w:left w:val="none" w:sz="0" w:space="0" w:color="auto"/>
                <w:bottom w:val="none" w:sz="0" w:space="0" w:color="auto"/>
                <w:right w:val="none" w:sz="0" w:space="0" w:color="auto"/>
              </w:divBdr>
            </w:div>
            <w:div w:id="79453391">
              <w:marLeft w:val="0"/>
              <w:marRight w:val="0"/>
              <w:marTop w:val="0"/>
              <w:marBottom w:val="0"/>
              <w:divBdr>
                <w:top w:val="none" w:sz="0" w:space="0" w:color="auto"/>
                <w:left w:val="none" w:sz="0" w:space="0" w:color="auto"/>
                <w:bottom w:val="none" w:sz="0" w:space="0" w:color="auto"/>
                <w:right w:val="none" w:sz="0" w:space="0" w:color="auto"/>
              </w:divBdr>
            </w:div>
            <w:div w:id="6698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844">
      <w:bodyDiv w:val="1"/>
      <w:marLeft w:val="0"/>
      <w:marRight w:val="0"/>
      <w:marTop w:val="0"/>
      <w:marBottom w:val="0"/>
      <w:divBdr>
        <w:top w:val="none" w:sz="0" w:space="0" w:color="auto"/>
        <w:left w:val="none" w:sz="0" w:space="0" w:color="auto"/>
        <w:bottom w:val="none" w:sz="0" w:space="0" w:color="auto"/>
        <w:right w:val="none" w:sz="0" w:space="0" w:color="auto"/>
      </w:divBdr>
      <w:divsChild>
        <w:div w:id="1497763083">
          <w:marLeft w:val="0"/>
          <w:marRight w:val="0"/>
          <w:marTop w:val="0"/>
          <w:marBottom w:val="0"/>
          <w:divBdr>
            <w:top w:val="none" w:sz="0" w:space="0" w:color="auto"/>
            <w:left w:val="none" w:sz="0" w:space="0" w:color="auto"/>
            <w:bottom w:val="none" w:sz="0" w:space="0" w:color="auto"/>
            <w:right w:val="none" w:sz="0" w:space="0" w:color="auto"/>
          </w:divBdr>
        </w:div>
        <w:div w:id="1967588435">
          <w:marLeft w:val="0"/>
          <w:marRight w:val="0"/>
          <w:marTop w:val="0"/>
          <w:marBottom w:val="0"/>
          <w:divBdr>
            <w:top w:val="none" w:sz="0" w:space="0" w:color="auto"/>
            <w:left w:val="none" w:sz="0" w:space="0" w:color="auto"/>
            <w:bottom w:val="none" w:sz="0" w:space="0" w:color="auto"/>
            <w:right w:val="none" w:sz="0" w:space="0" w:color="auto"/>
          </w:divBdr>
        </w:div>
      </w:divsChild>
    </w:div>
    <w:div w:id="1941256444">
      <w:bodyDiv w:val="1"/>
      <w:marLeft w:val="0"/>
      <w:marRight w:val="0"/>
      <w:marTop w:val="0"/>
      <w:marBottom w:val="0"/>
      <w:divBdr>
        <w:top w:val="none" w:sz="0" w:space="0" w:color="auto"/>
        <w:left w:val="none" w:sz="0" w:space="0" w:color="auto"/>
        <w:bottom w:val="none" w:sz="0" w:space="0" w:color="auto"/>
        <w:right w:val="none" w:sz="0" w:space="0" w:color="auto"/>
      </w:divBdr>
      <w:divsChild>
        <w:div w:id="1513181034">
          <w:marLeft w:val="0"/>
          <w:marRight w:val="0"/>
          <w:marTop w:val="0"/>
          <w:marBottom w:val="0"/>
          <w:divBdr>
            <w:top w:val="none" w:sz="0" w:space="0" w:color="auto"/>
            <w:left w:val="none" w:sz="0" w:space="0" w:color="auto"/>
            <w:bottom w:val="none" w:sz="0" w:space="0" w:color="auto"/>
            <w:right w:val="none" w:sz="0" w:space="0" w:color="auto"/>
          </w:divBdr>
        </w:div>
        <w:div w:id="1152990569">
          <w:marLeft w:val="0"/>
          <w:marRight w:val="0"/>
          <w:marTop w:val="0"/>
          <w:marBottom w:val="0"/>
          <w:divBdr>
            <w:top w:val="none" w:sz="0" w:space="0" w:color="auto"/>
            <w:left w:val="none" w:sz="0" w:space="0" w:color="auto"/>
            <w:bottom w:val="none" w:sz="0" w:space="0" w:color="auto"/>
            <w:right w:val="none" w:sz="0" w:space="0" w:color="auto"/>
          </w:divBdr>
        </w:div>
        <w:div w:id="2075883787">
          <w:marLeft w:val="0"/>
          <w:marRight w:val="0"/>
          <w:marTop w:val="0"/>
          <w:marBottom w:val="0"/>
          <w:divBdr>
            <w:top w:val="none" w:sz="0" w:space="0" w:color="auto"/>
            <w:left w:val="none" w:sz="0" w:space="0" w:color="auto"/>
            <w:bottom w:val="none" w:sz="0" w:space="0" w:color="auto"/>
            <w:right w:val="none" w:sz="0" w:space="0" w:color="auto"/>
          </w:divBdr>
        </w:div>
        <w:div w:id="1278833606">
          <w:marLeft w:val="0"/>
          <w:marRight w:val="0"/>
          <w:marTop w:val="0"/>
          <w:marBottom w:val="0"/>
          <w:divBdr>
            <w:top w:val="none" w:sz="0" w:space="0" w:color="auto"/>
            <w:left w:val="none" w:sz="0" w:space="0" w:color="auto"/>
            <w:bottom w:val="none" w:sz="0" w:space="0" w:color="auto"/>
            <w:right w:val="none" w:sz="0" w:space="0" w:color="auto"/>
          </w:divBdr>
        </w:div>
        <w:div w:id="483930376">
          <w:marLeft w:val="0"/>
          <w:marRight w:val="0"/>
          <w:marTop w:val="0"/>
          <w:marBottom w:val="0"/>
          <w:divBdr>
            <w:top w:val="none" w:sz="0" w:space="0" w:color="auto"/>
            <w:left w:val="none" w:sz="0" w:space="0" w:color="auto"/>
            <w:bottom w:val="none" w:sz="0" w:space="0" w:color="auto"/>
            <w:right w:val="none" w:sz="0" w:space="0" w:color="auto"/>
          </w:divBdr>
        </w:div>
        <w:div w:id="650644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10698</Words>
  <Characters>60980</Characters>
  <Application>Microsoft Macintosh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dc:creator>
  <cp:lastModifiedBy>Francisco Felix</cp:lastModifiedBy>
  <cp:revision>3</cp:revision>
  <dcterms:created xsi:type="dcterms:W3CDTF">2016-06-26T16:05:00Z</dcterms:created>
  <dcterms:modified xsi:type="dcterms:W3CDTF">2016-06-27T17:01:00Z</dcterms:modified>
</cp:coreProperties>
</file>